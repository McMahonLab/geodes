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4FCB9" w14:textId="09FF4EE9" w:rsidR="00164393" w:rsidRDefault="00364258" w:rsidP="00D916DA">
      <w:pPr>
        <w:pStyle w:val="Heading1"/>
        <w:jc w:val="left"/>
        <w:rPr>
          <w:sz w:val="36"/>
          <w:szCs w:val="36"/>
        </w:rPr>
      </w:pPr>
      <w:r>
        <w:rPr>
          <w:sz w:val="36"/>
          <w:szCs w:val="36"/>
        </w:rPr>
        <w:t>Time-series metatranscriptom</w:t>
      </w:r>
      <w:r w:rsidR="00DC0096">
        <w:rPr>
          <w:sz w:val="36"/>
          <w:szCs w:val="36"/>
        </w:rPr>
        <w:t>es</w:t>
      </w:r>
      <w:r w:rsidR="00E22B85">
        <w:rPr>
          <w:sz w:val="36"/>
          <w:szCs w:val="36"/>
        </w:rPr>
        <w:t xml:space="preserve"> reveal </w:t>
      </w:r>
      <w:r w:rsidR="004445AB">
        <w:rPr>
          <w:sz w:val="36"/>
          <w:szCs w:val="36"/>
        </w:rPr>
        <w:t>conserved patterns</w:t>
      </w:r>
      <w:r w:rsidR="00E22B85">
        <w:rPr>
          <w:sz w:val="36"/>
          <w:szCs w:val="36"/>
        </w:rPr>
        <w:t xml:space="preserve">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rsidP="00D916DA">
      <w:pPr>
        <w:pStyle w:val="Normal1"/>
        <w:jc w:val="left"/>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3DF243FD" w:rsidR="00164393" w:rsidRDefault="00F1088C" w:rsidP="00D916DA">
      <w:pPr>
        <w:pStyle w:val="Normal1"/>
        <w:spacing w:line="240" w:lineRule="auto"/>
        <w:jc w:val="left"/>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 xml:space="preserve">Department of </w:t>
      </w:r>
      <w:r w:rsidR="002737E0">
        <w:t>Aquatic Sciences and Assessment, Swedish University of Agricultural Sciences</w:t>
      </w:r>
      <w:r w:rsidR="00E22B85">
        <w:t>,</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rsidP="00D916DA">
      <w:pPr>
        <w:pStyle w:val="Normal1"/>
        <w:jc w:val="left"/>
      </w:pPr>
    </w:p>
    <w:p w14:paraId="7C4D2405" w14:textId="77777777" w:rsidR="00603972" w:rsidRDefault="00603972" w:rsidP="00603972">
      <w:pPr>
        <w:pStyle w:val="Normal1"/>
        <w:spacing w:line="240" w:lineRule="auto"/>
      </w:pPr>
      <w:r>
        <w:t>*Corresponding author</w:t>
      </w:r>
    </w:p>
    <w:p w14:paraId="366BBD04" w14:textId="77777777" w:rsidR="00603972" w:rsidRDefault="00603972" w:rsidP="00603972">
      <w:pPr>
        <w:pStyle w:val="Normal1"/>
        <w:spacing w:line="240" w:lineRule="auto"/>
      </w:pPr>
      <w:r>
        <w:t xml:space="preserve">Alexandra M. Linz: </w:t>
      </w:r>
      <w:hyperlink r:id="rId8" w:history="1">
        <w:r w:rsidRPr="009F19A8">
          <w:rPr>
            <w:rStyle w:val="Hyperlink"/>
            <w:color w:val="0070C0"/>
          </w:rPr>
          <w:t>amlinz@wisc.edu</w:t>
        </w:r>
      </w:hyperlink>
    </w:p>
    <w:p w14:paraId="5E3F1D31" w14:textId="0DBE3330" w:rsidR="00603972" w:rsidRPr="007D66B4" w:rsidRDefault="00603972" w:rsidP="00603972">
      <w:pPr>
        <w:pStyle w:val="vtclemail"/>
        <w:spacing w:after="270" w:afterAutospacing="0"/>
        <w:rPr>
          <w:rFonts w:ascii="Arial" w:hAnsi="Arial" w:cs="Arial"/>
          <w:color w:val="000000"/>
          <w:sz w:val="27"/>
          <w:szCs w:val="27"/>
        </w:rPr>
      </w:pPr>
      <w:r>
        <w:t xml:space="preserve">Frank O. Aylward: </w:t>
      </w:r>
      <w:hyperlink r:id="rId9" w:history="1">
        <w:r w:rsidR="00BE009C" w:rsidRPr="009F19A8">
          <w:rPr>
            <w:color w:val="0070C0"/>
            <w:u w:val="single"/>
          </w:rPr>
          <w:t>faylward@vt.edu</w:t>
        </w:r>
      </w:hyperlink>
    </w:p>
    <w:p w14:paraId="364FB95E" w14:textId="4F21BE6A" w:rsidR="00603972" w:rsidRPr="00423225" w:rsidRDefault="00603972" w:rsidP="00603972">
      <w:pPr>
        <w:pStyle w:val="Normal1"/>
        <w:spacing w:line="240" w:lineRule="auto"/>
        <w:rPr>
          <w:color w:val="0070C0"/>
          <w:lang w:val="sv-SE"/>
          <w:rPrChange w:id="0" w:author="Katherine McMahon" w:date="2019-06-13T09:52:00Z">
            <w:rPr>
              <w:color w:val="0070C0"/>
            </w:rPr>
          </w:rPrChange>
        </w:rPr>
      </w:pPr>
      <w:r w:rsidRPr="00423225">
        <w:rPr>
          <w:lang w:val="sv-SE"/>
          <w:rPrChange w:id="1" w:author="Katherine McMahon" w:date="2019-06-13T09:52:00Z">
            <w:rPr/>
          </w:rPrChange>
        </w:rPr>
        <w:t xml:space="preserve">Stefan Bertilsson: </w:t>
      </w:r>
      <w:r w:rsidR="00493604">
        <w:fldChar w:fldCharType="begin"/>
      </w:r>
      <w:r w:rsidR="00493604" w:rsidRPr="00423225">
        <w:rPr>
          <w:lang w:val="sv-SE"/>
          <w:rPrChange w:id="2" w:author="Katherine McMahon" w:date="2019-06-13T09:52:00Z">
            <w:rPr/>
          </w:rPrChange>
        </w:rPr>
        <w:instrText xml:space="preserve"> HYPERLINK "mailto:stebe@ebc.uu.se" </w:instrText>
      </w:r>
      <w:r w:rsidR="00493604">
        <w:fldChar w:fldCharType="separate"/>
      </w:r>
      <w:r w:rsidR="002737E0" w:rsidRPr="00423225">
        <w:rPr>
          <w:rStyle w:val="Hyperlink"/>
          <w:color w:val="0070C0"/>
          <w:lang w:val="sv-SE"/>
          <w:rPrChange w:id="3" w:author="Katherine McMahon" w:date="2019-06-13T09:52:00Z">
            <w:rPr>
              <w:rStyle w:val="Hyperlink"/>
              <w:color w:val="0070C0"/>
            </w:rPr>
          </w:rPrChange>
        </w:rPr>
        <w:t>stefan.bertilsson@slu.se</w:t>
      </w:r>
      <w:r w:rsidR="00493604">
        <w:rPr>
          <w:rStyle w:val="Hyperlink"/>
          <w:color w:val="0070C0"/>
        </w:rPr>
        <w:fldChar w:fldCharType="end"/>
      </w:r>
    </w:p>
    <w:p w14:paraId="2B871973" w14:textId="77777777" w:rsidR="00603972" w:rsidRPr="00423225" w:rsidRDefault="00603972" w:rsidP="00603972">
      <w:pPr>
        <w:pStyle w:val="Normal1"/>
        <w:spacing w:line="240" w:lineRule="auto"/>
        <w:rPr>
          <w:lang w:val="sv-SE"/>
          <w:rPrChange w:id="4" w:author="Katherine McMahon" w:date="2019-06-13T09:52:00Z">
            <w:rPr/>
          </w:rPrChange>
        </w:rPr>
      </w:pPr>
      <w:r w:rsidRPr="00423225">
        <w:rPr>
          <w:lang w:val="sv-SE"/>
          <w:rPrChange w:id="5" w:author="Katherine McMahon" w:date="2019-06-13T09:52:00Z">
            <w:rPr/>
          </w:rPrChange>
        </w:rPr>
        <w:t xml:space="preserve">Katherine D. </w:t>
      </w:r>
      <w:proofErr w:type="spellStart"/>
      <w:r w:rsidRPr="00423225">
        <w:rPr>
          <w:lang w:val="sv-SE"/>
          <w:rPrChange w:id="6" w:author="Katherine McMahon" w:date="2019-06-13T09:52:00Z">
            <w:rPr/>
          </w:rPrChange>
        </w:rPr>
        <w:t>McMahon</w:t>
      </w:r>
      <w:proofErr w:type="spellEnd"/>
      <w:r w:rsidRPr="00423225">
        <w:rPr>
          <w:lang w:val="sv-SE"/>
          <w:rPrChange w:id="7" w:author="Katherine McMahon" w:date="2019-06-13T09:52:00Z">
            <w:rPr/>
          </w:rPrChange>
        </w:rPr>
        <w:t xml:space="preserve">: </w:t>
      </w:r>
      <w:r w:rsidR="00493604">
        <w:fldChar w:fldCharType="begin"/>
      </w:r>
      <w:r w:rsidR="00493604" w:rsidRPr="00423225">
        <w:rPr>
          <w:lang w:val="sv-SE"/>
          <w:rPrChange w:id="8" w:author="Katherine McMahon" w:date="2019-06-13T09:52:00Z">
            <w:rPr/>
          </w:rPrChange>
        </w:rPr>
        <w:instrText xml:space="preserve"> HYPERLINK "mailto:trina.mcmahon@wisc.edu" </w:instrText>
      </w:r>
      <w:r w:rsidR="00493604">
        <w:fldChar w:fldCharType="separate"/>
      </w:r>
      <w:r w:rsidRPr="00423225">
        <w:rPr>
          <w:rStyle w:val="Hyperlink"/>
          <w:color w:val="0070C0"/>
          <w:lang w:val="sv-SE"/>
          <w:rPrChange w:id="9" w:author="Katherine McMahon" w:date="2019-06-13T09:52:00Z">
            <w:rPr>
              <w:rStyle w:val="Hyperlink"/>
              <w:color w:val="0070C0"/>
            </w:rPr>
          </w:rPrChange>
        </w:rPr>
        <w:t>trina.mcmahon@wisc.edu</w:t>
      </w:r>
      <w:r w:rsidR="00493604">
        <w:rPr>
          <w:rStyle w:val="Hyperlink"/>
          <w:color w:val="0070C0"/>
        </w:rPr>
        <w:fldChar w:fldCharType="end"/>
      </w:r>
      <w:r w:rsidRPr="00423225">
        <w:rPr>
          <w:color w:val="0070C0"/>
          <w:lang w:val="sv-SE"/>
          <w:rPrChange w:id="10" w:author="Katherine McMahon" w:date="2019-06-13T09:52:00Z">
            <w:rPr>
              <w:color w:val="0070C0"/>
            </w:rPr>
          </w:rPrChange>
        </w:rPr>
        <w:t xml:space="preserve"> </w:t>
      </w:r>
    </w:p>
    <w:p w14:paraId="4ED98DBB" w14:textId="77777777" w:rsidR="00164393" w:rsidRPr="00423225" w:rsidRDefault="00164393" w:rsidP="00D916DA">
      <w:pPr>
        <w:pStyle w:val="Normal1"/>
        <w:spacing w:line="240" w:lineRule="auto"/>
        <w:jc w:val="left"/>
        <w:rPr>
          <w:lang w:val="sv-SE"/>
          <w:rPrChange w:id="11" w:author="Katherine McMahon" w:date="2019-06-13T09:52:00Z">
            <w:rPr/>
          </w:rPrChange>
        </w:rPr>
      </w:pPr>
    </w:p>
    <w:p w14:paraId="0B1F194D" w14:textId="77777777" w:rsidR="00164393" w:rsidRPr="00423225" w:rsidRDefault="00164393" w:rsidP="00D916DA">
      <w:pPr>
        <w:pStyle w:val="Normal1"/>
        <w:spacing w:line="240" w:lineRule="auto"/>
        <w:jc w:val="left"/>
        <w:rPr>
          <w:rFonts w:ascii="Georgia" w:eastAsia="Georgia" w:hAnsi="Georgia" w:cs="Georgia"/>
          <w:lang w:val="sv-SE"/>
          <w:rPrChange w:id="12" w:author="Katherine McMahon" w:date="2019-06-13T09:52:00Z">
            <w:rPr>
              <w:rFonts w:ascii="Georgia" w:eastAsia="Georgia" w:hAnsi="Georgia" w:cs="Georgia"/>
            </w:rPr>
          </w:rPrChange>
        </w:rPr>
      </w:pPr>
    </w:p>
    <w:p w14:paraId="431A54B2" w14:textId="77777777" w:rsidR="00164393" w:rsidRPr="00423225" w:rsidRDefault="00164393" w:rsidP="00D916DA">
      <w:pPr>
        <w:pStyle w:val="Normal1"/>
        <w:spacing w:line="240" w:lineRule="auto"/>
        <w:jc w:val="left"/>
        <w:rPr>
          <w:rFonts w:ascii="Georgia" w:eastAsia="Georgia" w:hAnsi="Georgia" w:cs="Georgia"/>
          <w:lang w:val="sv-SE"/>
          <w:rPrChange w:id="13" w:author="Katherine McMahon" w:date="2019-06-13T09:52:00Z">
            <w:rPr>
              <w:rFonts w:ascii="Georgia" w:eastAsia="Georgia" w:hAnsi="Georgia" w:cs="Georgia"/>
            </w:rPr>
          </w:rPrChange>
        </w:rPr>
      </w:pPr>
    </w:p>
    <w:p w14:paraId="64301391" w14:textId="77777777" w:rsidR="00164393" w:rsidRPr="00423225" w:rsidRDefault="00164393" w:rsidP="00D916DA">
      <w:pPr>
        <w:pStyle w:val="Normal1"/>
        <w:spacing w:line="240" w:lineRule="auto"/>
        <w:jc w:val="left"/>
        <w:rPr>
          <w:rFonts w:ascii="Georgia" w:eastAsia="Georgia" w:hAnsi="Georgia" w:cs="Georgia"/>
          <w:lang w:val="sv-SE"/>
          <w:rPrChange w:id="14" w:author="Katherine McMahon" w:date="2019-06-13T09:52:00Z">
            <w:rPr>
              <w:rFonts w:ascii="Georgia" w:eastAsia="Georgia" w:hAnsi="Georgia" w:cs="Georgia"/>
            </w:rPr>
          </w:rPrChange>
        </w:rPr>
      </w:pPr>
    </w:p>
    <w:p w14:paraId="236B98E4" w14:textId="77777777" w:rsidR="00164393" w:rsidRPr="00423225" w:rsidRDefault="00164393" w:rsidP="00D916DA">
      <w:pPr>
        <w:pStyle w:val="Normal1"/>
        <w:spacing w:line="240" w:lineRule="auto"/>
        <w:jc w:val="left"/>
        <w:rPr>
          <w:rFonts w:ascii="Georgia" w:eastAsia="Georgia" w:hAnsi="Georgia" w:cs="Georgia"/>
          <w:lang w:val="sv-SE"/>
          <w:rPrChange w:id="15" w:author="Katherine McMahon" w:date="2019-06-13T09:52:00Z">
            <w:rPr>
              <w:rFonts w:ascii="Georgia" w:eastAsia="Georgia" w:hAnsi="Georgia" w:cs="Georgia"/>
            </w:rPr>
          </w:rPrChange>
        </w:rPr>
      </w:pPr>
    </w:p>
    <w:p w14:paraId="71D515ED" w14:textId="77777777" w:rsidR="00164393" w:rsidRPr="00423225" w:rsidRDefault="00164393" w:rsidP="00D916DA">
      <w:pPr>
        <w:pStyle w:val="Normal1"/>
        <w:spacing w:line="240" w:lineRule="auto"/>
        <w:jc w:val="left"/>
        <w:rPr>
          <w:rFonts w:ascii="Georgia" w:eastAsia="Georgia" w:hAnsi="Georgia" w:cs="Georgia"/>
          <w:lang w:val="sv-SE"/>
          <w:rPrChange w:id="16" w:author="Katherine McMahon" w:date="2019-06-13T09:52:00Z">
            <w:rPr>
              <w:rFonts w:ascii="Georgia" w:eastAsia="Georgia" w:hAnsi="Georgia" w:cs="Georgia"/>
            </w:rPr>
          </w:rPrChange>
        </w:rPr>
      </w:pPr>
    </w:p>
    <w:p w14:paraId="16B720A8" w14:textId="77777777" w:rsidR="00164393" w:rsidRPr="00423225" w:rsidRDefault="00164393" w:rsidP="00D916DA">
      <w:pPr>
        <w:pStyle w:val="Normal1"/>
        <w:spacing w:line="240" w:lineRule="auto"/>
        <w:jc w:val="left"/>
        <w:rPr>
          <w:rFonts w:ascii="Georgia" w:eastAsia="Georgia" w:hAnsi="Georgia" w:cs="Georgia"/>
          <w:lang w:val="sv-SE"/>
          <w:rPrChange w:id="17" w:author="Katherine McMahon" w:date="2019-06-13T09:52:00Z">
            <w:rPr>
              <w:rFonts w:ascii="Georgia" w:eastAsia="Georgia" w:hAnsi="Georgia" w:cs="Georgia"/>
            </w:rPr>
          </w:rPrChange>
        </w:rPr>
      </w:pPr>
    </w:p>
    <w:p w14:paraId="0A6C94BE" w14:textId="77777777" w:rsidR="00164393" w:rsidRPr="00423225" w:rsidRDefault="00164393" w:rsidP="00D916DA">
      <w:pPr>
        <w:pStyle w:val="Normal1"/>
        <w:spacing w:line="240" w:lineRule="auto"/>
        <w:jc w:val="left"/>
        <w:rPr>
          <w:rFonts w:ascii="Georgia" w:eastAsia="Georgia" w:hAnsi="Georgia" w:cs="Georgia"/>
          <w:lang w:val="sv-SE"/>
          <w:rPrChange w:id="18" w:author="Katherine McMahon" w:date="2019-06-13T09:52:00Z">
            <w:rPr>
              <w:rFonts w:ascii="Georgia" w:eastAsia="Georgia" w:hAnsi="Georgia" w:cs="Georgia"/>
            </w:rPr>
          </w:rPrChange>
        </w:rPr>
      </w:pPr>
    </w:p>
    <w:p w14:paraId="0292E9FC" w14:textId="77777777" w:rsidR="00164393" w:rsidRPr="00423225" w:rsidRDefault="00164393" w:rsidP="00D916DA">
      <w:pPr>
        <w:pStyle w:val="Normal1"/>
        <w:spacing w:line="240" w:lineRule="auto"/>
        <w:jc w:val="left"/>
        <w:rPr>
          <w:rFonts w:ascii="Georgia" w:eastAsia="Georgia" w:hAnsi="Georgia" w:cs="Georgia"/>
          <w:lang w:val="sv-SE"/>
          <w:rPrChange w:id="19" w:author="Katherine McMahon" w:date="2019-06-13T09:52:00Z">
            <w:rPr>
              <w:rFonts w:ascii="Georgia" w:eastAsia="Georgia" w:hAnsi="Georgia" w:cs="Georgia"/>
            </w:rPr>
          </w:rPrChange>
        </w:rPr>
      </w:pPr>
    </w:p>
    <w:p w14:paraId="42B2DB14" w14:textId="023003A7" w:rsidR="00164393" w:rsidRDefault="00E22B85" w:rsidP="00D916DA">
      <w:pPr>
        <w:pStyle w:val="Heading2"/>
        <w:spacing w:after="200" w:line="240" w:lineRule="auto"/>
        <w:jc w:val="left"/>
        <w:rPr>
          <w:rFonts w:ascii="Times New Roman" w:eastAsia="Times New Roman" w:hAnsi="Times New Roman" w:cs="Times New Roman"/>
        </w:rPr>
      </w:pPr>
      <w:bookmarkStart w:id="20" w:name="_o0jhfbpvw5js" w:colFirst="0" w:colLast="0"/>
      <w:bookmarkEnd w:id="20"/>
      <w:r>
        <w:rPr>
          <w:rFonts w:ascii="Times New Roman" w:eastAsia="Times New Roman" w:hAnsi="Times New Roman" w:cs="Times New Roman"/>
        </w:rPr>
        <w:lastRenderedPageBreak/>
        <w:t>Abstract</w:t>
      </w:r>
    </w:p>
    <w:p w14:paraId="0708D259" w14:textId="56618DCA" w:rsidR="00CB2C6A" w:rsidRPr="00CB2C6A" w:rsidRDefault="00CB2C6A" w:rsidP="00D916DA">
      <w:pPr>
        <w:pStyle w:val="Normal1"/>
        <w:spacing w:line="240" w:lineRule="auto"/>
        <w:jc w:val="left"/>
      </w:pPr>
      <w:r>
        <w:tab/>
        <w:t xml:space="preserve">Microbial communities form the base of </w:t>
      </w:r>
      <w:r w:rsidR="002737E0">
        <w:t>food</w:t>
      </w:r>
      <w:r w:rsidR="00EF0C34">
        <w:t xml:space="preserve"> </w:t>
      </w:r>
      <w:r w:rsidR="002737E0">
        <w:t xml:space="preserve">webs in </w:t>
      </w:r>
      <w:r>
        <w:t xml:space="preserve">freshwater ecosystems, yet the interactions within these diverse </w:t>
      </w:r>
      <w:r w:rsidR="0049105A">
        <w:t xml:space="preserve">assemblages </w:t>
      </w:r>
      <w:r>
        <w:t xml:space="preserve">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We used three </w:t>
      </w:r>
      <w:r w:rsidR="0083119B">
        <w:t>two</w:t>
      </w:r>
      <w:r w:rsidR="005A0693">
        <w:t xml:space="preserve">-day time series of metatranscriptomes to test this hypothesis in a eutrophic lake, an oligotrophic lake, and a humic lake. </w:t>
      </w:r>
      <w:r w:rsidR="0049105A">
        <w:t>We</w:t>
      </w:r>
      <w:r w:rsidR="005A0693">
        <w:t xml:space="preserve"> identif</w:t>
      </w:r>
      <w:r w:rsidR="00FA552F">
        <w:t>ied</w:t>
      </w:r>
      <w:r w:rsidR="005A0693">
        <w:t xml:space="preserve"> </w:t>
      </w:r>
      <w:r w:rsidR="007F536C">
        <w:t xml:space="preserve">prominent </w:t>
      </w:r>
      <w:r w:rsidR="005A0693">
        <w:t>diel cycles in all three lakes</w:t>
      </w:r>
      <w:r w:rsidR="001C67D0">
        <w:t xml:space="preserve">, particularly in genes related to photosynthesis, </w:t>
      </w:r>
      <w:r w:rsidR="00A07E04">
        <w:t>sugar transport, and carbon fixation</w:t>
      </w:r>
      <w:r w:rsidR="005A0693">
        <w:t xml:space="preserve">. </w:t>
      </w:r>
      <w:r w:rsidR="00A07E04">
        <w:t>The maximal time of expression for sugar genes tend</w:t>
      </w:r>
      <w:r w:rsidR="003D7AD7">
        <w:t>ed</w:t>
      </w:r>
      <w:r w:rsidR="00A07E04">
        <w:t xml:space="preserve"> to trail that of photosynthesis genes by several hours</w:t>
      </w:r>
      <w:r w:rsidR="007F536C">
        <w:t>, indicating possible metabolic exchange between co-occurring microbial lineages</w:t>
      </w:r>
      <w:r w:rsidR="00A07E04">
        <w:t xml:space="preserve">. </w:t>
      </w:r>
      <w:r w:rsidR="00FA552F">
        <w:t>These results</w:t>
      </w:r>
      <w:r w:rsidR="007F536C">
        <w:t xml:space="preserve"> provide an important step in documenting the</w:t>
      </w:r>
      <w:r w:rsidR="00FA552F">
        <w:t xml:space="preserve"> sophisticated</w:t>
      </w:r>
      <w:r w:rsidR="007F536C">
        <w:t xml:space="preserve"> multispecies transcriptional</w:t>
      </w:r>
      <w:r w:rsidR="00FA552F">
        <w:t xml:space="preserve"> organization </w:t>
      </w:r>
      <w:r w:rsidR="007F536C">
        <w:t xml:space="preserve">that exists </w:t>
      </w:r>
      <w:r w:rsidR="00FA552F">
        <w:t>within freshwater microbial</w:t>
      </w:r>
      <w:r w:rsidR="003D7AD7">
        <w:t xml:space="preserve"> communities</w:t>
      </w:r>
      <w:r w:rsidR="00FA552F">
        <w:t>.</w:t>
      </w:r>
    </w:p>
    <w:p w14:paraId="02FCAE00" w14:textId="637C4EEC" w:rsidR="00CB2C6A" w:rsidRDefault="00CB2C6A" w:rsidP="00D916DA">
      <w:pPr>
        <w:pStyle w:val="Normal1"/>
        <w:spacing w:line="240" w:lineRule="auto"/>
        <w:jc w:val="left"/>
        <w:rPr>
          <w:b/>
        </w:rPr>
      </w:pPr>
      <w:r w:rsidRPr="00CB2C6A">
        <w:rPr>
          <w:b/>
        </w:rPr>
        <w:t>Scientific Significance Statement</w:t>
      </w:r>
    </w:p>
    <w:p w14:paraId="32ECAC5F" w14:textId="1C2900A3" w:rsidR="00FA552F" w:rsidRPr="00FA552F" w:rsidRDefault="00FA552F" w:rsidP="00D916DA">
      <w:pPr>
        <w:pStyle w:val="Normal1"/>
        <w:spacing w:line="240" w:lineRule="auto"/>
        <w:jc w:val="left"/>
      </w:pPr>
      <w:r>
        <w:tab/>
        <w:t xml:space="preserve">The </w:t>
      </w:r>
      <w:r w:rsidR="002737E0">
        <w:t xml:space="preserve">functioning </w:t>
      </w:r>
      <w:r w:rsidR="00364258">
        <w:t>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w:t>
      </w:r>
      <w:r w:rsidR="00E41801">
        <w:t>community members contribute to emergent ecosystem-level processes</w:t>
      </w:r>
      <w:r>
        <w:t xml:space="preserve">. In this study, we generated one of the largest metatranscriptomic datasets to date and used it to infer function </w:t>
      </w:r>
      <w:r w:rsidR="00364258">
        <w:t xml:space="preserve">and interactions between microbes </w:t>
      </w:r>
      <w:r>
        <w:t xml:space="preserve">based on trends in gene expression. The results of our work shed light on how </w:t>
      </w:r>
      <w:r w:rsidR="00364258">
        <w:t xml:space="preserve">organization within microbial communities leads to </w:t>
      </w:r>
      <w:r w:rsidR="00E41801">
        <w:t xml:space="preserve">patterns </w:t>
      </w:r>
      <w:r w:rsidR="00364258">
        <w:t>that are detectable at the ecosystem level.</w:t>
      </w:r>
    </w:p>
    <w:p w14:paraId="74863210" w14:textId="77777777" w:rsidR="00364258" w:rsidRPr="00BE5EE4" w:rsidRDefault="00364258" w:rsidP="00D916DA">
      <w:pPr>
        <w:pStyle w:val="Normal1"/>
        <w:spacing w:line="240" w:lineRule="auto"/>
        <w:jc w:val="left"/>
        <w:rPr>
          <w:b/>
        </w:rPr>
      </w:pPr>
      <w:r w:rsidRPr="00BE5EE4">
        <w:rPr>
          <w:b/>
        </w:rPr>
        <w:t>Data Availability</w:t>
      </w:r>
    </w:p>
    <w:p w14:paraId="5B3B7D48" w14:textId="46E43E8F" w:rsidR="00364258" w:rsidRPr="00B362F8" w:rsidRDefault="0083119B" w:rsidP="00D916DA">
      <w:pPr>
        <w:spacing w:line="240" w:lineRule="auto"/>
        <w:jc w:val="left"/>
        <w:rPr>
          <w:lang w:val="en-US"/>
        </w:rPr>
      </w:pPr>
      <w:r>
        <w:t>Datasets used in this study are available on the Open Science Framework</w:t>
      </w:r>
      <w:r w:rsidR="00B362F8">
        <w:t xml:space="preserve"> </w:t>
      </w:r>
      <w:r w:rsidRPr="00B362F8">
        <w:t>(</w:t>
      </w:r>
      <w:r w:rsidR="00B362F8" w:rsidRPr="00B362F8">
        <w:rPr>
          <w:color w:val="333333"/>
          <w:shd w:val="clear" w:color="auto" w:fill="FFFFFF"/>
          <w:lang w:val="en-US"/>
        </w:rPr>
        <w:t>DOI 10.17605/OSF.IO/9GR62</w:t>
      </w:r>
      <w:r w:rsidRPr="00B362F8">
        <w:t xml:space="preserve">). </w:t>
      </w:r>
      <w:r w:rsidR="00364258">
        <w:t xml:space="preserve">All code </w:t>
      </w:r>
      <w:r>
        <w:t>is</w:t>
      </w:r>
      <w:r w:rsidR="00364258">
        <w:t xml:space="preserve"> publicly available at </w:t>
      </w:r>
      <w:hyperlink r:id="rId10"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p>
    <w:p w14:paraId="360368EC" w14:textId="4F4E74A7" w:rsidR="00CB2C6A" w:rsidRPr="00927963" w:rsidRDefault="00CB2C6A" w:rsidP="00D916DA">
      <w:pPr>
        <w:pStyle w:val="Normal1"/>
        <w:jc w:val="left"/>
        <w:rPr>
          <w:b/>
          <w:lang w:val="fr-FR"/>
        </w:rPr>
      </w:pPr>
      <w:r w:rsidRPr="00927963">
        <w:rPr>
          <w:b/>
          <w:lang w:val="fr-FR"/>
        </w:rPr>
        <w:t>Keywords</w:t>
      </w:r>
    </w:p>
    <w:p w14:paraId="0FDE06AF" w14:textId="1537F38D" w:rsidR="00364258" w:rsidRPr="00927963" w:rsidRDefault="00364258" w:rsidP="00D916DA">
      <w:pPr>
        <w:pStyle w:val="Normal1"/>
        <w:jc w:val="left"/>
        <w:rPr>
          <w:lang w:val="fr-FR"/>
        </w:rPr>
      </w:pPr>
      <w:proofErr w:type="spellStart"/>
      <w:r w:rsidRPr="00927963">
        <w:rPr>
          <w:lang w:val="fr-FR"/>
        </w:rPr>
        <w:t>Microbial</w:t>
      </w:r>
      <w:proofErr w:type="spellEnd"/>
      <w:r w:rsidRPr="00927963">
        <w:rPr>
          <w:lang w:val="fr-FR"/>
        </w:rPr>
        <w:t xml:space="preserve"> </w:t>
      </w:r>
      <w:proofErr w:type="spellStart"/>
      <w:r w:rsidRPr="00927963">
        <w:rPr>
          <w:lang w:val="fr-FR"/>
        </w:rPr>
        <w:t>communities</w:t>
      </w:r>
      <w:proofErr w:type="spellEnd"/>
      <w:r w:rsidRPr="00927963">
        <w:rPr>
          <w:lang w:val="fr-FR"/>
        </w:rPr>
        <w:t xml:space="preserve">, </w:t>
      </w:r>
      <w:proofErr w:type="spellStart"/>
      <w:r w:rsidRPr="00927963">
        <w:rPr>
          <w:lang w:val="fr-FR"/>
        </w:rPr>
        <w:t>metatranscriptomics</w:t>
      </w:r>
      <w:proofErr w:type="spellEnd"/>
      <w:r w:rsidRPr="00927963">
        <w:rPr>
          <w:lang w:val="fr-FR"/>
        </w:rPr>
        <w:t xml:space="preserve">, </w:t>
      </w:r>
      <w:proofErr w:type="spellStart"/>
      <w:r w:rsidRPr="00927963">
        <w:rPr>
          <w:lang w:val="fr-FR"/>
        </w:rPr>
        <w:t>diel</w:t>
      </w:r>
      <w:proofErr w:type="spellEnd"/>
      <w:r w:rsidRPr="00927963">
        <w:rPr>
          <w:lang w:val="fr-FR"/>
        </w:rPr>
        <w:t xml:space="preserve"> cycles</w:t>
      </w:r>
    </w:p>
    <w:p w14:paraId="1E871D80" w14:textId="4A4A9731" w:rsidR="00364258" w:rsidRPr="00927963" w:rsidRDefault="00D916DA" w:rsidP="00D916DA">
      <w:pPr>
        <w:pStyle w:val="Normal1"/>
        <w:tabs>
          <w:tab w:val="left" w:pos="5546"/>
        </w:tabs>
        <w:jc w:val="left"/>
        <w:rPr>
          <w:lang w:val="fr-FR"/>
        </w:rPr>
      </w:pPr>
      <w:r>
        <w:rPr>
          <w:lang w:val="fr-FR"/>
        </w:rPr>
        <w:tab/>
      </w:r>
    </w:p>
    <w:p w14:paraId="70AD6D65" w14:textId="77777777" w:rsidR="00364258" w:rsidRPr="00927963" w:rsidRDefault="00364258" w:rsidP="00D916DA">
      <w:pPr>
        <w:pStyle w:val="Normal1"/>
        <w:jc w:val="left"/>
        <w:rPr>
          <w:lang w:val="fr-FR"/>
        </w:rPr>
      </w:pPr>
    </w:p>
    <w:p w14:paraId="628B65B5" w14:textId="77777777" w:rsidR="00164393" w:rsidRDefault="00E22B85" w:rsidP="00D916DA">
      <w:pPr>
        <w:pStyle w:val="Heading2"/>
        <w:spacing w:after="200"/>
        <w:jc w:val="left"/>
        <w:rPr>
          <w:rFonts w:ascii="Times New Roman" w:eastAsia="Times New Roman" w:hAnsi="Times New Roman" w:cs="Times New Roman"/>
        </w:rPr>
      </w:pPr>
      <w:bookmarkStart w:id="21" w:name="_e9j5y5xmn647" w:colFirst="0" w:colLast="0"/>
      <w:bookmarkEnd w:id="21"/>
      <w:r>
        <w:rPr>
          <w:rFonts w:ascii="Times New Roman" w:eastAsia="Times New Roman" w:hAnsi="Times New Roman" w:cs="Times New Roman"/>
        </w:rPr>
        <w:lastRenderedPageBreak/>
        <w:t>Introduction</w:t>
      </w:r>
    </w:p>
    <w:p w14:paraId="18C9A99F" w14:textId="60F68996" w:rsidR="00164393" w:rsidRDefault="00E22B85" w:rsidP="00D916DA">
      <w:pPr>
        <w:pStyle w:val="Normal1"/>
        <w:ind w:firstLine="720"/>
        <w:jc w:val="left"/>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235083">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microbiome.","type":"article-journal","volume":"348"},"uris":["http://www.mendeley.com/documents/?uuid=654968f9-99de-3f8f-afca-a468943ba5a3"]}],"mendeley":{"formattedCitation":"(Sunagawa et al. 2015; Goldford et al. 2018)","plainTextFormattedCitation":"(Sunagawa et al. 2015; Goldford et al. 2018)","previouslyFormattedCitation":"(Sunagawa et al. 2015; Goldford et al. 2018)"},"properties":{"noteIndex":0},"schema":"https://github.com/citation-style-language/schema/raw/master/csl-citation.json"}</w:instrText>
      </w:r>
      <w:r w:rsidR="00364258">
        <w:fldChar w:fldCharType="separate"/>
      </w:r>
      <w:r w:rsidR="00D916DA" w:rsidRPr="00D916DA">
        <w:rPr>
          <w:noProof/>
        </w:rPr>
        <w:t>(Sunagawa et al. 2015; Goldford et al. 2018)</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Sources","type":"article-journal"},"uris":["http://www.mendeley.com/documents/?uuid=c2e83b1f-4f00-3475-b67f-e5015bdb47f3"]}],"mendeley":{"formattedCitation":"(Kaplan and Bott 1989; Bertilsson and Jones 2003; Solomon et al. 2013)","plainTextFormattedCitation":"(Kaplan and Bott 1989; Bertilsson and Jones 2003; Solomon et al. 2013)","previouslyFormattedCitation":"(Kaplan and Bott 1989; Bertilsson and Jones 2003; Solomon et al. 2013)"},"properties":{"noteIndex":0},"schema":"https://github.com/citation-style-language/schema/raw/master/csl-citation.json"}</w:instrText>
      </w:r>
      <w:r w:rsidR="0083119B">
        <w:fldChar w:fldCharType="separate"/>
      </w:r>
      <w:r w:rsidR="00D916DA" w:rsidRPr="00D916DA">
        <w:rPr>
          <w:noProof/>
        </w:rPr>
        <w:t>(Kaplan and Bott 1989; Bertilsson and Jones 2003;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927963">
        <w:t xml:space="preserve">by studying </w:t>
      </w:r>
      <w:r w:rsidR="004D7648">
        <w:t>the timing of gene expression across the community. T</w:t>
      </w:r>
      <w:r w:rsidR="00BE5EE4">
        <w:t>o this end</w:t>
      </w:r>
      <w:r w:rsidR="004D7648">
        <w:t>, we produced three two-day time series of metatranscriptom</w:t>
      </w:r>
      <w:r w:rsidR="0083119B">
        <w:t xml:space="preserve">es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w:t>
      </w:r>
      <w:r w:rsidR="00BD4B0C">
        <w:t>heterotrophs as well as</w:t>
      </w:r>
      <w:r w:rsidR="002C5637">
        <w:t xml:space="preserve"> phototroph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76EA09E8" w:rsidR="00164393" w:rsidRDefault="004D7648" w:rsidP="00D916DA">
      <w:pPr>
        <w:pStyle w:val="Normal1"/>
        <w:ind w:firstLine="720"/>
        <w:jc w:val="left"/>
      </w:pPr>
      <w:r>
        <w:t xml:space="preserve">Previous </w:t>
      </w:r>
      <w:r w:rsidR="00E22B85">
        <w:t>metatranscriptomic work in marine and freshwater systems</w:t>
      </w:r>
      <w:r>
        <w:t xml:space="preserve"> has</w:t>
      </w:r>
      <w:r w:rsidR="00E22B85">
        <w:t xml:space="preserve"> </w:t>
      </w:r>
      <w:r w:rsidR="000D654B">
        <w:t xml:space="preserve">highlighted </w:t>
      </w:r>
      <w:r w:rsidR="00BD4B0C">
        <w:t>multispecies diel trends that may underpin metabolic</w:t>
      </w:r>
      <w:r w:rsidR="000D654B">
        <w:t xml:space="preserve"> </w:t>
      </w:r>
      <w:r w:rsidR="00E22B85">
        <w:t>links between phototroph</w:t>
      </w:r>
      <w:r w:rsidR="000D654B">
        <w:t>ic and heterotrophic microbes. One</w:t>
      </w:r>
      <w:r w:rsidR="00E22B85">
        <w:t xml:space="preserve"> metatranscriptomic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235083">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D916DA" w:rsidRPr="00D916DA">
        <w:rPr>
          <w:noProof/>
        </w:rPr>
        <w:t>(Vila-Costa et al. 2013)</w:t>
      </w:r>
      <w:r w:rsidR="009C4E46">
        <w:fldChar w:fldCharType="end"/>
      </w:r>
      <w:r w:rsidR="00E22B85">
        <w:t xml:space="preserve">. Another study in marine systems also observed </w:t>
      </w:r>
      <w:r w:rsidR="004545DC">
        <w:t xml:space="preserve">enhanced </w:t>
      </w:r>
      <w:r w:rsidR="00E22B85">
        <w:t xml:space="preserve">expression of energy acquisition </w:t>
      </w:r>
      <w:r w:rsidR="00E22B85">
        <w:lastRenderedPageBreak/>
        <w:t>pathways during the day and higher expression of biosynthesis and housekeeping pathways at night</w:t>
      </w:r>
      <w:r w:rsidR="009C4E46">
        <w:t xml:space="preserve"> </w:t>
      </w:r>
      <w:r w:rsidR="009C4E46">
        <w:fldChar w:fldCharType="begin" w:fldLock="1"/>
      </w:r>
      <w:r w:rsidR="00235083">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D916DA" w:rsidRPr="00D916DA">
        <w:rPr>
          <w:noProof/>
        </w:rPr>
        <w:t>(Poretsky et al. 2009)</w:t>
      </w:r>
      <w:r w:rsidR="009C4E46">
        <w:fldChar w:fldCharType="end"/>
      </w:r>
      <w:r w:rsidR="0033334B">
        <w:t>. Strong diel patterns</w:t>
      </w:r>
      <w:r w:rsidR="00E22B85">
        <w:t xml:space="preserve"> in phototrophic gene expression followed by a cascade of heterotrophic gene expression have </w:t>
      </w:r>
      <w:r w:rsidR="002737E0">
        <w:t xml:space="preserve">also </w:t>
      </w:r>
      <w:r w:rsidR="00E22B85">
        <w:t>been observed in marine systems</w:t>
      </w:r>
      <w:r w:rsidR="0033334B">
        <w:t xml:space="preserve"> </w:t>
      </w:r>
      <w:r w:rsidR="009C4E46">
        <w:fldChar w:fldCharType="begin" w:fldLock="1"/>
      </w:r>
      <w:r w:rsidR="00235083">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D916DA" w:rsidRPr="00D916DA">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235083">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D916DA" w:rsidRPr="00D916DA">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27AB6EB4" w:rsidR="00991EB7" w:rsidRDefault="00781CB2" w:rsidP="00D916DA">
      <w:pPr>
        <w:pStyle w:val="Normal1"/>
        <w:ind w:firstLine="720"/>
        <w:jc w:val="left"/>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235083">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Posch et al. 1999; Pernthaler et al. 2001)","plainTextFormattedCitation":"(Cole 1982; Posch et al. 1999; Pernthaler et al. 2001)","previouslyFormattedCitation":"(Cole 1982; Posch et al. 1999; Pernthaler et al. 2001)"},"properties":{"noteIndex":0},"schema":"https://github.com/citation-style-language/schema/raw/master/csl-citation.json"}</w:instrText>
      </w:r>
      <w:r w:rsidR="004479AA">
        <w:rPr>
          <w:color w:val="000000"/>
        </w:rPr>
        <w:fldChar w:fldCharType="separate"/>
      </w:r>
      <w:r w:rsidR="00D916DA" w:rsidRPr="00D916DA">
        <w:rPr>
          <w:noProof/>
          <w:color w:val="000000"/>
        </w:rPr>
        <w:t>(Cole 1982; Posch et al. 1999; Pernthaler et al. 2001)</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235083">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id":"ITEM-4","itemData":{"DOI":"10.1126/science.1218344","author":[{"dropping-particle":"","family":"Teeling","given":"Hanno","non-dropping-particle":"","parse-names":false,"suffix":""},{"dropping-particle":"","family":"Fuchs","given":"Bernhard M.","non-dropping-particle":"","parse-names":false,"suffix":""},{"dropping-particle":"","family":"Becher","given":"Dörte","non-dropping-particle":"","parse-names":false,"suffix":""},{"dropping-particle":"","family":"Klockow","given":"Christine","non-dropping-particle":"","parse-names":false,"suffix":""},{"dropping-particle":"","family":"Gardebrecht","given":"Antje","non-dropping-particle":"","parse-names":false,"suffix":""},{"dropping-particle":"","family":"Bennke","given":"Christin M.","non-dropping-particle":"","parse-names":false,"suffix":""},{"dropping-particle":"","family":"Kassabgy","given":"Mariette","non-dropping-particle":"","parse-names":false,"suffix":""},{"dropping-particle":"","family":"Huang","given":"Sixing","non-dropping-particle":"","parse-names":false,"suffix":""},{"dropping-particle":"","family":"Mann","given":"Alexander J.","non-dropping-particle":"","parse-names":false,"suffix":""},{"dropping-particle":"","family":"Waldmann","given":"Jost","non-dropping-particle":"","parse-names":false,"suffix":""},{"dropping-particle":"","family":"Weber","given":"Marc","non-dropping-particle":"","parse-names":false,"suffix":""},{"dropping-particle":"","family":"Klindworth","given":"Anna","non-dropping-particle":"","parse-names":false,"suffix":""},{"dropping-particle":"","family":"Otto","given":"Andreas","non-dropping-particle":"","parse-names":false,"suffix":""},{"dropping-particle":"","family":"Lange","given":"Jana","non-dropping-particle":"","parse-names":false,"suffix":""},{"dropping-particle":"","family":"Bernhardt","given":"Jörg","non-dropping-particle":"","parse-names":false,"suffix":""},{"dropping-particle":"","family":"Reinsch","given":"Christine","non-dropping-particle":"","parse-names":false,"suffix":""},{"dropping-particle":"","family":"Hecker","given":"Michael","non-dropping-particle":"","parse-names":false,"suffix":""},{"dropping-particle":"","family":"Peplies","given":"Jörg","non-dropping-particle":"","parse-names":false,"suffix":""},{"dropping-particle":"","family":"Bockelmann","given":"Frank D.","non-dropping-particle":"","parse-names":false,"suffix":""},{"dropping-particle":"","family":"Callies","given":"Ulrich","non-dropping-particle":"","parse-names":false,"suffix":""},{"dropping-particle":"","family":"Gerdts","given":"Gunnar","non-dropping-particle":"","parse-names":false,"suffix":""},{"dropping-particle":"","family":"Wichels","given":"Antje","non-dropping-particle":"","parse-names":false,"suffix":""},{"dropping-particle":"","family":"Wiltshire","given":"Karen H.","non-dropping-particle":"","parse-names":false,"suffix":""},{"dropping-particle":"","family":"Glöckner","given":"Frank Oliver","non-dropping-particle":"","parse-names":false,"suffix":""},{"dropping-particle":"","family":"Schweder","given":"Thomas","non-dropping-particle":"","parse-names":false,"suffix":""},{"dropping-particle":"","family":"Amann","given":"Rudolf","non-dropping-particle":"","parse-names":false,"suffix":""}],"container-title":"Science","id":"ITEM-4","issue":"6081","issued":{"date-parts":[["2012"]]},"page":"608-611","title":"Substrate-Controlled Succession of Marine Bacterioplankton Populations Induced by a Phytoplankton Bloom","type":"article-journal","volume":"336"},"uris":["http://www.mendeley.com/documents/?uuid=603b2404-768c-3a71-bab0-6c9292b3dbb4"]}],"mendeley":{"formattedCitation":"(Verity et al. 1999; Teeling et al. 2012; Paver et al. 2013, 2015)","plainTextFormattedCitation":"(Verity et al. 1999; Teeling et al. 2012; Paver et al. 2013, 2015)","previouslyFormattedCitation":"(Verity et al. 1999; Teeling et al. 2012; Paver et al. 2013, 2015)"},"properties":{"noteIndex":0},"schema":"https://github.com/citation-style-language/schema/raw/master/csl-citation.json"}</w:instrText>
      </w:r>
      <w:r w:rsidR="004479AA">
        <w:fldChar w:fldCharType="separate"/>
      </w:r>
      <w:r w:rsidR="00D916DA" w:rsidRPr="00423225">
        <w:rPr>
          <w:noProof/>
          <w:lang w:val="da-DK"/>
        </w:rPr>
        <w:t>(Verity et al. 1999; Teeling et al. 2012; Paver et al. 2013, 2015)</w:t>
      </w:r>
      <w:r w:rsidR="004479AA">
        <w:fldChar w:fldCharType="end"/>
      </w:r>
      <w:r w:rsidR="0063056B" w:rsidRPr="00423225">
        <w:rPr>
          <w:lang w:val="da-DK"/>
        </w:rPr>
        <w:t>.</w:t>
      </w:r>
      <w:r w:rsidR="00BE5EE4" w:rsidRPr="00423225">
        <w:rPr>
          <w:lang w:val="da-DK"/>
        </w:rPr>
        <w:t xml:space="preserve"> </w:t>
      </w:r>
      <w:r w:rsidR="0063056B">
        <w:t>P</w:t>
      </w:r>
      <w:r w:rsidR="008649C2">
        <w:t>e</w:t>
      </w:r>
      <w:r w:rsidR="00820A9B">
        <w:t>r</w:t>
      </w:r>
      <w:r w:rsidR="008649C2">
        <w:t>turbations</w:t>
      </w:r>
      <w:r w:rsidR="00820A9B">
        <w:t xml:space="preserve"> in one portion of the</w:t>
      </w:r>
      <w:r w:rsidR="002737E0">
        <w:t>se</w:t>
      </w:r>
      <w:r w:rsidR="00820A9B">
        <w:t xml:space="preserve"> communit</w:t>
      </w:r>
      <w:r w:rsidR="002737E0">
        <w:t>ies</w:t>
      </w:r>
      <w:r w:rsidR="00820A9B">
        <w:t xml:space="preserve"> </w:t>
      </w:r>
      <w:r w:rsidR="00BE5EE4">
        <w:t xml:space="preserve">have been shown to </w:t>
      </w:r>
      <w:r w:rsidR="00820A9B">
        <w:t xml:space="preserve">quickly ripple through the rest </w:t>
      </w:r>
      <w:r w:rsidR="00C358AC">
        <w:fldChar w:fldCharType="begin" w:fldLock="1"/>
      </w:r>
      <w:r w:rsidR="00235083">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disturbance.","type":"article-journal","volume":"78"},"uris":["http://www.mendeley.com/documents/?uuid=33f8d3dc-8386-3962-94d0-d420fd3fa40a"]}],"mendeley":{"formattedCitation":"(Šimek et al. 2002; Kent et al. 2006; Sjöstedt et al. 2012)","plainTextFormattedCitation":"(Šimek et al. 2002; Kent et al. 2006; Sjöstedt et al. 2012)","previouslyFormattedCitation":"(Šimek et al. 2002; Kent et al. 2006; Sjöstedt et al. 2012)"},"properties":{"noteIndex":0},"schema":"https://github.com/citation-style-language/schema/raw/master/csl-citation.json"}</w:instrText>
      </w:r>
      <w:r w:rsidR="00C358AC">
        <w:fldChar w:fldCharType="separate"/>
      </w:r>
      <w:r w:rsidR="00D916DA" w:rsidRPr="00D916DA">
        <w:rPr>
          <w:noProof/>
        </w:rPr>
        <w:t>(Šimek et al. 2002; Kent et al. 2006; Sjöstedt et al. 2012)</w:t>
      </w:r>
      <w:r w:rsidR="00C358AC">
        <w:fldChar w:fldCharType="end"/>
      </w:r>
      <w:r w:rsidR="00820A9B">
        <w:t xml:space="preserve">. </w:t>
      </w:r>
      <w:r w:rsidR="008649C2">
        <w:t xml:space="preserve"> </w:t>
      </w:r>
      <w:r w:rsidR="000D654B">
        <w:t xml:space="preserve"> </w:t>
      </w:r>
      <w:r w:rsidR="00820A9B">
        <w:t xml:space="preserve">One potential mechanism that can explain these trends is DOM </w:t>
      </w:r>
      <w:r w:rsidR="00011E15">
        <w:t xml:space="preserve">exuded </w:t>
      </w:r>
      <w:r w:rsidR="00820A9B">
        <w:t>by phototrophs</w:t>
      </w:r>
      <w:r w:rsidR="007E1D26">
        <w:t xml:space="preserve"> </w:t>
      </w:r>
      <w:r w:rsidR="007E1D26">
        <w:fldChar w:fldCharType="begin" w:fldLock="1"/>
      </w:r>
      <w:r w:rsidR="00235083">
        <w:instrText>ADDIN CSL_CITATION {"citationItems":[{"id":"ITEM-1","itemData":{"DOI":"10.1073/pnas.1514645113","ISSN":"1091-6490","PMID":"26951682","abstract":"Dissolved organic matter (DOM) in the oceans is one of the largest pools of reduced carbon on Earth, comparable in size to the atmospheric CO2 reservoir. A vast number of compounds are present in DOM, and they play important roles in all major element cycles, contribute to the storage of atmospheric CO2 in the ocean, support marine ecosystems, and facilitate interactions between organisms. At the heart of the DOM cycle lie molecular-level relationships between the individual compounds in DOM and the members of the ocean microbiome that produce and consume them. In the past, these connections have eluded clear definition because of the sheer numerical complexity of both DOM molecules and microorganisms. Emerging tools in analytical chemistry, microbiology, and informatics are breaking down the barriers to a fuller appreciation of these connections. Here we highlight questions being addressed using recent methodological and technological developments in those fields and consider how these advances are transforming our understanding of some of the most important reactions of the marine carbon cycle.","author":[{"dropping-particle":"","family":"Moran","given":"Mary Ann","non-dropping-particle":"","parse-names":false,"suffix":""},{"dropping-particle":"","family":"Kujawinski","given":"Elizabeth B","non-dropping-particle":"","parse-names":false,"suffix":""},{"dropping-particle":"","family":"Stubbins","given":"Aron","non-dropping-particle":"","parse-names":false,"suffix":""},{"dropping-particle":"","family":"Fatland","given":"Rob","non-dropping-particle":"","parse-names":false,"suffix":""},{"dropping-particle":"","family":"Aluwihare","given":"Lihini I","non-dropping-particle":"","parse-names":false,"suffix":""},{"dropping-particle":"","family":"Buchan","given":"Alison","non-dropping-particle":"","parse-names":false,"suffix":""},{"dropping-particle":"","family":"Crump","given":"Byron C","non-dropping-particle":"","parse-names":false,"suffix":""},{"dropping-particle":"","family":"Dorrestein","given":"Pieter C","non-dropping-particle":"","parse-names":false,"suffix":""},{"dropping-particle":"","family":"Dyhrman","given":"Sonya T","non-dropping-particle":"","parse-names":false,"suffix":""},{"dropping-particle":"","family":"Hess","given":"Nancy J","non-dropping-particle":"","parse-names":false,"suffix":""},{"dropping-particle":"","family":"Howe","given":"Bill","non-dropping-particle":"","parse-names":false,"suffix":""},{"dropping-particle":"","family":"Longnecker","given":"Krista","non-dropping-particle":"","parse-names":false,"suffix":""},{"dropping-particle":"","family":"Medeiros","given":"Patricia M","non-dropping-particle":"","parse-names":false,"suffix":""},{"dropping-particle":"","family":"Niggemann","given":"Jutta","non-dropping-particle":"","parse-names":false,"suffix":""},{"dropping-particle":"","family":"Obernosterer","given":"Ingrid","non-dropping-particle":"","parse-names":false,"suffix":""},{"dropping-particle":"","family":"Repeta","given":"Daniel J","non-dropping-particle":"","parse-names":false,"suffix":""},{"dropping-particle":"","family":"Waldbauer","given":"Jacob R","non-dropping-particle":"","parse-names":false,"suffix":""}],"container-title":"Proceedings of the National Academy of Sciences of the United States of America","id":"ITEM-1","issue":"12","issued":{"date-parts":[["2016","3","22"]]},"page":"3143-51","publisher":"National Academy of Sciences","title":"Deciphering ocean carbon in a changing world.","type":"article-journal","volume":"113"},"uris":["http://www.mendeley.com/documents/?uuid=f2ca0b57-247d-32f2-bf31-25ec10b67ccb"]}],"mendeley":{"formattedCitation":"(Moran et al. 2016)","plainTextFormattedCitation":"(Moran et al. 2016)","previouslyFormattedCitation":"(Moran et al. 2016)"},"properties":{"noteIndex":0},"schema":"https://github.com/citation-style-language/schema/raw/master/csl-citation.json"}</w:instrText>
      </w:r>
      <w:r w:rsidR="007E1D26">
        <w:fldChar w:fldCharType="separate"/>
      </w:r>
      <w:r w:rsidR="00D916DA" w:rsidRPr="00D916DA">
        <w:rPr>
          <w:noProof/>
        </w:rPr>
        <w:t>(Moran et al. 2016)</w:t>
      </w:r>
      <w:r w:rsidR="007E1D26">
        <w:fldChar w:fldCharType="end"/>
      </w:r>
      <w:r w:rsidR="00820A9B">
        <w:t xml:space="preserve">. This DOM is </w:t>
      </w:r>
      <w:r w:rsidR="004545DC">
        <w:t xml:space="preserve">to a large extent </w:t>
      </w:r>
      <w:r w:rsidR="00820A9B">
        <w:t>composed of low molecular weight compounds,</w:t>
      </w:r>
      <w:r w:rsidR="00CD5D24">
        <w:t xml:space="preserve"> </w:t>
      </w:r>
      <w:r w:rsidR="00820A9B">
        <w:t xml:space="preserve">such as sugars, amino acids, </w:t>
      </w:r>
      <w:r w:rsidR="00D916DA">
        <w:t xml:space="preserve">organosulfur compounds, </w:t>
      </w:r>
      <w:r w:rsidR="00CD5D24">
        <w:t>carboxylic acids, and alditols</w:t>
      </w:r>
      <w:r w:rsidR="006E2C59">
        <w:t xml:space="preserve"> </w:t>
      </w:r>
      <w:r w:rsidR="00C358AC">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PHYTOPLANKTON1","type":"article-journal","volume":"10"},"uris":["http://www.mendeley.com/documents/?uuid=3550816b-6f77-3707-b7ba-cc3bc1343b9f"]},{"id":"ITEM-3","itemData":{"DOI":"10.1111/1462-2920.12899","author":[{"dropping-particle":"","family":"Fiore","given":"Cara L.","non-dropping-particle":"","parse-names":false,"suffix":""},{"dropping-particle":"","family":"Longnecker","given":"Krista","non-dropping-particle":"","parse-names":false,"suffix":""},{"dropping-particle":"","family":"Kido Soule","given":"Melissa C.","non-dropping-particle":"","parse-names":false,"suffix":""},{"dropping-particle":"","family":"Kujawinski","given":"Elizabeth B.","non-dropping-particle":"","parse-names":false,"suffix":""}],"container-title":"Environmental Microbiology","id":"ITEM-3","issue":"10","issued":{"date-parts":[["2015","10","1"]]},"page":"3949-3963","publisher":"John Wiley &amp; Sons, Ltd (10.1111)","title":"Release of ecologically relevant metabolites by the cyanobacterium Synechococcus elongatus CCMP 1631","type":"article-journal","volume":"17"},"uris":["http://www.mendeley.com/documents/?uuid=0575ff13-d2b0-3c99-b52b-bb0d41bd840f"]}],"mendeley":{"formattedCitation":"(Hellebust 1965; Maršálek and Rojíčková 1996; Fiore et al. 2015)","plainTextFormattedCitation":"(Hellebust 1965; Maršálek and Rojíčková 1996; Fiore et al. 2015)","previouslyFormattedCitation":"(Hellebust 1965; Maršálek and Rojíčková 1996; Fiore et al. 2015)"},"properties":{"noteIndex":0},"schema":"https://github.com/citation-style-language/schema/raw/master/csl-citation.json"}</w:instrText>
      </w:r>
      <w:r w:rsidR="00C358AC">
        <w:fldChar w:fldCharType="separate"/>
      </w:r>
      <w:r w:rsidR="00D916DA" w:rsidRPr="00D916DA">
        <w:rPr>
          <w:noProof/>
        </w:rPr>
        <w:t>(Hellebust 1965; Maršálek and Rojíčková 1996; Fiore et al. 2015)</w:t>
      </w:r>
      <w:r w:rsidR="00C358AC">
        <w:fldChar w:fldCharType="end"/>
      </w:r>
      <w:r w:rsidR="000D654B">
        <w:t xml:space="preserve">. </w:t>
      </w:r>
      <w:r w:rsidR="00A07E04">
        <w:t>Approximately 20</w:t>
      </w:r>
      <w:r w:rsidR="0063056B">
        <w:t>%</w:t>
      </w:r>
      <w:r w:rsidR="00CD5D24">
        <w:t xml:space="preserve"> </w:t>
      </w:r>
      <w:r w:rsidR="007D42CF">
        <w:t xml:space="preserve">of </w:t>
      </w:r>
      <w:r w:rsidR="00CD5D24">
        <w:t xml:space="preserve">photosynthetic carbon </w:t>
      </w:r>
      <w:r w:rsidR="0063056B">
        <w:t xml:space="preserve">is </w:t>
      </w:r>
      <w:r w:rsidR="00CD5D24">
        <w:t>release</w:t>
      </w:r>
      <w:r w:rsidR="0063056B">
        <w:t>d</w:t>
      </w:r>
      <w:r w:rsidR="00CD5D24">
        <w:t xml:space="preserve"> extracellularly </w:t>
      </w:r>
      <w:r w:rsidR="0063056B">
        <w:t xml:space="preserve">in marine </w:t>
      </w:r>
      <w:r w:rsidR="00A07E04">
        <w:t xml:space="preserve">and freshwater </w:t>
      </w:r>
      <w:r w:rsidR="0063056B">
        <w:t>systems</w:t>
      </w:r>
      <w:r w:rsidR="00C358AC">
        <w:rPr>
          <w:color w:val="000000"/>
        </w:rPr>
        <w:t xml:space="preserve"> </w:t>
      </w:r>
      <w:r w:rsidR="00C358AC">
        <w:rPr>
          <w:color w:val="000000"/>
        </w:rPr>
        <w:fldChar w:fldCharType="begin" w:fldLock="1"/>
      </w:r>
      <w:r w:rsidR="00235083">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D916DA" w:rsidRPr="00D916DA">
        <w:rPr>
          <w:noProof/>
          <w:color w:val="000000"/>
        </w:rPr>
        <w:t>(Bertilsson and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w:t>
      </w:r>
      <w:r w:rsidR="00CD5D24">
        <w:lastRenderedPageBreak/>
        <w:t xml:space="preserve">the heterotrophic community. </w:t>
      </w:r>
      <w:r w:rsidR="0063056B">
        <w:t>In fact</w:t>
      </w:r>
      <w:r w:rsidR="00EB4B0C">
        <w:t>,</w:t>
      </w:r>
      <w:r w:rsidR="00CD5D24">
        <w:t xml:space="preserve"> s</w:t>
      </w:r>
      <w:r w:rsidR="000D654B">
        <w:t xml:space="preserve">ome ubiquitous freshwater bacteria, such as </w:t>
      </w:r>
      <w:r w:rsidR="000D654B">
        <w:rPr>
          <w:i/>
        </w:rPr>
        <w:t xml:space="preserve">Limnohabitans, </w:t>
      </w:r>
      <w:r w:rsidR="000D654B">
        <w:t xml:space="preserve">appear to specialize in algal-derived </w:t>
      </w:r>
      <w:r w:rsidR="0063056B">
        <w:t>DOM</w:t>
      </w:r>
      <w:r w:rsidR="000D654B">
        <w:t xml:space="preserve"> </w:t>
      </w:r>
      <w:r w:rsidR="00353C04">
        <w:rPr>
          <w:color w:val="000000"/>
        </w:rPr>
        <w:fldChar w:fldCharType="begin" w:fldLock="1"/>
      </w:r>
      <w:r w:rsidR="00235083">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D916DA" w:rsidRPr="00D916DA">
        <w:rPr>
          <w:noProof/>
          <w:color w:val="000000"/>
        </w:rPr>
        <w:t>(Simek et al. 2011)</w:t>
      </w:r>
      <w:r w:rsidR="00353C04">
        <w:rPr>
          <w:color w:val="000000"/>
        </w:rPr>
        <w:fldChar w:fldCharType="end"/>
      </w:r>
      <w:r w:rsidR="000D654B">
        <w:t xml:space="preserve">. </w:t>
      </w:r>
    </w:p>
    <w:p w14:paraId="177E22B1" w14:textId="602C5D79" w:rsidR="00991EB7" w:rsidRDefault="0063056B" w:rsidP="00D916DA">
      <w:pPr>
        <w:pStyle w:val="Normal1"/>
        <w:ind w:firstLine="720"/>
        <w:jc w:val="left"/>
      </w:pPr>
      <w:r>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235083">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et al. 2016)","plainTextFormattedCitation":"(Atamna-Ismaeel et al. 2008; Pinhassi et al. 2016)","previouslyFormattedCitation":"(Atamna-Ismaeel et al. 2008; Pinhassi et al. 2016)"},"properties":{"noteIndex":0},"schema":"https://github.com/citation-style-language/schema/raw/master/csl-citation.json"}</w:instrText>
      </w:r>
      <w:r w:rsidR="00561AE9">
        <w:fldChar w:fldCharType="separate"/>
      </w:r>
      <w:r w:rsidR="00D916DA" w:rsidRPr="00D916DA">
        <w:rPr>
          <w:noProof/>
        </w:rPr>
        <w:t>(Atamna-Ismaeel et al. 2008; Pinhassi et al.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235083">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D916DA" w:rsidRPr="00D916DA">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235083">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water","type":"article-journal","volume":"25"},"uris":["http://www.mendeley.com/documents/?uuid=6855675f-1d27-4aa8-bfe2-850471d37ab5"]}],"mendeley":{"formattedCitation":"(Jorgenson et al. 1998; Bertilsson and Tranvik 2000)","plainTextFormattedCitation":"(Jorgenson et al. 1998; Bertilsson and Tranvik 2000)","previouslyFormattedCitation":"(Jorgenson et al. 1998; Bertilsson and Tranvik 2000)"},"properties":{"noteIndex":0},"schema":"https://github.com/citation-style-language/schema/raw/master/csl-citation.json"}</w:instrText>
      </w:r>
      <w:r w:rsidR="00561AE9">
        <w:fldChar w:fldCharType="separate"/>
      </w:r>
      <w:r w:rsidR="00D916DA" w:rsidRPr="00D916DA">
        <w:rPr>
          <w:noProof/>
        </w:rPr>
        <w:t>(Jorgenson et al. 1998; Bertilsson and Tranvik 2000)</w:t>
      </w:r>
      <w:r w:rsidR="00561AE9">
        <w:fldChar w:fldCharType="end"/>
      </w:r>
      <w:r w:rsidR="00561AE9">
        <w:t xml:space="preserve">. </w:t>
      </w:r>
      <w:r>
        <w:t>S</w:t>
      </w:r>
      <w:r w:rsidR="00561AE9">
        <w:t xml:space="preserve">unlight </w:t>
      </w:r>
      <w:r>
        <w:t xml:space="preserve">also </w:t>
      </w:r>
      <w:r w:rsidR="00561AE9">
        <w:t>causes oxidative stress</w:t>
      </w:r>
      <w:r>
        <w:t xml:space="preserve">, and heterotrophs may time their metabolisms to </w:t>
      </w:r>
      <w:r w:rsidR="002737E0">
        <w:t>minimize the impact of  such harmful conditions</w:t>
      </w:r>
      <w:r w:rsidR="00561AE9">
        <w:t xml:space="preserve"> </w:t>
      </w:r>
      <w:r w:rsidR="00561AE9">
        <w:fldChar w:fldCharType="begin" w:fldLock="1"/>
      </w:r>
      <w:r w:rsidR="00235083">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561AE9">
        <w:fldChar w:fldCharType="separate"/>
      </w:r>
      <w:r w:rsidR="00D916DA" w:rsidRPr="00D916DA">
        <w:rPr>
          <w:noProof/>
        </w:rPr>
        <w:t>(Sommaruga et al. 1997)</w:t>
      </w:r>
      <w:r w:rsidR="00561AE9">
        <w:fldChar w:fldCharType="end"/>
      </w:r>
      <w:r w:rsidR="00561AE9">
        <w:t xml:space="preserve">. </w:t>
      </w:r>
      <w:r w:rsidR="0003088A">
        <w:t>Additionally, photoheterotrophic microbes can also exist outside the categories of phototroph and heterotroph</w:t>
      </w:r>
      <w:r w:rsidR="00AC69DC">
        <w:t>, such as those that perform aerobic anoxygenic photosynthesis (AAP)</w:t>
      </w:r>
      <w:r w:rsidR="0003088A">
        <w:t xml:space="preserve">. These microbes use sunlight for energy, but do not fix </w:t>
      </w:r>
      <w:commentRangeStart w:id="22"/>
      <w:r w:rsidR="0003088A">
        <w:t>carbon</w:t>
      </w:r>
      <w:commentRangeEnd w:id="22"/>
      <w:r w:rsidR="00713817">
        <w:rPr>
          <w:rStyle w:val="CommentReference"/>
        </w:rPr>
        <w:commentReference w:id="22"/>
      </w:r>
      <w:r w:rsidR="00920259">
        <w:t xml:space="preserve"> </w:t>
      </w:r>
      <w:r w:rsidR="00920259">
        <w:fldChar w:fldCharType="begin" w:fldLock="1"/>
      </w:r>
      <w:r w:rsidR="000D7782">
        <w:instrText>ADDIN CSL_CITATION {"citationItems":[{"id":"ITEM-1","itemData":{"DOI":"10.1128/AEM.01559-06","ISSN":"0099-2240","PMID":"17028233","abstract":"Microorganisms are usually grouped into those relying solely on harvesting light (phototrophy) or those relying solely on the assimilation of organic or inorganic compounds (chemotrophy) to meet their requirements for energy. As a carbon source for biomass production, they can use either inorganic","author":[{"dropping-particle":"","family":"Eiler","given":"Alexander","non-dropping-particle":"","parse-names":false,"suffix":""}],"container-title":"Applied and Environmental Microbiology","id":"ITEM-1","issue":"12","issued":{"date-parts":[["2006","12","1"]]},"page":"7431-7437","publisher":"American Society for Microbiology","title":"Evidence for the Ubiquity of Mixotrophic Bacteria in the Upper Ocean: Implications and Consequences","type":"article-journal","volume":"72"},"uris":["http://www.mendeley.com/documents/?uuid=0b43583b-2329-3111-91b6-c7f5665566b8"]}],"mendeley":{"formattedCitation":"(Eiler 2006)","plainTextFormattedCitation":"(Eiler 2006)","previouslyFormattedCitation":"(Eiler 2006)"},"properties":{"noteIndex":0},"schema":"https://github.com/citation-style-language/schema/raw/master/csl-citation.json"}</w:instrText>
      </w:r>
      <w:r w:rsidR="00920259">
        <w:fldChar w:fldCharType="separate"/>
      </w:r>
      <w:r w:rsidR="00920259" w:rsidRPr="00920259">
        <w:rPr>
          <w:noProof/>
        </w:rPr>
        <w:t>(Eiler 2006)</w:t>
      </w:r>
      <w:r w:rsidR="00920259">
        <w:fldChar w:fldCharType="end"/>
      </w:r>
      <w:r w:rsidR="0003088A">
        <w:t>.</w:t>
      </w:r>
    </w:p>
    <w:p w14:paraId="6FCC3DEE" w14:textId="36A46173" w:rsidR="00164393" w:rsidRDefault="00C15626" w:rsidP="00D916DA">
      <w:pPr>
        <w:pStyle w:val="Normal1"/>
        <w:ind w:firstLine="720"/>
        <w:jc w:val="left"/>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metatranscriptomes from the epilimnia of three freshwater lakes representing oligotrophic, eutrophic, and dystrophic (humic) lake types. These metatranscriptomes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amplifed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lastRenderedPageBreak/>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BD4B0C">
        <w:t>, suggesting that common transcriptional patterns exist in these disparate systems</w:t>
      </w:r>
      <w:r w:rsidR="00DC45A8">
        <w:t>.</w:t>
      </w:r>
    </w:p>
    <w:p w14:paraId="0970CD00" w14:textId="77777777" w:rsidR="00164393" w:rsidRDefault="00E22B85" w:rsidP="00D916DA">
      <w:pPr>
        <w:pStyle w:val="Heading2"/>
        <w:spacing w:after="200"/>
        <w:jc w:val="left"/>
        <w:rPr>
          <w:rFonts w:ascii="Times New Roman" w:eastAsia="Times New Roman" w:hAnsi="Times New Roman" w:cs="Times New Roman"/>
        </w:rPr>
      </w:pPr>
      <w:bookmarkStart w:id="23" w:name="_fx005m2pfqb7" w:colFirst="0" w:colLast="0"/>
      <w:bookmarkEnd w:id="23"/>
      <w:r>
        <w:rPr>
          <w:rFonts w:ascii="Times New Roman" w:eastAsia="Times New Roman" w:hAnsi="Times New Roman" w:cs="Times New Roman"/>
        </w:rPr>
        <w:t>Methods</w:t>
      </w:r>
    </w:p>
    <w:p w14:paraId="47751E17" w14:textId="77777777" w:rsidR="00164393" w:rsidRDefault="00E22B85" w:rsidP="00D916DA">
      <w:pPr>
        <w:pStyle w:val="Heading3"/>
        <w:jc w:val="left"/>
        <w:rPr>
          <w:color w:val="000000"/>
        </w:rPr>
      </w:pPr>
      <w:bookmarkStart w:id="24" w:name="_8alg5w71bqcy" w:colFirst="0" w:colLast="0"/>
      <w:bookmarkEnd w:id="24"/>
      <w:r>
        <w:rPr>
          <w:color w:val="000000"/>
        </w:rPr>
        <w:t>Study design and in situ measurements</w:t>
      </w:r>
    </w:p>
    <w:p w14:paraId="73102ED2" w14:textId="46612E18" w:rsidR="00164393" w:rsidRDefault="00E22B85" w:rsidP="00D916DA">
      <w:pPr>
        <w:pStyle w:val="Normal1"/>
        <w:ind w:firstLine="720"/>
        <w:jc w:val="left"/>
      </w:pPr>
      <w:r>
        <w:t xml:space="preserve">Three lakes in Wisconsin, USA, were chosen for this study based on their </w:t>
      </w:r>
      <w:r w:rsidR="00671E0F">
        <w:t xml:space="preserve">different </w:t>
      </w:r>
      <w:r>
        <w:t xml:space="preserve">trophic status: oligotrophic (Sparkling Lake), eutrophic (Lake Mendota), and </w:t>
      </w:r>
      <w:proofErr w:type="spellStart"/>
      <w:r>
        <w:t>humic</w:t>
      </w:r>
      <w:proofErr w:type="spellEnd"/>
      <w:r>
        <w:t xml:space="preserve"> (Trout Bog</w:t>
      </w:r>
      <w:r w:rsidR="001910C3">
        <w:t xml:space="preserve"> Lake</w:t>
      </w:r>
      <w:r>
        <w:t>)</w:t>
      </w:r>
      <w:r w:rsidR="00592355">
        <w:t xml:space="preserve"> (Table 1)</w:t>
      </w:r>
      <w:r>
        <w:t>.</w:t>
      </w:r>
      <w:r w:rsidR="00B362F8">
        <w:rPr>
          <w:b/>
        </w:rPr>
        <w:t xml:space="preserve"> </w:t>
      </w:r>
      <w:r w:rsidR="006B35D1">
        <w:t>Lake Mendota</w:t>
      </w:r>
      <w:r>
        <w:t xml:space="preserve"> is located in Madison, WI, USA, while </w:t>
      </w:r>
      <w:r w:rsidR="006B35D1">
        <w:t>Trout Bog</w:t>
      </w:r>
      <w:r>
        <w:t xml:space="preserve"> and</w:t>
      </w:r>
      <w:r w:rsidR="00B362F8">
        <w:t xml:space="preserve"> </w:t>
      </w:r>
      <w:r w:rsidR="006B35D1">
        <w:t>Sparkling Lake</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populations","type":"article-journal","volume":"10"},"uris":["http://www.mendeley.com/documents/?uuid=8ff8e59d-5d78-3317-9913-19e183ec5074"]}],"mendeley":{"formattedCitation":"(Ghylin et al. 2014; Bendall et al. 2016; Linz et al. 2018)","plainTextFormattedCitation":"(Ghylin et al. 2014; Bendall et al. 2016; Linz et al. 2018)","previouslyFormattedCitation":"(Ghylin et al. 2014; Bendall et al. 2016; Linz et al. 2018)"},"properties":{"noteIndex":0},"schema":"https://github.com/citation-style-language/schema/raw/master/csl-citation.json"}</w:instrText>
      </w:r>
      <w:r w:rsidR="004924E3">
        <w:rPr>
          <w:color w:val="000000"/>
        </w:rPr>
        <w:fldChar w:fldCharType="separate"/>
      </w:r>
      <w:r w:rsidR="00D916DA" w:rsidRPr="00D916DA">
        <w:rPr>
          <w:noProof/>
          <w:color w:val="000000"/>
        </w:rPr>
        <w:t>(Ghylin et al. 2014; Bendall et al. 2016; Linz et al. 2018)</w:t>
      </w:r>
      <w:r w:rsidR="004924E3">
        <w:rPr>
          <w:color w:val="000000"/>
        </w:rPr>
        <w:fldChar w:fldCharType="end"/>
      </w:r>
      <w:r>
        <w:t xml:space="preserve">. </w:t>
      </w:r>
    </w:p>
    <w:p w14:paraId="4EE11FA8" w14:textId="00667B6B" w:rsidR="00164393" w:rsidRDefault="003E7294" w:rsidP="00D916DA">
      <w:pPr>
        <w:pStyle w:val="Normal1"/>
        <w:ind w:firstLine="720"/>
        <w:jc w:val="left"/>
      </w:pPr>
      <w:r>
        <w:t xml:space="preserve">Hereafter, we provide brief summaries of our methods; full protocols are available in Supplemental Document </w:t>
      </w:r>
      <w:r w:rsidR="006C2B7D">
        <w:t>S</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sonde (Hydrolab DS5X, OTT Hydromet,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09223EA1" w:rsidR="00164393" w:rsidRDefault="0033334B" w:rsidP="00D916DA">
      <w:pPr>
        <w:pStyle w:val="Normal1"/>
        <w:ind w:firstLine="720"/>
        <w:jc w:val="left"/>
      </w:pPr>
      <w:r>
        <w:lastRenderedPageBreak/>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 xml:space="preserve">ater from the integrated epilimnion sample was pumped through </w:t>
      </w:r>
      <w:r w:rsidR="00F51ADE">
        <w:t xml:space="preserve">four </w:t>
      </w:r>
      <w:r w:rsidR="00E22B85">
        <w:t>0.22</w:t>
      </w:r>
      <w:r w:rsidR="00592355">
        <w:t>-</w:t>
      </w:r>
      <w:r w:rsidR="00592355" w:rsidRPr="00592355">
        <w:rPr>
          <w:rFonts w:ascii="Symbol" w:hAnsi="Symbol"/>
        </w:rPr>
        <w:t></w:t>
      </w:r>
      <w:r w:rsidR="00592355">
        <w:t>m</w:t>
      </w:r>
      <w:r w:rsidR="00592355" w:rsidDel="00592355">
        <w:t xml:space="preserve"> </w:t>
      </w:r>
      <w:r w:rsidR="00E22B85">
        <w:t>polyethylene filters (Pall, Port Washington, NY, USA). 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235083">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D916DA" w:rsidRPr="00D916DA">
        <w:rPr>
          <w:noProof/>
        </w:rPr>
        <w:t>(Chin-Leo and Kirchman 1988)</w:t>
      </w:r>
      <w:r w:rsidR="001D75BD">
        <w:fldChar w:fldCharType="end"/>
      </w:r>
      <w:r w:rsidR="00EF3B8C">
        <w:t xml:space="preserve">. </w:t>
      </w:r>
      <w:r w:rsidR="00E22B85">
        <w:t xml:space="preserve"> </w:t>
      </w:r>
    </w:p>
    <w:p w14:paraId="67FFF5CD" w14:textId="77777777" w:rsidR="00164393" w:rsidRDefault="00E22B85" w:rsidP="00D916DA">
      <w:pPr>
        <w:pStyle w:val="Heading3"/>
        <w:jc w:val="left"/>
        <w:rPr>
          <w:color w:val="000000"/>
        </w:rPr>
      </w:pPr>
      <w:bookmarkStart w:id="25" w:name="_em0pnlq4s3qx" w:colFirst="0" w:colLast="0"/>
      <w:bookmarkEnd w:id="25"/>
      <w:r>
        <w:rPr>
          <w:color w:val="000000"/>
        </w:rPr>
        <w:t>RNA extraction</w:t>
      </w:r>
    </w:p>
    <w:p w14:paraId="6185B2B4" w14:textId="35A2D351" w:rsidR="00164393" w:rsidRDefault="004566CC" w:rsidP="00D916DA">
      <w:pPr>
        <w:pStyle w:val="Normal1"/>
        <w:ind w:firstLine="720"/>
        <w:jc w:val="left"/>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 xml:space="preserve">(FastDNA Spin Kit for Soil, </w:t>
      </w:r>
      <w:r w:rsidR="00E22B85">
        <w:t>MP Biomedicals, Santa Ana, CA, USA)</w:t>
      </w:r>
      <w:r w:rsidR="00244FE5">
        <w:t xml:space="preserve"> with</w:t>
      </w:r>
      <w:r w:rsidR="00E22B85">
        <w:t xml:space="preserve"> TRIzol (Thermo-Fisher, Waltham, MA, USA). An internal standard - an </w:t>
      </w:r>
      <w:r w:rsidR="00E22B85" w:rsidRPr="00EC2953">
        <w:t>in vitro</w:t>
      </w:r>
      <w:r w:rsidR="00E22B85">
        <w:t xml:space="preserve"> transcription of the cloning plasmid pFN18A </w:t>
      </w:r>
      <w:r w:rsidR="00244FE5">
        <w:t>was</w:t>
      </w:r>
      <w:r w:rsidR="00E22B85">
        <w:t xml:space="preserve"> added to samples after beadbeating</w:t>
      </w:r>
      <w:r w:rsidR="0011314F">
        <w:rPr>
          <w:color w:val="000000"/>
        </w:rPr>
        <w:t xml:space="preserve"> </w:t>
      </w:r>
      <w:r w:rsidR="0011314F">
        <w:rPr>
          <w:color w:val="000000"/>
        </w:rPr>
        <w:fldChar w:fldCharType="begin" w:fldLock="1"/>
      </w:r>
      <w:r w:rsidR="00235083">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D916DA" w:rsidRPr="00D916DA">
        <w:rPr>
          <w:noProof/>
          <w:color w:val="000000"/>
        </w:rPr>
        <w:t>(Satinsky et al. 2013)</w:t>
      </w:r>
      <w:r w:rsidR="0011314F">
        <w:rPr>
          <w:color w:val="000000"/>
        </w:rPr>
        <w:fldChar w:fldCharType="end"/>
      </w:r>
      <w:r w:rsidR="00E22B85">
        <w:t xml:space="preserve">. </w:t>
      </w:r>
      <w:r w:rsidR="003B00D7">
        <w:t>Phenol:c</w:t>
      </w:r>
      <w:r w:rsidR="00E22B85">
        <w:t>hloroform</w:t>
      </w:r>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an RNeasy kit (QIAGEN, Hilden, Germany)</w:t>
      </w:r>
      <w:r w:rsidR="003B00D7">
        <w:t xml:space="preserve"> with</w:t>
      </w:r>
      <w:r w:rsidR="00E22B85">
        <w:t xml:space="preserve"> </w:t>
      </w:r>
      <w:r w:rsidR="003B00D7">
        <w:t>an on-column</w:t>
      </w:r>
      <w:r w:rsidR="00E22B85">
        <w:t xml:space="preserve"> DNAse digestion. </w:t>
      </w:r>
    </w:p>
    <w:p w14:paraId="61259F8C" w14:textId="77777777" w:rsidR="00164393" w:rsidRDefault="00E22B85" w:rsidP="00D916DA">
      <w:pPr>
        <w:pStyle w:val="Heading3"/>
        <w:jc w:val="left"/>
        <w:rPr>
          <w:color w:val="000000"/>
        </w:rPr>
      </w:pPr>
      <w:bookmarkStart w:id="26" w:name="_ju176pq6583a" w:colFirst="0" w:colLast="0"/>
      <w:bookmarkEnd w:id="26"/>
      <w:r>
        <w:rPr>
          <w:color w:val="000000"/>
        </w:rPr>
        <w:t>Additional lab-based measurements</w:t>
      </w:r>
    </w:p>
    <w:p w14:paraId="67E742B1" w14:textId="62559FD5" w:rsidR="00164393" w:rsidRDefault="00E22B85" w:rsidP="00D916DA">
      <w:pPr>
        <w:pStyle w:val="Normal1"/>
        <w:jc w:val="left"/>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phaeophytin.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rsidR="00920259">
        <w:t xml:space="preserve"> a</w:t>
      </w:r>
      <w:r>
        <w:t xml:space="preserve"> </w:t>
      </w:r>
      <w:proofErr w:type="spellStart"/>
      <w:r>
        <w:t>phenol</w:t>
      </w:r>
      <w:r w:rsidR="00244FE5">
        <w:t>:</w:t>
      </w:r>
      <w:r>
        <w:t>chloroform</w:t>
      </w:r>
      <w:proofErr w:type="spellEnd"/>
      <w:r>
        <w:t xml:space="preserve"> </w:t>
      </w:r>
      <w:r w:rsidR="00920259">
        <w:t>protocol</w:t>
      </w:r>
      <w:r>
        <w:t xml:space="preserve">. </w:t>
      </w:r>
      <w:r w:rsidR="00346CDD">
        <w:t xml:space="preserve">Four </w:t>
      </w:r>
      <w:r>
        <w:lastRenderedPageBreak/>
        <w:t>additional DNA samples collected from</w:t>
      </w:r>
      <w:r w:rsidR="00B362F8">
        <w:t xml:space="preserve"> </w:t>
      </w:r>
      <w:r w:rsidR="006B35D1">
        <w:t>Sparkling Lake</w:t>
      </w:r>
      <w:r w:rsidR="0087615E">
        <w:t xml:space="preserve"> in a similar manner</w:t>
      </w:r>
      <w:r>
        <w:t xml:space="preserve"> in 2009 </w:t>
      </w:r>
      <w:r w:rsidR="0063056B">
        <w:t>used</w:t>
      </w:r>
      <w:r>
        <w:t xml:space="preserve"> as additional references for this lake.</w:t>
      </w:r>
    </w:p>
    <w:p w14:paraId="4634862E" w14:textId="77777777" w:rsidR="00DA6C13" w:rsidRPr="00DA6C13" w:rsidRDefault="00DA6C13" w:rsidP="00D916DA">
      <w:pPr>
        <w:pStyle w:val="Normal1"/>
        <w:jc w:val="left"/>
        <w:rPr>
          <w:i/>
        </w:rPr>
      </w:pPr>
      <w:r w:rsidRPr="00DA6C13">
        <w:rPr>
          <w:i/>
        </w:rPr>
        <w:t>Reference genomes</w:t>
      </w:r>
    </w:p>
    <w:p w14:paraId="7471F8F1" w14:textId="7D69C58C" w:rsidR="00DA6C13" w:rsidRDefault="00DA6C13" w:rsidP="00D916DA">
      <w:pPr>
        <w:ind w:firstLine="720"/>
        <w:jc w:val="left"/>
      </w:pPr>
      <w:r>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235083">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D916DA" w:rsidRPr="00D916DA">
        <w:rPr>
          <w:noProof/>
        </w:rPr>
        <w:t>(Rinke et al. 2014)</w:t>
      </w:r>
      <w:r>
        <w:fldChar w:fldCharType="end"/>
      </w:r>
      <w:r>
        <w:t xml:space="preserve">. Briefly, individual cells were sorted using an Influx flow cytometer (BD Biosciences) and treated with Ready-Lyse lysozyme (Epicentre; 5U/μl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235083">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D916DA" w:rsidRPr="00D916DA">
        <w:rPr>
          <w:noProof/>
        </w:rPr>
        <w:t>(Woyke et al. 2011)</w:t>
      </w:r>
      <w:r>
        <w:fldChar w:fldCharType="end"/>
      </w:r>
      <w:r>
        <w:t>. Cells for SAG sequencing were chosen with a preference for</w:t>
      </w:r>
      <w:r w:rsidR="00B362F8">
        <w:t xml:space="preserve"> </w:t>
      </w:r>
      <w:r w:rsidR="006B35D1">
        <w:t>Sparkling Lake</w:t>
      </w:r>
      <w:r>
        <w:t>, the least well-represented lake in our pre-existing reference genome collection. An Illumina shotgun library was constructed from each single cell and sequenced on the Illumina NextSeq platform</w:t>
      </w:r>
      <w:r w:rsidR="00AF2017">
        <w:t xml:space="preserve"> (Illumina, San Diego, CA, USA)</w:t>
      </w:r>
      <w:r>
        <w:t>. Sequencing reads were filtered using BBTools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t xml:space="preserve"> and assembled into SAGs using SPAdes</w:t>
      </w:r>
      <w:r>
        <w:rPr>
          <w:color w:val="000000"/>
        </w:rPr>
        <w:t xml:space="preserve"> </w:t>
      </w:r>
      <w:r>
        <w:rPr>
          <w:color w:val="000000"/>
        </w:rPr>
        <w:fldChar w:fldCharType="begin" w:fldLock="1"/>
      </w:r>
      <w:r w:rsidR="00235083">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D916DA" w:rsidRPr="00D916DA">
        <w:rPr>
          <w:noProof/>
          <w:color w:val="000000"/>
        </w:rPr>
        <w:t>(Bankevich et al. 2012)</w:t>
      </w:r>
      <w:r>
        <w:rPr>
          <w:color w:val="000000"/>
        </w:rPr>
        <w:fldChar w:fldCharType="end"/>
      </w:r>
      <w:r>
        <w:t xml:space="preserve">. </w:t>
      </w:r>
    </w:p>
    <w:p w14:paraId="67C564DA" w14:textId="2B8760EE" w:rsidR="00B37368" w:rsidRPr="002A3821" w:rsidRDefault="0087615E" w:rsidP="00D916DA">
      <w:pPr>
        <w:ind w:firstLine="720"/>
        <w:jc w:val="left"/>
      </w:pPr>
      <w:r>
        <w:t>Metagenomes were</w:t>
      </w:r>
      <w:r w:rsidR="002A3821">
        <w:t xml:space="preserve"> prepared for</w:t>
      </w:r>
      <w:r>
        <w:t xml:space="preserve"> sequenc</w:t>
      </w:r>
      <w:r w:rsidR="002A3821">
        <w:t>ing</w:t>
      </w:r>
      <w:r>
        <w:t xml:space="preserve"> using the KAPA-Illumina library creation kit (KAPA Biosystems)</w:t>
      </w:r>
      <w:r w:rsidR="002A3821">
        <w:t>. Metagenomes were sequenced on the Illumina HiSeq platform utilizing a TruSeq paired-end cluster kit</w:t>
      </w:r>
      <w:r w:rsidR="00AA2238">
        <w:t xml:space="preserve"> (Illumina, San Diego, CA, USA)</w:t>
      </w:r>
      <w:r w:rsidR="002A3821">
        <w:t xml:space="preserve">, producing paired ends of 150bp (2x150). Quality filtering was performed on the resulting reads before assembly. </w:t>
      </w:r>
      <w:r w:rsidR="002A3821" w:rsidRPr="002A3821">
        <w:t>BBDuk adapter trimming was used to remove known Illumina adapters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 xml:space="preserve">scores (before trimming) averaging less than 3 over the read, or length under 51bp </w:t>
      </w:r>
      <w:r w:rsidR="002A3821" w:rsidRPr="002A3821">
        <w:rPr>
          <w:szCs w:val="20"/>
          <w:lang w:val="en-US"/>
        </w:rPr>
        <w:lastRenderedPageBreak/>
        <w:t>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235083">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D916DA" w:rsidRPr="00D916DA">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6C3434FA" w:rsidR="00DA6C13" w:rsidRDefault="00DA6C13" w:rsidP="00D916DA">
      <w:pPr>
        <w:ind w:firstLine="720"/>
        <w:jc w:val="left"/>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populations","type":"article-journal","volume":"12"},"uris":["http://www.mendeley.com/documents/?uuid=2f85a6f8-c376-3070-b5eb-f8b980216330"]}],"mendeley":{"formattedCitation":"(Ghylin et al. 2014; Garcia et al. 2018; Linz et al. 2018)","plainTextFormattedCitation":"(Ghylin et al. 2014; Garcia et al. 2018; Linz et al. 2018)","previouslyFormattedCitation":"(Ghylin et al. 2014; Garcia et al. 2018; Linz et al. 2018)"},"properties":{"noteIndex":0},"schema":"https://github.com/citation-style-language/schema/raw/master/csl-citation.json"}</w:instrText>
      </w:r>
      <w:r>
        <w:rPr>
          <w:color w:val="000000"/>
        </w:rPr>
        <w:fldChar w:fldCharType="separate"/>
      </w:r>
      <w:r w:rsidR="00D916DA" w:rsidRPr="00D916DA">
        <w:rPr>
          <w:noProof/>
          <w:color w:val="000000"/>
        </w:rPr>
        <w:t>(Ghylin et al. 2014; Garcia et al. 2018; Linz et al. 2018)</w:t>
      </w:r>
      <w:r>
        <w:rPr>
          <w:color w:val="000000"/>
        </w:rPr>
        <w:fldChar w:fldCharType="end"/>
      </w:r>
      <w:r>
        <w:t>, and freshwater algal genomes from NCBI RefSeq</w:t>
      </w:r>
      <w:r>
        <w:rPr>
          <w:color w:val="000000"/>
        </w:rPr>
        <w:t xml:space="preserve"> </w:t>
      </w:r>
      <w:r>
        <w:rPr>
          <w:color w:val="000000"/>
        </w:rPr>
        <w:fldChar w:fldCharType="begin" w:fldLock="1"/>
      </w:r>
      <w:r w:rsidR="00235083">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00D916DA" w:rsidRPr="00D916DA">
        <w:rPr>
          <w:noProof/>
          <w:color w:val="000000"/>
        </w:rPr>
        <w:t>(Pruitt and Maglott 2001)</w:t>
      </w:r>
      <w:r>
        <w:rPr>
          <w:color w:val="000000"/>
        </w:rPr>
        <w:fldChar w:fldCharType="end"/>
      </w:r>
      <w:r>
        <w:t xml:space="preserve"> were used to build a nonredundant, highly specific database for subsequent mapping of metatranscriptomic reads (</w:t>
      </w:r>
      <w:r w:rsidR="000C1647">
        <w:t>Table S1</w:t>
      </w:r>
      <w:r>
        <w:t>). After formatting each type of genome or contig’s fastq and gff files, coding regions were extracted and clustered at 97% ID using CD-HIT</w:t>
      </w:r>
      <w:r>
        <w:rPr>
          <w:color w:val="000000"/>
        </w:rPr>
        <w:t xml:space="preserve"> </w:t>
      </w:r>
      <w:r>
        <w:rPr>
          <w:color w:val="000000"/>
        </w:rPr>
        <w:fldChar w:fldCharType="begin" w:fldLock="1"/>
      </w:r>
      <w:r w:rsidR="00235083">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00D916DA" w:rsidRPr="00D916DA">
        <w:rPr>
          <w:noProof/>
          <w:color w:val="000000"/>
        </w:rPr>
        <w:t>(Huang et al. 2010)</w:t>
      </w:r>
      <w:r>
        <w:rPr>
          <w:color w:val="000000"/>
        </w:rPr>
        <w:fldChar w:fldCharType="end"/>
      </w:r>
      <w:r>
        <w:t>.</w:t>
      </w:r>
      <w:r w:rsidR="00AF2017">
        <w:t xml:space="preserve"> The longest gene in each cluster</w:t>
      </w:r>
      <w:r w:rsidR="004F10B1">
        <w:t xml:space="preserve"> (used as the seed sequence to generate each cluster)</w:t>
      </w:r>
      <w:r w:rsidR="00AF2017">
        <w:t xml:space="preserve"> was chosen as the representative sequence and used as the mapping reference.</w:t>
      </w:r>
    </w:p>
    <w:p w14:paraId="546C414C" w14:textId="57611746" w:rsidR="004F10B1" w:rsidRDefault="00DA6C13" w:rsidP="00595EF0">
      <w:pPr>
        <w:pStyle w:val="Normal1"/>
        <w:ind w:firstLine="720"/>
        <w:jc w:val="left"/>
      </w:pPr>
      <w:r>
        <w:t>Individual metagenome assemblies were binned using M</w:t>
      </w:r>
      <w:r w:rsidR="00C67779">
        <w:t>axBin version 2.2.4</w:t>
      </w:r>
      <w:r>
        <w:t xml:space="preserve"> </w:t>
      </w:r>
      <w:r w:rsidR="00235083">
        <w:fldChar w:fldCharType="begin" w:fldLock="1"/>
      </w:r>
      <w:r w:rsidR="00235083">
        <w:instrText>ADDIN CSL_CITATION {"citationItems":[{"id":"ITEM-1","itemData":{"DOI":"10.1186/2049-2618-2-26","ISSN":"2049-2618","abstract":"Recovering individual genomes from metagenomic datasets allows access to uncultivated microbial populations that may have important roles in natural and engineered ecosystems. Understanding the roles of these uncultivated populations has broad application in ecology, evolution, biotechnology and medicine. Accurate binning of assembled metagenomic sequences is an essential step in recovering the genomes and understanding microbial functions. We have developed a binning algorithm, MaxBin, which automates the binning of assembled metagenomic scaffolds using an expectation-maximization algorithm after the assembly of metagenomic sequencing reads. Binning of simulated metagenomic datasets demonstrated that MaxBin had high levels of accuracy in binning microbial genomes. MaxBin was used to recover genomes from metagenomic data obtained through the Human Microbiome Project, which demonstrated its ability to recover genomes from real metagenomic datasets with variable sequencing coverages. Application of MaxBin to metagenomes obtained from microbial consortia adapted to grow on cellulose allowed genomic analysis of new, uncultivated, cellulolytic bacterial populations, including an abundant myxobacterial population distantly related to Sorangium cellulosum that possessed a much smaller genome (5 MB versus 13 to 14 MB) but has a more extensive set of genes for biomass deconstruction. For the cellulolytic consortia, the MaxBin results were compared to binning using emergent self-organizing maps (ESOMs) and differential coverage binning, demonstrating that it performed comparably to these methods but had distinct advantages in automation, resolution of related genomes and sensitivity. The automatic binning software that we developed successfully classifies assembled sequences in metagenomic datasets into recovered individual genomes. The isolation of dozens of species in cellulolytic microbial consortia, including a novel species of myxobacteria that has the smallest genome among all sequenced aerobic myxobacteria, was easily achieved using the binning software. This work demonstrates that the processes required for recovering genomes from assembled metagenomic datasets can be readily automated, an important advance in understanding the metabolic potential of microbes in natural environments. MaxBin is available at \n                    https://sourceforge.net/projects/maxbin/\n                    \n                  .","author":[{"dropping-particle":"","family":"Wu","given":"Yu-Wei","non-dropping-particle":"","parse-names":false,"suffix":""},{"dropping-particle":"","family":"Tang","given":"Yung-Hsu","non-dropping-particle":"","parse-names":false,"suffix":""},{"dropping-particle":"","family":"Tringe","given":"Susannah G","non-dropping-particle":"","parse-names":false,"suffix":""},{"dropping-particle":"","family":"Simmons","given":"Blake A","non-dropping-particle":"","parse-names":false,"suffix":""},{"dropping-particle":"","family":"Singer","given":"Steven W","non-dropping-particle":"","parse-names":false,"suffix":""}],"container-title":"Microbiome","id":"ITEM-1","issue":"1","issued":{"date-parts":[["2014","12","1"]]},"page":"26","publisher":"BioMed Central","title":"MaxBin: an automated binning method to recover individual genomes from metagenomes using an expectation-maximization algorithm","type":"article-journal","volume":"2"},"uris":["http://www.mendeley.com/documents/?uuid=7ffcd538-823a-3bc7-9c57-e2ddacd7f396"]}],"mendeley":{"formattedCitation":"(Wu et al. 2014)","plainTextFormattedCitation":"(Wu et al. 2014)","previouslyFormattedCitation":"(Wu et al. 2014)"},"properties":{"noteIndex":0},"schema":"https://github.com/citation-style-language/schema/raw/master/csl-citation.json"}</w:instrText>
      </w:r>
      <w:r w:rsidR="00235083">
        <w:fldChar w:fldCharType="separate"/>
      </w:r>
      <w:r w:rsidR="00235083" w:rsidRPr="00235083">
        <w:rPr>
          <w:noProof/>
        </w:rPr>
        <w:t>(Wu et al. 2014)</w:t>
      </w:r>
      <w:r w:rsidR="00235083">
        <w:fldChar w:fldCharType="end"/>
      </w:r>
      <w:r>
        <w:t xml:space="preserve"> and checked for completeness and contamination using CheckM</w:t>
      </w:r>
      <w:r w:rsidR="00C67779">
        <w:t xml:space="preserve"> version 1.0.10</w:t>
      </w:r>
      <w:r>
        <w:rPr>
          <w:color w:val="000000"/>
        </w:rPr>
        <w:t xml:space="preserve"> </w:t>
      </w:r>
      <w:r>
        <w:rPr>
          <w:color w:val="000000"/>
        </w:rPr>
        <w:fldChar w:fldCharType="begin" w:fldLock="1"/>
      </w:r>
      <w:r w:rsidR="00235083">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00D916DA" w:rsidRPr="00D916DA">
        <w:rPr>
          <w:noProof/>
          <w:color w:val="000000"/>
        </w:rPr>
        <w:t>(Parks et al. 2015)</w:t>
      </w:r>
      <w:r>
        <w:rPr>
          <w:color w:val="000000"/>
        </w:rPr>
        <w:fldChar w:fldCharType="end"/>
      </w:r>
      <w:r>
        <w:t xml:space="preserve">. </w:t>
      </w:r>
      <w:r w:rsidR="004F10B1">
        <w:t xml:space="preserve">Many bins were incomplete, and many contigs were too short to classify using </w:t>
      </w:r>
      <w:r w:rsidR="00595EF0">
        <w:t xml:space="preserve">the </w:t>
      </w:r>
      <w:r w:rsidR="004F10B1">
        <w:t xml:space="preserve">phylogeny of single-copy genes; therefore, we </w:t>
      </w:r>
      <w:r w:rsidR="00595EF0">
        <w:t xml:space="preserve">aggregated the taxonomic assignments of coding regions in each contig/bin to classify these sequences. Coding regions were </w:t>
      </w:r>
      <w:r w:rsidR="006A0159">
        <w:t xml:space="preserve">first </w:t>
      </w:r>
      <w:r w:rsidR="00595EF0">
        <w:t>classified based on their best hit in the Integrated Microbial Genomes database</w:t>
      </w:r>
      <w:r w:rsidR="006A0159">
        <w:t xml:space="preserve"> (IMG, accessed Jan. 2017)</w:t>
      </w:r>
      <w:r w:rsidR="00595EF0">
        <w:t xml:space="preserve"> </w:t>
      </w:r>
      <w:r w:rsidR="00595EF0">
        <w:fldChar w:fldCharType="begin" w:fldLock="1"/>
      </w:r>
      <w:r w:rsidR="00595EF0">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00595EF0">
        <w:fldChar w:fldCharType="separate"/>
      </w:r>
      <w:r w:rsidR="00595EF0" w:rsidRPr="00D916DA">
        <w:rPr>
          <w:noProof/>
        </w:rPr>
        <w:t>(Markowitz et al. 2012)</w:t>
      </w:r>
      <w:r w:rsidR="00595EF0">
        <w:fldChar w:fldCharType="end"/>
      </w:r>
      <w:r w:rsidR="00595EF0">
        <w:t xml:space="preserve">. Bins and unbinned contigs from the metagenome assemblies were classified by taking the consensus taxonomy of the best hit for each coding region on a contig/bin using in-house McMahon Lab scripts. </w:t>
      </w:r>
      <w:r w:rsidR="00750BBA">
        <w:t>If</w:t>
      </w:r>
      <w:r w:rsidR="00595EF0">
        <w:t xml:space="preserve"> contigs</w:t>
      </w:r>
      <w:r w:rsidR="00750BBA">
        <w:t xml:space="preserve"> or bins</w:t>
      </w:r>
      <w:r w:rsidR="00595EF0">
        <w:t xml:space="preserve"> were too short to classify or had conflicting coding region classifications, </w:t>
      </w:r>
      <w:r w:rsidR="00750BBA">
        <w:t xml:space="preserve">we assigned no classification.  In these cases, each coding region retained the </w:t>
      </w:r>
      <w:r w:rsidR="006A0159">
        <w:t xml:space="preserve">IMG-derived </w:t>
      </w:r>
      <w:r w:rsidR="00750BBA">
        <w:t>classification of its best hit</w:t>
      </w:r>
      <w:r w:rsidR="00595EF0">
        <w:t>.</w:t>
      </w:r>
    </w:p>
    <w:p w14:paraId="6FD20BC1" w14:textId="04C1AA6B" w:rsidR="00B112C6" w:rsidRPr="001D75BD" w:rsidRDefault="00DA6C13" w:rsidP="00D916DA">
      <w:pPr>
        <w:pStyle w:val="Heading3"/>
        <w:jc w:val="left"/>
        <w:rPr>
          <w:color w:val="000000"/>
        </w:rPr>
      </w:pPr>
      <w:bookmarkStart w:id="27" w:name="_bmysu084743p" w:colFirst="0" w:colLast="0"/>
      <w:bookmarkEnd w:id="27"/>
      <w:r>
        <w:rPr>
          <w:color w:val="000000"/>
        </w:rPr>
        <w:lastRenderedPageBreak/>
        <w:t>Metatranscriptomics</w:t>
      </w:r>
      <w:r w:rsidR="00B112C6">
        <w:t xml:space="preserve"> </w:t>
      </w:r>
    </w:p>
    <w:p w14:paraId="4D340945" w14:textId="14FBE938" w:rsidR="00DA6C13" w:rsidRDefault="00F7189E" w:rsidP="00D916DA">
      <w:pPr>
        <w:pStyle w:val="Normal1"/>
        <w:ind w:firstLine="720"/>
        <w:jc w:val="left"/>
      </w:pPr>
      <w:r>
        <w:t xml:space="preserve">Three samples from each timepoint were submitted for metatranscriptomic sequencing at the JGI. Some samples failed to pass quality control standards and were replaced by the fourth filter from that timepoint. </w:t>
      </w:r>
      <w:r w:rsidR="00B7340A">
        <w:t xml:space="preserve">When we were unable to sequence three samples for a timepoint, we </w:t>
      </w:r>
      <w:commentRangeStart w:id="28"/>
      <w:r w:rsidR="00B7340A">
        <w:t xml:space="preserve">replaced those samples with the fourth replicate for other </w:t>
      </w:r>
      <w:proofErr w:type="spellStart"/>
      <w:r w:rsidR="00B7340A">
        <w:t>timepoints</w:t>
      </w:r>
      <w:commentRangeEnd w:id="28"/>
      <w:proofErr w:type="spellEnd"/>
      <w:r w:rsidR="00194B3F">
        <w:rPr>
          <w:rStyle w:val="CommentReference"/>
        </w:rPr>
        <w:commentReference w:id="28"/>
      </w:r>
      <w:r w:rsidR="00B7340A">
        <w:t>, resulting in between one and four replicate metatranscriptomes for each timepoint (</w:t>
      </w:r>
      <w:r w:rsidR="006371EC">
        <w:t>Table S2</w:t>
      </w:r>
      <w:r w:rsidR="00B7340A">
        <w:t>).</w:t>
      </w:r>
      <w:r>
        <w:t xml:space="preserve"> </w:t>
      </w:r>
      <w:r w:rsidR="002A3821">
        <w:t>R</w:t>
      </w:r>
      <w:r w:rsidR="00E22B85">
        <w:t xml:space="preserve">ibosomal RNA was depleted </w:t>
      </w:r>
      <w:r w:rsidR="002A3821">
        <w:t xml:space="preserve">using the </w:t>
      </w:r>
      <w:r w:rsidR="00AA2238">
        <w:t>Illumina Ribo-Zero rRNA Removal Kit</w:t>
      </w:r>
      <w:r w:rsidR="003B00D7">
        <w:t xml:space="preserve">, and </w:t>
      </w:r>
      <w:r w:rsidR="00AA2238">
        <w:t>samples were prepared for sequencing with the Illumina TruSeq Stranded Total RNA HT kit</w:t>
      </w:r>
      <w:r w:rsidR="00E22B85">
        <w:t xml:space="preserve">. </w:t>
      </w:r>
      <w:r w:rsidR="00AA2238">
        <w:t>Samples were</w:t>
      </w:r>
      <w:r w:rsidR="00E22B85">
        <w:t xml:space="preserve"> sequenced using</w:t>
      </w:r>
      <w:r w:rsidR="00AA2238">
        <w:t xml:space="preserve"> the</w:t>
      </w:r>
      <w:r w:rsidR="00E22B85">
        <w:t xml:space="preserve"> Illumina HiSeq </w:t>
      </w:r>
      <w:r w:rsidR="00AA2238">
        <w:t>platform and a TruSeq paired-end clustering kit for paired-end, 150bp sequencing (2x150).</w:t>
      </w:r>
      <w:r w:rsidR="00E22B85">
        <w:t xml:space="preserve"> </w:t>
      </w:r>
      <w:r w:rsidR="00AA2238" w:rsidRPr="002A3821">
        <w:t xml:space="preserve">BBDuk adapter trimming was used to remove known Illumina adapters.  </w:t>
      </w:r>
      <w:r w:rsidR="00AA2238">
        <w:rPr>
          <w:szCs w:val="20"/>
          <w:lang w:val="en-US"/>
        </w:rPr>
        <w:t>R</w:t>
      </w:r>
      <w:r w:rsidR="00AA2238" w:rsidRPr="002A3821">
        <w:rPr>
          <w:szCs w:val="20"/>
          <w:lang w:val="en-US"/>
        </w:rPr>
        <w:t>eads ends were trimmed where</w:t>
      </w:r>
      <w:r w:rsidR="00AA2238">
        <w:t xml:space="preserve"> </w:t>
      </w:r>
      <w:r w:rsidR="00AA2238" w:rsidRPr="002A3821">
        <w:rPr>
          <w:szCs w:val="20"/>
          <w:lang w:val="en-US"/>
        </w:rPr>
        <w:t>quality values were less than 12.  Read pairs containing more than three 'N', or with quality</w:t>
      </w:r>
      <w:r w:rsidR="00AA2238">
        <w:t xml:space="preserve"> </w:t>
      </w:r>
      <w:r w:rsidR="00AA2238" w:rsidRPr="002A3821">
        <w:rPr>
          <w:szCs w:val="20"/>
          <w:lang w:val="en-US"/>
        </w:rPr>
        <w:t>scores (before trimming) averaging less than 3 over the read, or length under 51bp after trimming were discarded.</w:t>
      </w:r>
      <w:r w:rsidR="00AA2238">
        <w:rPr>
          <w:szCs w:val="20"/>
          <w:lang w:val="en-US"/>
        </w:rPr>
        <w:t xml:space="preserve"> </w:t>
      </w:r>
      <w:r w:rsidR="00DA6C13">
        <w:t>Ribosomal RNA reads were removed using SortMeRNA</w:t>
      </w:r>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et al. 2012)","plainTextFormattedCitation":"(Kopylova et al. 2012)","previouslyFormattedCitation":"(Kopylova et al. 2012)"},"properties":{"noteIndex":0},"schema":"https://github.com/citation-style-language/schema/raw/master/csl-citation.json"}</w:instrText>
      </w:r>
      <w:r w:rsidR="00DA6C13">
        <w:rPr>
          <w:color w:val="000000"/>
        </w:rPr>
        <w:fldChar w:fldCharType="separate"/>
      </w:r>
      <w:r w:rsidR="00D916DA" w:rsidRPr="00D916DA">
        <w:rPr>
          <w:noProof/>
          <w:color w:val="000000"/>
        </w:rPr>
        <w:t>(Kopylova et al. 2012)</w:t>
      </w:r>
      <w:r w:rsidR="00DA6C13">
        <w:rPr>
          <w:color w:val="000000"/>
        </w:rPr>
        <w:fldChar w:fldCharType="end"/>
      </w:r>
      <w:r w:rsidR="00DA6C13">
        <w:t>. Metatranscriptomic reads were</w:t>
      </w:r>
      <w:r w:rsidR="00C67779">
        <w:t xml:space="preserve"> competitively</w:t>
      </w:r>
      <w:r w:rsidR="00DA6C13">
        <w:t xml:space="preserve"> mapped to this database with a 90% ID cutoff using BBMap and requiring at least 75% overlap with a gene feature. Mapped reads were tabulated using FeatureCounts</w:t>
      </w:r>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et al. 2014)","plainTextFormattedCitation":"(Liao et al. 2014)","previouslyFormattedCitation":"(Liao et al. 2014)"},"properties":{"noteIndex":0},"schema":"https://github.com/citation-style-language/schema/raw/master/csl-citation.json"}</w:instrText>
      </w:r>
      <w:r w:rsidR="00DA6C13">
        <w:rPr>
          <w:color w:val="000000"/>
        </w:rPr>
        <w:fldChar w:fldCharType="separate"/>
      </w:r>
      <w:r w:rsidR="00D916DA" w:rsidRPr="00D916DA">
        <w:rPr>
          <w:noProof/>
          <w:color w:val="000000"/>
        </w:rPr>
        <w:t>(Liao et al. 2014)</w:t>
      </w:r>
      <w:r w:rsidR="00DA6C13">
        <w:rPr>
          <w:color w:val="000000"/>
        </w:rPr>
        <w:fldChar w:fldCharType="end"/>
      </w:r>
      <w:r w:rsidR="00DA6C13">
        <w:t xml:space="preserve">. </w:t>
      </w:r>
    </w:p>
    <w:p w14:paraId="13846E39" w14:textId="29AC2B95" w:rsidR="00DA6C13" w:rsidRDefault="00DA6C13" w:rsidP="00D916DA">
      <w:pPr>
        <w:pStyle w:val="Normal1"/>
        <w:ind w:firstLine="720"/>
        <w:jc w:val="left"/>
      </w:pPr>
      <w:commentRangeStart w:id="29"/>
      <w:r>
        <w:t xml:space="preserve">Addition of an internal RNA standard allowed for both normalization of expressed reads </w:t>
      </w:r>
      <w:r w:rsidR="00AF2017">
        <w:t xml:space="preserve">to transcripts per liter </w:t>
      </w:r>
      <w:r>
        <w:t>and assessment of extraction success</w:t>
      </w:r>
      <w:commentRangeEnd w:id="29"/>
      <w:r w:rsidR="00194B3F">
        <w:rPr>
          <w:rStyle w:val="CommentReference"/>
        </w:rPr>
        <w:commentReference w:id="29"/>
      </w:r>
      <w:r>
        <w:t>. Samples with either too few counts of the internal standard (less than 50) or orders of magnitude higher expression of all genes after normalization when compared to replicates were discarded.  After these quality control measures, 32 samples remained from</w:t>
      </w:r>
      <w:r w:rsidR="00B362F8">
        <w:t xml:space="preserve"> </w:t>
      </w:r>
      <w:r w:rsidR="006B35D1">
        <w:t>Sparkling Lake</w:t>
      </w:r>
      <w:r>
        <w:t>, 30 from</w:t>
      </w:r>
      <w:r w:rsidR="00B362F8">
        <w:t xml:space="preserve"> </w:t>
      </w:r>
      <w:r w:rsidR="006B35D1">
        <w:t>Lake Mendota</w:t>
      </w:r>
      <w:r>
        <w:t xml:space="preserve">, and 21 from </w:t>
      </w:r>
      <w:r w:rsidR="006B35D1">
        <w:t>Trout Bog</w:t>
      </w:r>
      <w:r>
        <w:t xml:space="preserve">. </w:t>
      </w:r>
      <w:r w:rsidR="00EA295D">
        <w:t>Nine</w:t>
      </w:r>
      <w:r>
        <w:t xml:space="preserve"> samples from day two in the </w:t>
      </w:r>
      <w:r w:rsidR="006B35D1">
        <w:t>Trout Bog</w:t>
      </w:r>
      <w:r>
        <w:t xml:space="preserve"> time series </w:t>
      </w:r>
      <w:r w:rsidR="00EA295D">
        <w:t>were not analyzed due to insufficient yield</w:t>
      </w:r>
      <w:r w:rsidR="00F967E0">
        <w:t>, resulting in two lost timepoints</w:t>
      </w:r>
      <w:r>
        <w:t>.</w:t>
      </w:r>
    </w:p>
    <w:p w14:paraId="3FD792C6" w14:textId="64BCDB0C" w:rsidR="00164393" w:rsidRPr="00B112C6" w:rsidRDefault="00E22B85" w:rsidP="00D916DA">
      <w:pPr>
        <w:pStyle w:val="Heading3"/>
        <w:jc w:val="left"/>
        <w:rPr>
          <w:color w:val="000000"/>
        </w:rPr>
      </w:pPr>
      <w:bookmarkStart w:id="30" w:name="_1k60gpsz1jbo" w:colFirst="0" w:colLast="0"/>
      <w:bookmarkStart w:id="31" w:name="_w0bizv9z0f9x" w:colFirst="0" w:colLast="0"/>
      <w:bookmarkEnd w:id="30"/>
      <w:bookmarkEnd w:id="31"/>
      <w:r>
        <w:rPr>
          <w:color w:val="000000"/>
        </w:rPr>
        <w:lastRenderedPageBreak/>
        <w:t>Statistics</w:t>
      </w:r>
      <w:r>
        <w:t xml:space="preserve"> </w:t>
      </w:r>
    </w:p>
    <w:p w14:paraId="06763408" w14:textId="3BEE3960" w:rsidR="000F0D32" w:rsidRDefault="0033334B" w:rsidP="00D916DA">
      <w:pPr>
        <w:pStyle w:val="Normal1"/>
        <w:jc w:val="left"/>
      </w:pPr>
      <w:r>
        <w:tab/>
        <w:t>The statistical software R</w:t>
      </w:r>
      <w:r w:rsidR="00E22B85">
        <w:t xml:space="preserve"> was used for </w:t>
      </w:r>
      <w:r w:rsidR="00AF2017">
        <w:t>exp</w:t>
      </w:r>
      <w:r w:rsidR="00E22B85">
        <w:t>r</w:t>
      </w:r>
      <w:r w:rsidR="00AF2017">
        <w:t>ession</w:t>
      </w:r>
      <w:r w:rsidR="00E22B85">
        <w:t xml:space="preserve"> analysis (R Core Team, 2018). </w:t>
      </w:r>
      <w:r w:rsidR="00A07E04">
        <w:t xml:space="preserve">Using the internal standard to determine normalization size factors, we converted read counts to units of transcripts per liter: all following read-based metrics are in transcripts per liter. </w:t>
      </w:r>
      <w:r w:rsidR="00E22B85">
        <w:t xml:space="preserve">To reduce noise in the dataset, the top 20,000 expressed genes in each lake were retained for differential expression analysis. From this subset, marker genes for metabolic processes were selected and aggregated by pathway. </w:t>
      </w:r>
      <w:r w:rsidR="00B112C6">
        <w:t xml:space="preserve">RAIN was used to detect cyclic trends in gene expression </w:t>
      </w:r>
      <w:r w:rsidR="00A71773">
        <w:fldChar w:fldCharType="begin" w:fldLock="1"/>
      </w:r>
      <w:r w:rsidR="00235083">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D916DA" w:rsidRPr="00D916DA">
        <w:rPr>
          <w:noProof/>
        </w:rPr>
        <w:t>(Thaben and Westermark 2014)</w:t>
      </w:r>
      <w:r w:rsidR="00A71773">
        <w:fldChar w:fldCharType="end"/>
      </w:r>
      <w:r w:rsidR="00B112C6">
        <w:t xml:space="preserve">. </w:t>
      </w:r>
      <w:r w:rsidR="00A07E04">
        <w:t xml:space="preserve">Genes with p-values less than </w:t>
      </w:r>
      <w:r w:rsidR="00AF7037">
        <w:t xml:space="preserve">0.05 were considered cyclic. </w:t>
      </w:r>
      <w:r w:rsidR="00A07E04">
        <w:t xml:space="preserve">In addition to the abundance threshold imposed by taking the top 20,000 genes in each lake, we also required that genes included in the cyclic trend analysis have a coefficient of variance of at least 0.2. The maximal time of expression for each gene was determined by </w:t>
      </w:r>
      <w:r w:rsidR="00AF7037">
        <w:t xml:space="preserve">averaging metatranscriptomes taken at the same time of day over the two-day time series. </w:t>
      </w:r>
      <w:r w:rsidR="00E22B85">
        <w:t>Results were plotted using the R packages ggplot2 (Wickham, 2009) and cowplot (Wilke, 2017).</w:t>
      </w:r>
      <w:r w:rsidR="00B112C6">
        <w:t xml:space="preserve"> </w:t>
      </w:r>
    </w:p>
    <w:p w14:paraId="7BE26734" w14:textId="77777777" w:rsidR="00164393" w:rsidRDefault="00E22B85" w:rsidP="00D916DA">
      <w:pPr>
        <w:pStyle w:val="Heading2"/>
        <w:spacing w:after="200"/>
        <w:jc w:val="left"/>
        <w:rPr>
          <w:rFonts w:ascii="Times New Roman" w:eastAsia="Times New Roman" w:hAnsi="Times New Roman" w:cs="Times New Roman"/>
        </w:rPr>
      </w:pPr>
      <w:bookmarkStart w:id="32" w:name="_8i6phqimfszc" w:colFirst="0" w:colLast="0"/>
      <w:bookmarkEnd w:id="32"/>
      <w:r>
        <w:rPr>
          <w:rFonts w:ascii="Times New Roman" w:eastAsia="Times New Roman" w:hAnsi="Times New Roman" w:cs="Times New Roman"/>
        </w:rPr>
        <w:t>Results</w:t>
      </w:r>
    </w:p>
    <w:p w14:paraId="379E380B" w14:textId="0EE55248" w:rsidR="00164393" w:rsidRDefault="00E22B85" w:rsidP="00D916DA">
      <w:pPr>
        <w:pStyle w:val="Heading3"/>
        <w:jc w:val="left"/>
        <w:rPr>
          <w:color w:val="000000"/>
        </w:rPr>
      </w:pPr>
      <w:bookmarkStart w:id="33" w:name="_k28i5150uff6" w:colFirst="0" w:colLast="0"/>
      <w:bookmarkEnd w:id="33"/>
      <w:r>
        <w:rPr>
          <w:color w:val="000000"/>
        </w:rPr>
        <w:t xml:space="preserve">What genes </w:t>
      </w:r>
      <w:r w:rsidR="00FB080E">
        <w:rPr>
          <w:color w:val="000000"/>
        </w:rPr>
        <w:t xml:space="preserve">were </w:t>
      </w:r>
      <w:r>
        <w:rPr>
          <w:color w:val="000000"/>
        </w:rPr>
        <w:t>expressed?</w:t>
      </w:r>
    </w:p>
    <w:p w14:paraId="560E5EBF" w14:textId="40DC965C" w:rsidR="00164393" w:rsidRDefault="00E22B85" w:rsidP="00B7340A">
      <w:pPr>
        <w:pStyle w:val="Normal1"/>
        <w:jc w:val="left"/>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A07E04">
        <w:t>S</w:t>
      </w:r>
      <w:r w:rsidR="003F26B0">
        <w:t>1</w:t>
      </w:r>
      <w:r>
        <w:t xml:space="preserve">). Photosynthesis related genes, particularly those relating to photosystem II P680, were highly expressed in all three lakes. Genes encoding </w:t>
      </w:r>
      <w:r w:rsidR="00E55E5A">
        <w:t>ribulose-1,5-bisphosphate carboxylase (</w:t>
      </w:r>
      <w:r>
        <w:t>RuBisCO</w:t>
      </w:r>
      <w:r w:rsidR="00E55E5A">
        <w:t>)</w:t>
      </w:r>
      <w:r>
        <w:t>, the key enzyme in carbon fixation via the Calvin-Benson-Bassham (</w:t>
      </w:r>
      <w:r w:rsidR="0033334B">
        <w:t>CBB) pathway, were among the most highly</w:t>
      </w:r>
      <w:r>
        <w:t xml:space="preserve"> expressed genes in</w:t>
      </w:r>
      <w:r w:rsidR="00441B45">
        <w:t xml:space="preserve"> Lake</w:t>
      </w:r>
      <w:r w:rsidR="00B362F8">
        <w:t xml:space="preserve"> </w:t>
      </w:r>
      <w:r w:rsidR="00441B45">
        <w:t>Mendota</w:t>
      </w:r>
      <w:r>
        <w:t xml:space="preserve"> and </w:t>
      </w:r>
      <w:r w:rsidR="00441B45">
        <w:t>Trout Bog</w:t>
      </w:r>
      <w:r w:rsidR="00920259">
        <w:t xml:space="preserve">. </w:t>
      </w:r>
      <w:r w:rsidR="00B7340A">
        <w:t>We</w:t>
      </w:r>
      <w:r>
        <w:t xml:space="preserve"> also </w:t>
      </w:r>
      <w:r w:rsidR="00BF1A10">
        <w:t xml:space="preserve">ran this analysis excluding genes associated with phototrophy </w:t>
      </w:r>
      <w:r w:rsidR="00AF2017">
        <w:t xml:space="preserve">and unannotated genes </w:t>
      </w:r>
      <w:r>
        <w:t>(</w:t>
      </w:r>
      <w:r w:rsidR="003F26B0">
        <w:t xml:space="preserve">Figure </w:t>
      </w:r>
      <w:r w:rsidR="00A07E04">
        <w:t>S</w:t>
      </w:r>
      <w:r w:rsidR="007A6AEB">
        <w:t>1</w:t>
      </w:r>
      <w:r>
        <w:t xml:space="preserve">). Many of the most highly expressed </w:t>
      </w:r>
      <w:r w:rsidR="00BB1884">
        <w:t>non-photosynthetic</w:t>
      </w:r>
      <w:r>
        <w:t xml:space="preserve"> genes in</w:t>
      </w:r>
      <w:r w:rsidR="00B362F8">
        <w:t xml:space="preserve"> </w:t>
      </w:r>
      <w:r w:rsidR="006B35D1">
        <w:t>Lake Mendota</w:t>
      </w:r>
      <w:r>
        <w:t xml:space="preserve"> belong</w:t>
      </w:r>
      <w:r w:rsidR="00AF2017">
        <w:t>ed</w:t>
      </w:r>
      <w:r>
        <w:t xml:space="preserve"> to </w:t>
      </w:r>
      <w:r w:rsidR="00BB1884" w:rsidRPr="00BB1884">
        <w:rPr>
          <w:i/>
        </w:rPr>
        <w:lastRenderedPageBreak/>
        <w:t>Actinobacteria</w:t>
      </w:r>
      <w:r w:rsidR="00BB1884">
        <w:t xml:space="preserve"> </w:t>
      </w:r>
      <w:r w:rsidR="00BC3CB1">
        <w:t>(</w:t>
      </w:r>
      <w:r>
        <w:t>acI</w:t>
      </w:r>
      <w:r w:rsidR="00BC3CB1">
        <w:t>-A and acI-B clades</w:t>
      </w:r>
      <w:r w:rsidR="002B2873">
        <w:t xml:space="preserve">, both members of </w:t>
      </w:r>
      <w:proofErr w:type="spellStart"/>
      <w:r w:rsidR="002B2873">
        <w:rPr>
          <w:i/>
        </w:rPr>
        <w:t>Actinomycetales</w:t>
      </w:r>
      <w:proofErr w:type="spellEnd"/>
      <w:r w:rsidR="00BC3CB1">
        <w:t>)</w:t>
      </w:r>
      <w:r>
        <w:t>, including</w:t>
      </w:r>
      <w:r w:rsidR="00920259">
        <w:t xml:space="preserve"> translation elongation factors, a </w:t>
      </w:r>
      <w:proofErr w:type="spellStart"/>
      <w:r w:rsidR="00920259">
        <w:t>sodium:solute</w:t>
      </w:r>
      <w:proofErr w:type="spellEnd"/>
      <w:r w:rsidR="00920259">
        <w:t xml:space="preserve"> transporter, and</w:t>
      </w:r>
      <w:r>
        <w:t xml:space="preserve"> a sugar transporter.</w:t>
      </w:r>
      <w:r w:rsidR="00513B77">
        <w:t xml:space="preserve"> </w:t>
      </w:r>
    </w:p>
    <w:p w14:paraId="0055993C" w14:textId="101D5DBB" w:rsidR="00164393" w:rsidRDefault="00FB080E" w:rsidP="00D916DA">
      <w:pPr>
        <w:pStyle w:val="Normal1"/>
        <w:jc w:val="left"/>
        <w:rPr>
          <w:i/>
          <w:color w:val="000000"/>
        </w:rPr>
      </w:pPr>
      <w:r>
        <w:rPr>
          <w:i/>
          <w:color w:val="000000"/>
        </w:rPr>
        <w:t xml:space="preserve">Which taxa were </w:t>
      </w:r>
      <w:r w:rsidR="00E22B85">
        <w:rPr>
          <w:i/>
          <w:color w:val="000000"/>
        </w:rPr>
        <w:t>express</w:t>
      </w:r>
      <w:r>
        <w:rPr>
          <w:i/>
          <w:color w:val="000000"/>
        </w:rPr>
        <w:t>ing genes</w:t>
      </w:r>
      <w:r w:rsidR="00E22B85">
        <w:rPr>
          <w:i/>
          <w:color w:val="000000"/>
        </w:rPr>
        <w:t>?</w:t>
      </w:r>
    </w:p>
    <w:p w14:paraId="6EE45016" w14:textId="61621173" w:rsidR="00164393" w:rsidRPr="00624B78" w:rsidRDefault="00E22B85" w:rsidP="00D916DA">
      <w:pPr>
        <w:pStyle w:val="Normal1"/>
        <w:jc w:val="left"/>
      </w:pPr>
      <w:r>
        <w:tab/>
        <w:t xml:space="preserve">We next aggregated expressed genes by </w:t>
      </w:r>
      <w:r w:rsidR="00AF2017">
        <w:t>taxonomic</w:t>
      </w:r>
      <w:r>
        <w:t xml:space="preserve"> classifications to compare the most expressed taxa to the most abundant taxa based on metagenomic data (Figure </w:t>
      </w:r>
      <w:r w:rsidR="00A07E04">
        <w:t>1</w:t>
      </w:r>
      <w:r>
        <w:t xml:space="preserve">). </w:t>
      </w:r>
      <w:r w:rsidR="00AF2017">
        <w:t>We used the</w:t>
      </w:r>
      <w:r>
        <w:t xml:space="preserve"> same reference database </w:t>
      </w:r>
      <w:r w:rsidR="00AF2017">
        <w:t>to map</w:t>
      </w:r>
      <w:r>
        <w:t xml:space="preserve"> metatranscriptom</w:t>
      </w:r>
      <w:r w:rsidR="00AF2017">
        <w:t>es</w:t>
      </w:r>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At the phylum level,</w:t>
      </w:r>
      <w:r w:rsidR="0003088A">
        <w:t xml:space="preserve"> genes from</w:t>
      </w:r>
      <w:r w:rsidR="00AF2017">
        <w:t xml:space="preserve"> </w:t>
      </w:r>
      <w:r>
        <w:rPr>
          <w:i/>
        </w:rPr>
        <w:t>Cyanobacteria</w:t>
      </w:r>
      <w:r w:rsidR="00B95F36">
        <w:rPr>
          <w:i/>
        </w:rPr>
        <w:t xml:space="preserve">, Bacteroidetes, </w:t>
      </w:r>
      <w:r w:rsidR="00B95F36">
        <w:t xml:space="preserve">and </w:t>
      </w:r>
      <w:r w:rsidR="00B95F36">
        <w:rPr>
          <w:i/>
        </w:rPr>
        <w:t>Actinobacteria</w:t>
      </w:r>
      <w:r>
        <w:t xml:space="preserve"> were</w:t>
      </w:r>
      <w:r w:rsidR="00B95F36">
        <w:t xml:space="preserve"> relatively</w:t>
      </w:r>
      <w:r>
        <w:t xml:space="preserve"> highly expressed in all three lakes.</w:t>
      </w:r>
      <w:r w:rsidR="00B15246">
        <w:t xml:space="preserve"> </w:t>
      </w:r>
      <w:r w:rsidR="0003088A">
        <w:t xml:space="preserve">Genes from </w:t>
      </w:r>
      <w:r w:rsidR="00B15246">
        <w:rPr>
          <w:i/>
        </w:rPr>
        <w:t xml:space="preserve">Betaproteobacteria </w:t>
      </w:r>
      <w:r w:rsidR="00B15246">
        <w:t>w</w:t>
      </w:r>
      <w:r w:rsidR="0003088A">
        <w:t>ere</w:t>
      </w:r>
      <w:r w:rsidR="00B15246">
        <w:t xml:space="preserve"> highly expressed in </w:t>
      </w:r>
      <w:r w:rsidR="006B35D1">
        <w:t>Trout Bog</w:t>
      </w:r>
      <w:r w:rsidR="00B15246">
        <w:t xml:space="preserve"> and </w:t>
      </w:r>
      <w:r w:rsidR="006B35D1">
        <w:t>Sparkling Lake</w:t>
      </w:r>
      <w:r w:rsidR="00B15246">
        <w:t xml:space="preserve">, while </w:t>
      </w:r>
      <w:proofErr w:type="spellStart"/>
      <w:r w:rsidR="00B15246">
        <w:rPr>
          <w:i/>
        </w:rPr>
        <w:t>Verrucomicrobia</w:t>
      </w:r>
      <w:proofErr w:type="spellEnd"/>
      <w:r w:rsidR="00B15246">
        <w:rPr>
          <w:i/>
        </w:rPr>
        <w:t xml:space="preserve"> </w:t>
      </w:r>
      <w:r w:rsidR="0003088A">
        <w:t xml:space="preserve">genes were </w:t>
      </w:r>
      <w:r w:rsidR="00B15246">
        <w:t xml:space="preserve">especially highly expressed in </w:t>
      </w:r>
      <w:r w:rsidR="006B35D1">
        <w:t>Trout Bog</w:t>
      </w:r>
      <w:r w:rsidR="00B15246">
        <w:t>.</w:t>
      </w:r>
      <w:r>
        <w:t xml:space="preserve"> </w:t>
      </w:r>
      <w:r w:rsidR="00BC6C59">
        <w:t>Widely recognized abundant and/or cosmopolitan taxa were also present</w:t>
      </w:r>
      <w:r w:rsidR="00B74E0D">
        <w:t xml:space="preserve">, and a significant portion of transcripts could be associated with groups recognized as being freshwater-specific </w:t>
      </w:r>
      <w:r w:rsidR="006A0159">
        <w:t xml:space="preserve">and largely cosmopolitan </w:t>
      </w:r>
      <w:r w:rsidR="00B74E0D">
        <w:t xml:space="preserve">“clades” </w:t>
      </w:r>
      <w:r w:rsidR="00B74E0D">
        <w:fldChar w:fldCharType="begin" w:fldLock="1"/>
      </w:r>
      <w:r w:rsidR="00B74E0D">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B74E0D">
        <w:fldChar w:fldCharType="separate"/>
      </w:r>
      <w:r w:rsidR="00B74E0D" w:rsidRPr="00235083">
        <w:rPr>
          <w:noProof/>
        </w:rPr>
        <w:t>(Newton et al. 2011)</w:t>
      </w:r>
      <w:r w:rsidR="00B74E0D">
        <w:fldChar w:fldCharType="end"/>
      </w:r>
      <w:r w:rsidR="00235083">
        <w:t>. Where taxonomy was resolved to the clade level</w:t>
      </w:r>
      <w:r w:rsidR="00BC6C59">
        <w:t xml:space="preserve">, we noted which clades contributed to observed transcripts. </w:t>
      </w:r>
      <w:r w:rsidR="0003088A">
        <w:t>Genes from m</w:t>
      </w:r>
      <w:r w:rsidR="00617174">
        <w:t xml:space="preserve">embers of </w:t>
      </w:r>
      <w:r w:rsidR="00617174">
        <w:rPr>
          <w:i/>
        </w:rPr>
        <w:t xml:space="preserve">Actinobacteria </w:t>
      </w:r>
      <w:r w:rsidR="00617174">
        <w:t>acI</w:t>
      </w:r>
      <w:r w:rsidR="00B15246">
        <w:t>-B</w:t>
      </w:r>
      <w:r w:rsidR="006756E6">
        <w:t xml:space="preserve"> (</w:t>
      </w:r>
      <w:r w:rsidR="006756E6">
        <w:rPr>
          <w:i/>
        </w:rPr>
        <w:t>Actinomycetales)</w:t>
      </w:r>
      <w:r w:rsidR="00BC6C59">
        <w:t xml:space="preserve"> </w:t>
      </w:r>
      <w:r w:rsidR="00617174">
        <w:t>were expressed and abundant in</w:t>
      </w:r>
      <w:r w:rsidR="00B362F8">
        <w:t xml:space="preserve"> </w:t>
      </w:r>
      <w:r w:rsidR="00B15246">
        <w:t xml:space="preserve">all lakes, but especially </w:t>
      </w:r>
      <w:r w:rsidR="006B35D1">
        <w:t>Trout Bog</w:t>
      </w:r>
      <w:r w:rsidR="00617174">
        <w:t xml:space="preserve">. </w:t>
      </w:r>
      <w:r w:rsidR="00B15246">
        <w:t xml:space="preserve">This is consistent with previous research identifying acI-B2 as an acidic lake specialist </w:t>
      </w:r>
      <w:r w:rsidR="00B15246">
        <w:fldChar w:fldCharType="begin" w:fldLock="1"/>
      </w:r>
      <w:r w:rsidR="00B15246">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B15246">
        <w:fldChar w:fldCharType="separate"/>
      </w:r>
      <w:r w:rsidR="00B15246" w:rsidRPr="00D916DA">
        <w:rPr>
          <w:noProof/>
        </w:rPr>
        <w:t>(Newton et al. 2007)</w:t>
      </w:r>
      <w:r w:rsidR="00B15246">
        <w:fldChar w:fldCharType="end"/>
      </w:r>
      <w:r w:rsidR="00B15246">
        <w:t xml:space="preserve">. </w:t>
      </w:r>
      <w:r w:rsidR="00B74E0D">
        <w:t xml:space="preserve">The </w:t>
      </w:r>
      <w:proofErr w:type="spellStart"/>
      <w:r w:rsidR="00B74E0D">
        <w:t>betIV</w:t>
      </w:r>
      <w:proofErr w:type="spellEnd"/>
      <w:r w:rsidR="00B74E0D">
        <w:t>-A clade (LD28</w:t>
      </w:r>
      <w:r w:rsidR="006756E6">
        <w:t xml:space="preserve">, </w:t>
      </w:r>
      <w:proofErr w:type="spellStart"/>
      <w:r w:rsidR="006756E6">
        <w:rPr>
          <w:i/>
        </w:rPr>
        <w:t>Methylophilales</w:t>
      </w:r>
      <w:proofErr w:type="spellEnd"/>
      <w:r w:rsidR="00B74E0D">
        <w:t xml:space="preserve">) contributed a surprising number of expressed genes in </w:t>
      </w:r>
      <w:r w:rsidR="006B35D1">
        <w:t>Lake Mendota</w:t>
      </w:r>
      <w:r w:rsidR="00BE3FD4">
        <w:t xml:space="preserve">, as did the </w:t>
      </w:r>
      <w:proofErr w:type="spellStart"/>
      <w:r w:rsidR="00BE3FD4">
        <w:t>alfV</w:t>
      </w:r>
      <w:proofErr w:type="spellEnd"/>
      <w:r w:rsidR="00BE3FD4">
        <w:t>-A clade (</w:t>
      </w:r>
      <w:commentRangeStart w:id="34"/>
      <w:proofErr w:type="spellStart"/>
      <w:r w:rsidR="006A0159" w:rsidRPr="009C3BE5">
        <w:rPr>
          <w:i/>
          <w:iCs/>
          <w:rPrChange w:id="35" w:author="Katherine McMahon" w:date="2019-06-13T10:05:00Z">
            <w:rPr/>
          </w:rPrChange>
        </w:rPr>
        <w:t>Candidatus</w:t>
      </w:r>
      <w:proofErr w:type="spellEnd"/>
      <w:r w:rsidR="006A0159">
        <w:t xml:space="preserve"> </w:t>
      </w:r>
      <w:proofErr w:type="spellStart"/>
      <w:r w:rsidR="006A0159">
        <w:t>Fonsibacter</w:t>
      </w:r>
      <w:commentRangeEnd w:id="34"/>
      <w:proofErr w:type="spellEnd"/>
      <w:r w:rsidR="009C3BE5">
        <w:rPr>
          <w:rStyle w:val="CommentReference"/>
        </w:rPr>
        <w:commentReference w:id="34"/>
      </w:r>
      <w:ins w:id="36" w:author="Katherine McMahon" w:date="2019-06-13T10:05:00Z">
        <w:r w:rsidR="009C3BE5">
          <w:t>, also known as LD12</w:t>
        </w:r>
      </w:ins>
      <w:r w:rsidR="006A0159">
        <w:t>, a sister cl</w:t>
      </w:r>
      <w:r w:rsidR="00884E8E">
        <w:t>ade</w:t>
      </w:r>
      <w:r w:rsidR="006A0159">
        <w:t xml:space="preserve"> to</w:t>
      </w:r>
      <w:r w:rsidR="00884E8E">
        <w:t xml:space="preserve"> the marine</w:t>
      </w:r>
      <w:r w:rsidR="006A0159">
        <w:t xml:space="preserve"> SAR11</w:t>
      </w:r>
      <w:r w:rsidR="00BE3FD4">
        <w:t>)</w:t>
      </w:r>
      <w:r w:rsidR="00B15246">
        <w:t xml:space="preserve"> and the acI-A</w:t>
      </w:r>
      <w:r w:rsidR="006756E6">
        <w:t xml:space="preserve"> </w:t>
      </w:r>
      <w:r w:rsidR="00B15246">
        <w:t>clade</w:t>
      </w:r>
      <w:r w:rsidR="006756E6">
        <w:t xml:space="preserve"> (</w:t>
      </w:r>
      <w:r w:rsidR="006756E6">
        <w:rPr>
          <w:i/>
        </w:rPr>
        <w:t>Actinomycetales)</w:t>
      </w:r>
      <w:r w:rsidR="00B74E0D">
        <w:t xml:space="preserve">. </w:t>
      </w:r>
      <w:r w:rsidR="0003088A">
        <w:t>Genes from t</w:t>
      </w:r>
      <w:r w:rsidR="00BE3FD4">
        <w:t xml:space="preserve">he bacIII-B clade </w:t>
      </w:r>
      <w:r w:rsidR="006756E6">
        <w:t>(</w:t>
      </w:r>
      <w:r w:rsidR="006756E6">
        <w:rPr>
          <w:i/>
        </w:rPr>
        <w:t xml:space="preserve">Sphingobacteriales) </w:t>
      </w:r>
      <w:r w:rsidR="00BE3FD4">
        <w:t xml:space="preserve">was highly expressed in </w:t>
      </w:r>
      <w:r w:rsidR="006B35D1">
        <w:t>Sparkling Lake</w:t>
      </w:r>
      <w:r w:rsidR="00BE3FD4">
        <w:t xml:space="preserve">, but had low abundance. </w:t>
      </w:r>
      <w:r w:rsidR="0003088A">
        <w:t>Genes from m</w:t>
      </w:r>
      <w:r w:rsidR="00B74E0D">
        <w:t xml:space="preserve">embers of </w:t>
      </w:r>
      <w:r w:rsidR="00BE3FD4">
        <w:t>betIV-A</w:t>
      </w:r>
      <w:r w:rsidR="00B74E0D">
        <w:t xml:space="preserve"> </w:t>
      </w:r>
      <w:r w:rsidR="00BE3FD4">
        <w:t>were</w:t>
      </w:r>
      <w:r w:rsidR="00B74E0D">
        <w:t xml:space="preserve"> abundant in </w:t>
      </w:r>
      <w:r w:rsidR="006B35D1">
        <w:t>Trout Bog</w:t>
      </w:r>
      <w:r w:rsidR="00BE3FD4">
        <w:t>, but not proportionally highly expressed</w:t>
      </w:r>
      <w:r w:rsidR="00B74E0D">
        <w:t>.</w:t>
      </w:r>
      <w:r w:rsidR="008704A8">
        <w:t xml:space="preserve"> Pnec clade</w:t>
      </w:r>
      <w:r w:rsidR="006756E6">
        <w:t xml:space="preserve"> (</w:t>
      </w:r>
      <w:r w:rsidR="006756E6">
        <w:rPr>
          <w:i/>
        </w:rPr>
        <w:t>Polynucleobacter)</w:t>
      </w:r>
      <w:r w:rsidR="0003088A">
        <w:rPr>
          <w:i/>
        </w:rPr>
        <w:t xml:space="preserve"> </w:t>
      </w:r>
      <w:r w:rsidR="0003088A">
        <w:t>genes</w:t>
      </w:r>
      <w:r w:rsidR="008704A8">
        <w:t xml:space="preserve">, known to be </w:t>
      </w:r>
      <w:r w:rsidR="00624B78">
        <w:t>endemic to</w:t>
      </w:r>
      <w:r w:rsidR="008704A8">
        <w:t xml:space="preserve"> bog lakes</w:t>
      </w:r>
      <w:r w:rsidR="00624B78">
        <w:t xml:space="preserve"> and particularly </w:t>
      </w:r>
      <w:r w:rsidR="006B35D1">
        <w:t xml:space="preserve">Trout </w:t>
      </w:r>
      <w:r w:rsidR="006B35D1">
        <w:lastRenderedPageBreak/>
        <w:t>Bog</w:t>
      </w:r>
      <w:r w:rsidR="00624B78">
        <w:t>, w</w:t>
      </w:r>
      <w:r w:rsidR="0003088A">
        <w:t>ere</w:t>
      </w:r>
      <w:r w:rsidR="00624B78">
        <w:t xml:space="preserve"> not as expressed or abundant as we had expected it to be </w:t>
      </w:r>
      <w:r w:rsidR="00624B78">
        <w:fldChar w:fldCharType="begin" w:fldLock="1"/>
      </w:r>
      <w:r w:rsidR="00624B78">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Lakes","type":"article-journal","volume":"2"},"uris":["http://www.mendeley.com/documents/?uuid=23a98f63-1265-4ac3-b086-42bf96d54594"]}],"mendeley":{"formattedCitation":"(Jezberová et al. 2010; Linz et al. 2017)","plainTextFormattedCitation":"(Jezberová et al. 2010; Linz et al. 2017)","previouslyFormattedCitation":"(Jezberová et al. 2010; Linz et al. 2017)"},"properties":{"noteIndex":0},"schema":"https://github.com/citation-style-language/schema/raw/master/csl-citation.json"}</w:instrText>
      </w:r>
      <w:r w:rsidR="00624B78">
        <w:fldChar w:fldCharType="separate"/>
      </w:r>
      <w:r w:rsidR="00624B78" w:rsidRPr="00624B78">
        <w:rPr>
          <w:noProof/>
        </w:rPr>
        <w:t>(Jezberová et al. 2010; Linz et al. 2017)</w:t>
      </w:r>
      <w:r w:rsidR="00624B78">
        <w:fldChar w:fldCharType="end"/>
      </w:r>
      <w:r w:rsidR="00624B78">
        <w:t xml:space="preserve">. However, we noted many additional transcripts classified as </w:t>
      </w:r>
      <w:r w:rsidR="00624B78">
        <w:rPr>
          <w:i/>
        </w:rPr>
        <w:t xml:space="preserve">Burkholderiales </w:t>
      </w:r>
      <w:r w:rsidR="00624B78">
        <w:t>that may be Pnec, but could not be classified to the clade level</w:t>
      </w:r>
      <w:r w:rsidR="000D7782">
        <w:t xml:space="preserve">, likely due to the high diversity of this group </w:t>
      </w:r>
      <w:r w:rsidR="000D7782">
        <w:fldChar w:fldCharType="begin" w:fldLock="1"/>
      </w:r>
      <w:r w:rsidR="000D7782">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area.","type":"article-journal","volume":"12"},"uris":["http://www.mendeley.com/documents/?uuid=99c11352-ca2a-3d3e-9b35-f70c745f2172"]},{"id":"ITEM-2","itemData":{"DOI":"10.1038/ismej.2015.237","ISSN":"1751-7362","abstract":"Complete ecological isolation and cryptic diversity in &lt;i&gt;Polynucleobacter&lt;/i&gt; bacteria not resolved by 16S rRNA gene sequences","author":[{"dropping-particle":"","family":"Hahn","given":"Martin W","non-dropping-particle":"","parse-names":false,"suffix":""},{"dropping-particle":"","family":"Jezberová","given":"Jitka","non-dropping-particle":"","parse-names":false,"suffix":""},{"dropping-particle":"","family":"Koll","given":"Ulrike","non-dropping-particle":"","parse-names":false,"suffix":""},{"dropping-particle":"","family":"Saueressig-Beck","given":"Tanja","non-dropping-particle":"","parse-names":false,"suffix":""},{"dropping-particle":"","family":"Schmidt","given":"Johanna","non-dropping-particle":"","parse-names":false,"suffix":""}],"container-title":"The ISME Journal","id":"ITEM-2","issue":"7","issued":{"date-parts":[["2016","7","4"]]},"page":"1642-1655","publisher":"Nature Publishing Group","title":"Complete ecological isolation and cryptic diversity in Polynucleobacter bacteria not resolved by 16S rRNA gene sequences","type":"article-journal","volume":"10"},"uris":["http://www.mendeley.com/documents/?uuid=ac7f3263-d015-32f9-951e-c8c6b2c3801e"]}],"mendeley":{"formattedCitation":"(Jezberová et al. 2010; Hahn et al. 2016)","plainTextFormattedCitation":"(Jezberová et al. 2010; Hahn et al. 2016)","previouslyFormattedCitation":"(Jezberová et al. 2010; Hahn et al. 2016)"},"properties":{"noteIndex":0},"schema":"https://github.com/citation-style-language/schema/raw/master/csl-citation.json"}</w:instrText>
      </w:r>
      <w:r w:rsidR="000D7782">
        <w:fldChar w:fldCharType="separate"/>
      </w:r>
      <w:r w:rsidR="000D7782" w:rsidRPr="000D7782">
        <w:rPr>
          <w:noProof/>
        </w:rPr>
        <w:t>(Jezberová et al. 2010; Hahn et al. 2016)</w:t>
      </w:r>
      <w:r w:rsidR="000D7782">
        <w:fldChar w:fldCharType="end"/>
      </w:r>
      <w:r w:rsidR="00624B78">
        <w:t>.</w:t>
      </w:r>
      <w:r w:rsidR="00920259">
        <w:t xml:space="preserve"> </w:t>
      </w:r>
    </w:p>
    <w:p w14:paraId="3D731C92" w14:textId="77777777" w:rsidR="00164393" w:rsidRDefault="00E22B85" w:rsidP="00D916DA">
      <w:pPr>
        <w:pStyle w:val="Heading3"/>
        <w:jc w:val="left"/>
      </w:pPr>
      <w:bookmarkStart w:id="37" w:name="_ruh70ktc9611" w:colFirst="0" w:colLast="0"/>
      <w:bookmarkStart w:id="38" w:name="_tkkq70ezf96n" w:colFirst="0" w:colLast="0"/>
      <w:bookmarkEnd w:id="37"/>
      <w:bookmarkEnd w:id="38"/>
      <w:r>
        <w:t>Assessing variability in freshwater metatranscriptomes</w:t>
      </w:r>
    </w:p>
    <w:p w14:paraId="041BE216" w14:textId="41446EC5" w:rsidR="00164393" w:rsidRDefault="00E22B85" w:rsidP="00D916DA">
      <w:pPr>
        <w:pStyle w:val="Normal1"/>
        <w:jc w:val="left"/>
      </w:pPr>
      <w:r>
        <w:tab/>
      </w:r>
      <w:r w:rsidR="0063056B">
        <w:t xml:space="preserve">Because this study is among the largest metatranscriptomic sequencing efforts to date, we discuss the biological vs. technical variability observed in this dataset to add to our knowledge of variability in environmental metatranscriptomics and to inform future study designs </w:t>
      </w:r>
      <w:r w:rsidR="0063056B">
        <w:fldChar w:fldCharType="begin" w:fldLock="1"/>
      </w:r>
      <w:r w:rsidR="00235083">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D916DA" w:rsidRPr="00D916DA">
        <w:rPr>
          <w:noProof/>
        </w:rPr>
        <w:t>(Tsementzi et al. 2014)</w:t>
      </w:r>
      <w:r w:rsidR="0063056B">
        <w:fldChar w:fldCharType="end"/>
      </w:r>
      <w:r w:rsidR="0063056B">
        <w:t xml:space="preserve">. </w:t>
      </w:r>
      <w:r>
        <w:t xml:space="preserve">We used the coefficient of variation (CoV),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A07E04">
        <w:t>2</w:t>
      </w:r>
      <w:r w:rsidR="00455EAC">
        <w:t>)</w:t>
      </w:r>
      <w:r>
        <w:t xml:space="preserve">. Higher CoVs were observed across samples than within </w:t>
      </w:r>
      <w:r w:rsidR="00462BD7">
        <w:t xml:space="preserve">the </w:t>
      </w:r>
      <w:r>
        <w:t>replicates. Still, the upper limit for CoV within replicates approached 200%.</w:t>
      </w:r>
      <w:r w:rsidR="00AF2017">
        <w:t xml:space="preserve"> This result highlights the importance of replication in metatranscriptomic studies.</w:t>
      </w:r>
    </w:p>
    <w:p w14:paraId="77CF2024" w14:textId="77777777" w:rsidR="00DE0782" w:rsidRDefault="00DE0782" w:rsidP="00D916DA">
      <w:pPr>
        <w:pStyle w:val="Heading3"/>
        <w:jc w:val="left"/>
        <w:rPr>
          <w:color w:val="000000"/>
        </w:rPr>
      </w:pPr>
      <w:r>
        <w:t>Trends in environmental variables</w:t>
      </w:r>
    </w:p>
    <w:p w14:paraId="1BABCAA5" w14:textId="32E7203C" w:rsidR="00DE0782" w:rsidRDefault="00DE0782" w:rsidP="00D916DA">
      <w:pPr>
        <w:pStyle w:val="Normal1"/>
        <w:jc w:val="left"/>
      </w:pPr>
      <w:r>
        <w:tab/>
        <w:t xml:space="preserve">We examined a suite of potentially relevant environmental variables to compare trends in these to </w:t>
      </w:r>
      <w:r w:rsidR="00462BD7">
        <w:t xml:space="preserve">the dynamic shifts </w:t>
      </w:r>
      <w:r>
        <w:t>observed in gene expression, expecting that several of these trends would be diel. PAR data was used to classify time</w:t>
      </w:r>
      <w:r w:rsidR="001B12C6">
        <w:t xml:space="preserve"> </w:t>
      </w:r>
      <w:r>
        <w:t>points as night or day (Figure S</w:t>
      </w:r>
      <w:r w:rsidR="00A07E04">
        <w:t>3</w:t>
      </w:r>
      <w:r>
        <w:t>). Parameters that reflect the boundaries between layers within the water column, such as dissolved oxygen, temperature, pH, and conductivity, were strongly diel in</w:t>
      </w:r>
      <w:r w:rsidR="00B362F8">
        <w:t xml:space="preserve"> </w:t>
      </w:r>
      <w:r w:rsidR="006B35D1">
        <w:t>Lake Mendota</w:t>
      </w:r>
      <w:r>
        <w:t>, but less so in</w:t>
      </w:r>
      <w:r w:rsidR="00B362F8">
        <w:t xml:space="preserve"> </w:t>
      </w:r>
      <w:r w:rsidR="006B35D1">
        <w:t>Sparkling Lake</w:t>
      </w:r>
      <w:r>
        <w:t xml:space="preserve"> and </w:t>
      </w:r>
      <w:r w:rsidR="006B35D1">
        <w:t>Trout Bog</w:t>
      </w:r>
      <w:r>
        <w:t xml:space="preserve"> (Figure S</w:t>
      </w:r>
      <w:r w:rsidR="00A07E04">
        <w:t>4</w:t>
      </w:r>
      <w:r>
        <w:t xml:space="preserve">). Chlorophyll concentrations, often used as an indicator of primary production, were diel in </w:t>
      </w:r>
      <w:r w:rsidR="006B35D1">
        <w:t>Trout Bog</w:t>
      </w:r>
      <w:r>
        <w:t xml:space="preserve">, but not in the other two sites. Bacterial production, measured via </w:t>
      </w:r>
      <w:r w:rsidRPr="00C15172">
        <w:rPr>
          <w:vertAlign w:val="superscript"/>
        </w:rPr>
        <w:t>14</w:t>
      </w:r>
      <w:r>
        <w:t>C-leucine incorporation, showed dynamics over the two</w:t>
      </w:r>
      <w:r w:rsidR="00AF2017">
        <w:t>-</w:t>
      </w:r>
      <w:r>
        <w:t xml:space="preserve">day time series in all </w:t>
      </w:r>
      <w:r>
        <w:lastRenderedPageBreak/>
        <w:t>three lakes, although the trends were not diel (Figure S</w:t>
      </w:r>
      <w:r w:rsidR="00A07E04">
        <w:t>5</w:t>
      </w:r>
      <w:r>
        <w:t>). No</w:t>
      </w:r>
      <w:r w:rsidR="00AF2017">
        <w:t xml:space="preserve"> diel</w:t>
      </w:r>
      <w:r>
        <w:t xml:space="preserve"> trends were observed in total and dissolved nitrogen or phosphorus concentrations. </w:t>
      </w:r>
    </w:p>
    <w:p w14:paraId="3CBD1FB0" w14:textId="72D6A1CC" w:rsidR="00164393" w:rsidRDefault="00A07E04" w:rsidP="00D916DA">
      <w:pPr>
        <w:pStyle w:val="Heading3"/>
        <w:jc w:val="left"/>
      </w:pPr>
      <w:bookmarkStart w:id="39" w:name="_l9dnag5f7d2j" w:colFirst="0" w:colLast="0"/>
      <w:bookmarkEnd w:id="39"/>
      <w:r>
        <w:t>Diel trends in g</w:t>
      </w:r>
      <w:r w:rsidR="00E22B85">
        <w:t>ene expression</w:t>
      </w:r>
    </w:p>
    <w:p w14:paraId="6B2B7DE5" w14:textId="497533A2" w:rsidR="00AB33C3" w:rsidRDefault="00E22B85" w:rsidP="00D916DA">
      <w:pPr>
        <w:pStyle w:val="Normal1"/>
        <w:jc w:val="left"/>
      </w:pPr>
      <w:r>
        <w:tab/>
      </w:r>
      <w:r w:rsidR="00E91555">
        <w:t>We used</w:t>
      </w:r>
      <w:r w:rsidR="00252C35">
        <w:t xml:space="preserve"> the</w:t>
      </w:r>
      <w:r w:rsidR="00E91555">
        <w:t xml:space="preserve"> RAIN </w:t>
      </w:r>
      <w:r w:rsidR="00252C35">
        <w:t xml:space="preserve">software </w:t>
      </w:r>
      <w:r w:rsidR="000D7782">
        <w:fldChar w:fldCharType="begin" w:fldLock="1"/>
      </w:r>
      <w:r w:rsidR="000D7782">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2014)"},"properties":{"noteIndex":0},"schema":"https://github.com/citation-style-language/schema/raw/master/csl-citation.json"}</w:instrText>
      </w:r>
      <w:r w:rsidR="000D7782">
        <w:fldChar w:fldCharType="separate"/>
      </w:r>
      <w:r w:rsidR="000D7782" w:rsidRPr="000D7782">
        <w:rPr>
          <w:noProof/>
        </w:rPr>
        <w:t>(Thaben and Westermark 2014)</w:t>
      </w:r>
      <w:r w:rsidR="000D7782">
        <w:fldChar w:fldCharType="end"/>
      </w:r>
      <w:r w:rsidR="00252C35">
        <w:t xml:space="preserve"> </w:t>
      </w:r>
      <w:r w:rsidR="00E91555">
        <w:t xml:space="preserve">to </w:t>
      </w:r>
      <w:r w:rsidR="00717862">
        <w:t xml:space="preserve">reveal any </w:t>
      </w:r>
      <w:r w:rsidR="00E91555">
        <w:t xml:space="preserve">cyclic trends </w:t>
      </w:r>
      <w:r w:rsidR="008752D0">
        <w:t xml:space="preserve">with </w:t>
      </w:r>
      <w:r w:rsidR="000D7782">
        <w:t>24</w:t>
      </w:r>
      <w:r w:rsidR="008752D0">
        <w:t xml:space="preserve">-hour periods </w:t>
      </w:r>
      <w:r w:rsidR="00E91555">
        <w:t xml:space="preserve">among </w:t>
      </w:r>
      <w:r w:rsidR="00A07E04">
        <w:t xml:space="preserve">our top 20,000 most abundant </w:t>
      </w:r>
      <w:r w:rsidR="00E91555">
        <w:t>genes</w:t>
      </w:r>
      <w:r w:rsidR="00A07E04">
        <w:t xml:space="preserve"> in each lake, with an addi</w:t>
      </w:r>
      <w:r w:rsidR="00AB33C3">
        <w:t>tional requirement that genes must be sufficiently variable (coefficient of variation greater than 0.2). Many g</w:t>
      </w:r>
      <w:r w:rsidR="00F05FCF">
        <w:t>enes related to photosynthesis</w:t>
      </w:r>
      <w:r w:rsidR="00B97E41">
        <w:t xml:space="preserve"> </w:t>
      </w:r>
      <w:r>
        <w:t>were</w:t>
      </w:r>
      <w:r w:rsidR="00AB33C3">
        <w:t xml:space="preserve"> cyclic in </w:t>
      </w:r>
      <w:r w:rsidR="0066558E">
        <w:t xml:space="preserve">all </w:t>
      </w:r>
      <w:r w:rsidR="00F05FCF">
        <w:t>lakes</w:t>
      </w:r>
      <w:r w:rsidR="00FA1D97">
        <w:t xml:space="preserve"> (Figure </w:t>
      </w:r>
      <w:r w:rsidR="007A6AEB">
        <w:t>3)</w:t>
      </w:r>
      <w:r w:rsidR="00FA1D97">
        <w:t xml:space="preserve">. </w:t>
      </w:r>
      <w:r w:rsidR="003268FB">
        <w:t xml:space="preserve">However, the time of maximum expression differed in each lake. In </w:t>
      </w:r>
      <w:r w:rsidR="006B35D1">
        <w:t>Lake Mendota</w:t>
      </w:r>
      <w:r w:rsidR="003268FB">
        <w:t xml:space="preserve">, most photosynthesis genes were maximally expressed at 13:00 or 17:00, while in </w:t>
      </w:r>
      <w:r w:rsidR="006B35D1">
        <w:t>Sparkling Lake</w:t>
      </w:r>
      <w:r w:rsidR="003268FB">
        <w:t xml:space="preserve">, the majority were most highly expressed at 13:00. In </w:t>
      </w:r>
      <w:r w:rsidR="006B35D1">
        <w:t>Trout Bog</w:t>
      </w:r>
      <w:r w:rsidR="003268FB">
        <w:t xml:space="preserve">, 9:00 was the most common time of maximum expression for photosynthesis genes. Similarly, many genes related to sugar transport were cyclic across our study sites, but had different times of maximum expression. These genes were most expressed at 17:00 in </w:t>
      </w:r>
      <w:r w:rsidR="006B35D1">
        <w:t>Lake Mendota,</w:t>
      </w:r>
      <w:r w:rsidR="003268FB">
        <w:t xml:space="preserve"> 1:00 in </w:t>
      </w:r>
      <w:r w:rsidR="006B35D1">
        <w:t>Sparkling Lake</w:t>
      </w:r>
      <w:r w:rsidR="003268FB">
        <w:t xml:space="preserve">, and 9:00 in </w:t>
      </w:r>
      <w:r w:rsidR="006B35D1">
        <w:t>Trout Bog</w:t>
      </w:r>
      <w:r w:rsidR="003268FB">
        <w:t xml:space="preserve">. </w:t>
      </w:r>
      <w:r w:rsidR="009F17E0">
        <w:t xml:space="preserve">We also investigated cyclic trends in genes annotated as RNA polymerase subunits as a measure of general community activity. While less predominantly cyclic than the other categories discussed here, the time of maximum expression for RNA polymerase genes </w:t>
      </w:r>
      <w:r w:rsidR="00DF0C4C">
        <w:t xml:space="preserve">was typically mid-morning (9:00 in </w:t>
      </w:r>
      <w:r w:rsidR="006B35D1">
        <w:t>Lake Mendota</w:t>
      </w:r>
      <w:r w:rsidR="00DF0C4C">
        <w:t xml:space="preserve">, 9:00 and 13:00 in </w:t>
      </w:r>
      <w:r w:rsidR="006B35D1">
        <w:t>Sparkling Lake</w:t>
      </w:r>
      <w:r w:rsidR="00DF0C4C">
        <w:t xml:space="preserve">, and 9:00 in </w:t>
      </w:r>
      <w:r w:rsidR="006B35D1">
        <w:t>Trout Bog</w:t>
      </w:r>
      <w:r w:rsidR="00DF0C4C">
        <w:t xml:space="preserve">). </w:t>
      </w:r>
      <w:r w:rsidR="00382E5C">
        <w:t>Many genes encoding subunits of the key carbon fixation enzyme ribulose-1,6-bisphosphate carboxylase (RuBisCo), were cyclic in all three lakes and typically most expressed in the morning (9:00 in</w:t>
      </w:r>
      <w:r w:rsidR="006B35D1">
        <w:t xml:space="preserve"> Lake Mendota</w:t>
      </w:r>
      <w:r w:rsidR="00382E5C">
        <w:t xml:space="preserve">, 5:00 in </w:t>
      </w:r>
      <w:r w:rsidR="006B35D1">
        <w:t>Sparkling Lake</w:t>
      </w:r>
      <w:r w:rsidR="00382E5C">
        <w:t xml:space="preserve">, and 9:00 in </w:t>
      </w:r>
      <w:r w:rsidR="006B35D1">
        <w:t>Trout Bog</w:t>
      </w:r>
      <w:r w:rsidR="00382E5C">
        <w:t xml:space="preserve">). </w:t>
      </w:r>
      <w:r w:rsidR="00B028A7">
        <w:t xml:space="preserve">Genes </w:t>
      </w:r>
      <w:r w:rsidR="004146C3">
        <w:t xml:space="preserve">related to opsin synthesis were primarily expressed in </w:t>
      </w:r>
      <w:r w:rsidR="006B35D1">
        <w:t xml:space="preserve">Lake Mendota </w:t>
      </w:r>
      <w:r w:rsidR="004146C3">
        <w:t xml:space="preserve">and </w:t>
      </w:r>
      <w:r w:rsidR="006B35D1">
        <w:t>Sparkling Lake</w:t>
      </w:r>
      <w:r w:rsidR="004146C3">
        <w:t xml:space="preserve">, contained both cyclic and non-cyclic trends, and peaked at 13:00 in </w:t>
      </w:r>
      <w:r w:rsidR="006B35D1">
        <w:t xml:space="preserve">Lake Mendota </w:t>
      </w:r>
      <w:r w:rsidR="004146C3">
        <w:t xml:space="preserve">and 1:00 in </w:t>
      </w:r>
      <w:r w:rsidR="006B35D1">
        <w:t>Sparkling Lake</w:t>
      </w:r>
      <w:r w:rsidR="004146C3">
        <w:t xml:space="preserve">. We used genes encoding photosynthetic reaction center M as a marker for AAP and found that these genes were </w:t>
      </w:r>
      <w:r w:rsidR="004146C3">
        <w:lastRenderedPageBreak/>
        <w:t xml:space="preserve">predominantly cyclic and peaked at 1:00 in </w:t>
      </w:r>
      <w:r w:rsidR="006B35D1">
        <w:t>Lake Mendota</w:t>
      </w:r>
      <w:r w:rsidR="004146C3">
        <w:t xml:space="preserve"> and </w:t>
      </w:r>
      <w:r w:rsidR="006B35D1">
        <w:t>Sparkling Lake</w:t>
      </w:r>
      <w:r w:rsidR="004146C3">
        <w:t xml:space="preserve"> and 5:00 in </w:t>
      </w:r>
      <w:r w:rsidR="006B35D1">
        <w:t>Trout Bog</w:t>
      </w:r>
      <w:r w:rsidR="004146C3">
        <w:t xml:space="preserve">. </w:t>
      </w:r>
      <w:r w:rsidR="00DF0C4C">
        <w:t xml:space="preserve">Notably, genes in many categories in </w:t>
      </w:r>
      <w:r w:rsidR="006B35D1">
        <w:t>Sparkling Lake</w:t>
      </w:r>
      <w:r w:rsidR="00DF0C4C">
        <w:t xml:space="preserve"> showed peak expression at 1:00, while most maximal expression in </w:t>
      </w:r>
      <w:r w:rsidR="006B35D1">
        <w:t>Trout Bog</w:t>
      </w:r>
      <w:r w:rsidR="00DF0C4C">
        <w:t xml:space="preserve"> occurred in the hours of 5:00-13:00.</w:t>
      </w:r>
      <w:r w:rsidR="00382E5C">
        <w:t xml:space="preserve"> </w:t>
      </w:r>
    </w:p>
    <w:p w14:paraId="2919242B" w14:textId="097C77C7" w:rsidR="00DF0C4C" w:rsidRPr="00AF2B0A" w:rsidRDefault="00DF0C4C" w:rsidP="00D916DA">
      <w:pPr>
        <w:pStyle w:val="Normal1"/>
        <w:jc w:val="left"/>
      </w:pPr>
      <w:r>
        <w:tab/>
        <w:t xml:space="preserve">We next investigated the taxonomic assignments of genes annotated as related to RNA polymerase, general sugar transport, and </w:t>
      </w:r>
      <w:r w:rsidR="00382E5C">
        <w:t>photosynthesis</w:t>
      </w:r>
      <w:r>
        <w:t xml:space="preserve"> over time</w:t>
      </w:r>
      <w:r w:rsidR="00382E5C">
        <w:t xml:space="preserve"> in each lake (Figure 4)</w:t>
      </w:r>
      <w:r>
        <w:t xml:space="preserve">. </w:t>
      </w:r>
      <w:r w:rsidR="00AF2B0A">
        <w:t xml:space="preserve">As expected, a diversity of freshwater microbes were expressing genes encoding RNA polymerase. Fewer unique taxa expressing RNA polymerase were observed in </w:t>
      </w:r>
      <w:r w:rsidR="006B35D1">
        <w:t>Sparkling Lake</w:t>
      </w:r>
      <w:r w:rsidR="00AF2B0A">
        <w:t xml:space="preserve">, likely due to the reduced number of available reference genomes for this lake. </w:t>
      </w:r>
      <w:r w:rsidR="00AF2B0A">
        <w:rPr>
          <w:i/>
        </w:rPr>
        <w:t xml:space="preserve">Cyanobacteria </w:t>
      </w:r>
      <w:r w:rsidR="00AF2B0A">
        <w:t>dominated expression of genes related to photosynthesis in</w:t>
      </w:r>
      <w:r w:rsidR="006B35D1" w:rsidRPr="006B35D1">
        <w:t xml:space="preserve"> </w:t>
      </w:r>
      <w:r w:rsidR="006B35D1">
        <w:t>Lake Mendota</w:t>
      </w:r>
      <w:r w:rsidR="00AF2B0A">
        <w:t xml:space="preserve">, while </w:t>
      </w:r>
      <w:r w:rsidR="006B35D1">
        <w:t>Trout Bog</w:t>
      </w:r>
      <w:r w:rsidR="00AF2B0A">
        <w:t xml:space="preserve"> photosynthesis expression was derived from a mix of </w:t>
      </w:r>
      <w:r w:rsidR="00AF2B0A">
        <w:rPr>
          <w:i/>
        </w:rPr>
        <w:t xml:space="preserve">Cyanobacteria </w:t>
      </w:r>
      <w:r w:rsidR="00AF2B0A" w:rsidRPr="00AF2B0A">
        <w:t>and</w:t>
      </w:r>
      <w:r w:rsidR="00AF2B0A">
        <w:rPr>
          <w:i/>
        </w:rPr>
        <w:t xml:space="preserve"> </w:t>
      </w:r>
      <w:proofErr w:type="spellStart"/>
      <w:r w:rsidR="00AF2B0A">
        <w:rPr>
          <w:i/>
        </w:rPr>
        <w:t>Eukaryota</w:t>
      </w:r>
      <w:proofErr w:type="spellEnd"/>
      <w:r w:rsidR="006A0159">
        <w:rPr>
          <w:i/>
        </w:rPr>
        <w:t xml:space="preserve"> </w:t>
      </w:r>
      <w:r w:rsidR="006A0159">
        <w:t>(</w:t>
      </w:r>
      <w:r w:rsidR="000D7782">
        <w:t>most likely</w:t>
      </w:r>
      <w:r w:rsidR="006A0159">
        <w:t xml:space="preserve"> algae)</w:t>
      </w:r>
      <w:r w:rsidR="00AF2B0A">
        <w:rPr>
          <w:i/>
        </w:rPr>
        <w:t xml:space="preserve">. </w:t>
      </w:r>
      <w:r w:rsidR="00AF2B0A">
        <w:t xml:space="preserve">Genes related to photosynthesis expression in </w:t>
      </w:r>
      <w:r w:rsidR="006B35D1">
        <w:t>Sparkling Lake</w:t>
      </w:r>
      <w:r w:rsidR="00AF2B0A">
        <w:t xml:space="preserve"> were lar</w:t>
      </w:r>
      <w:r w:rsidR="006A0159">
        <w:t>ge</w:t>
      </w:r>
      <w:r w:rsidR="00AF2B0A">
        <w:t xml:space="preserve">ly unclassified, although some were assigned to </w:t>
      </w:r>
      <w:r w:rsidR="00AF2B0A">
        <w:rPr>
          <w:i/>
        </w:rPr>
        <w:t xml:space="preserve">Cyanobacteria. </w:t>
      </w:r>
      <w:r w:rsidR="00AF2B0A">
        <w:t xml:space="preserve">Expression of genes related to general sugar transport varied between lakes, both in timing and taxonomy. In </w:t>
      </w:r>
      <w:r w:rsidR="006B35D1">
        <w:t>Lake Mendota</w:t>
      </w:r>
      <w:r w:rsidR="00AF2B0A">
        <w:t xml:space="preserve">, this category was derived mainly from </w:t>
      </w:r>
      <w:r w:rsidR="00AF2B0A">
        <w:rPr>
          <w:i/>
        </w:rPr>
        <w:t xml:space="preserve">Cyanobacteria </w:t>
      </w:r>
      <w:r w:rsidR="00AF2B0A">
        <w:t xml:space="preserve">and </w:t>
      </w:r>
      <w:r w:rsidR="00AF2B0A">
        <w:rPr>
          <w:i/>
        </w:rPr>
        <w:t xml:space="preserve">Actinobacteria. Actinobacteria </w:t>
      </w:r>
      <w:r w:rsidR="00AF2B0A">
        <w:t xml:space="preserve">were also well represented in </w:t>
      </w:r>
      <w:r w:rsidR="006B35D1">
        <w:t>Trout Bog</w:t>
      </w:r>
      <w:r w:rsidR="00AF2B0A">
        <w:t xml:space="preserve"> general sugar transport expression, as were </w:t>
      </w:r>
      <w:r w:rsidR="00AF2B0A">
        <w:rPr>
          <w:i/>
        </w:rPr>
        <w:t xml:space="preserve">Betaproteobacteria. </w:t>
      </w:r>
      <w:r w:rsidR="00AF2B0A">
        <w:t xml:space="preserve">In </w:t>
      </w:r>
      <w:r w:rsidR="006B35D1">
        <w:t>Sparkling Lake</w:t>
      </w:r>
      <w:r w:rsidR="00AF2B0A">
        <w:t xml:space="preserve">, genes related to general sugar transport were classified as </w:t>
      </w:r>
      <w:r w:rsidR="00AF2B0A">
        <w:rPr>
          <w:i/>
        </w:rPr>
        <w:t xml:space="preserve">Actinobacteria, Armatimonadetes, </w:t>
      </w:r>
      <w:r w:rsidR="00AF2B0A">
        <w:t xml:space="preserve">and </w:t>
      </w:r>
      <w:r w:rsidR="00AF2B0A">
        <w:rPr>
          <w:i/>
        </w:rPr>
        <w:t xml:space="preserve">Betaproteobacteria. </w:t>
      </w:r>
    </w:p>
    <w:p w14:paraId="02141188" w14:textId="77777777" w:rsidR="00164393" w:rsidRDefault="00E22B85" w:rsidP="00D916DA">
      <w:pPr>
        <w:pStyle w:val="Heading2"/>
        <w:jc w:val="left"/>
      </w:pPr>
      <w:bookmarkStart w:id="40" w:name="_i5otuibs9tt" w:colFirst="0" w:colLast="0"/>
      <w:bookmarkEnd w:id="40"/>
      <w:r>
        <w:t>Discussion</w:t>
      </w:r>
    </w:p>
    <w:p w14:paraId="12BE86CC" w14:textId="63E732DC" w:rsidR="00494965" w:rsidRDefault="00E22B85" w:rsidP="00D916DA">
      <w:pPr>
        <w:pStyle w:val="Normal1"/>
        <w:jc w:val="left"/>
      </w:pPr>
      <w:r>
        <w:tab/>
      </w:r>
      <w:r w:rsidR="0020291E">
        <w:t>In this study, we sought to identify</w:t>
      </w:r>
      <w:r w:rsidR="0066558E">
        <w:t xml:space="preserve"> </w:t>
      </w:r>
      <w:r w:rsidR="00320262">
        <w:t>diel trends</w:t>
      </w:r>
      <w:r w:rsidR="0066558E">
        <w:t xml:space="preserve"> in freshwater microbial communit</w:t>
      </w:r>
      <w:r w:rsidR="00320262">
        <w:t>y gene expression</w:t>
      </w:r>
      <w:r w:rsidR="0066558E">
        <w:t xml:space="preserve"> </w:t>
      </w:r>
      <w:r w:rsidR="00320262">
        <w:t>to hypothesize metabolic interactions between community members</w:t>
      </w:r>
      <w:r>
        <w:t>.</w:t>
      </w:r>
      <w:r w:rsidR="00494965">
        <w:t xml:space="preserve"> Using metatranscriptomic time series, we were able to detect genes </w:t>
      </w:r>
      <w:r w:rsidR="00972ACF">
        <w:t>with</w:t>
      </w:r>
      <w:r w:rsidR="00494965">
        <w:t xml:space="preserve"> cyclic trends. </w:t>
      </w:r>
      <w:r w:rsidR="00972ACF">
        <w:t>We found</w:t>
      </w:r>
      <w:r w:rsidR="00BE5EE4">
        <w:t xml:space="preserve"> </w:t>
      </w:r>
      <w:r w:rsidR="00763028">
        <w:t>diel</w:t>
      </w:r>
      <w:r w:rsidR="00BE5EE4">
        <w:t xml:space="preserve"> </w:t>
      </w:r>
      <w:r w:rsidR="00BE5EE4">
        <w:lastRenderedPageBreak/>
        <w:t>trends</w:t>
      </w:r>
      <w:r w:rsidR="00972ACF">
        <w:t xml:space="preserve"> </w:t>
      </w:r>
      <w:r w:rsidR="00763028">
        <w:t>in</w:t>
      </w:r>
      <w:r w:rsidR="00972ACF">
        <w:t xml:space="preserve"> all lakes studied, regardless of trophic status</w:t>
      </w:r>
      <w:r w:rsidR="007E48E7">
        <w:t>, although the timing of these cycles varied by lake</w:t>
      </w:r>
      <w:r w:rsidR="00494965">
        <w:t>.</w:t>
      </w:r>
    </w:p>
    <w:p w14:paraId="56F130A6" w14:textId="1F5EA4C1" w:rsidR="00164393" w:rsidRPr="00F722AC" w:rsidRDefault="00E22B85" w:rsidP="00D916DA">
      <w:pPr>
        <w:pStyle w:val="Normal1"/>
        <w:jc w:val="left"/>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D916DA" w:rsidRPr="00D916DA">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expressed and </w:t>
      </w:r>
      <w:r w:rsidR="007E48E7">
        <w:t>frequently</w:t>
      </w:r>
      <w:r w:rsidR="00F722AC">
        <w:t xml:space="preserve">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w:t>
      </w:r>
      <w:r w:rsidR="007E48E7">
        <w:t xml:space="preserve">that expression of genes related to </w:t>
      </w:r>
      <w:r w:rsidR="000D7782">
        <w:t>primary production</w:t>
      </w:r>
      <w:r w:rsidR="007E48E7">
        <w:t xml:space="preserve"> occurred at different times of day in </w:t>
      </w:r>
      <w:r w:rsidR="006B35D1">
        <w:t>Lake Mendota</w:t>
      </w:r>
      <w:r w:rsidR="007E48E7">
        <w:t xml:space="preserve"> and </w:t>
      </w:r>
      <w:r w:rsidR="006B35D1">
        <w:t>Sparkling Lake</w:t>
      </w:r>
      <w:r w:rsidR="00F81E31">
        <w:t xml:space="preserve">. </w:t>
      </w:r>
      <w:r w:rsidR="006C6422">
        <w:t xml:space="preserve">We also investigated expression of </w:t>
      </w:r>
      <w:r w:rsidR="00AC69DC">
        <w:t xml:space="preserve">other types of </w:t>
      </w:r>
      <w:r w:rsidR="007A57E0">
        <w:t xml:space="preserve">potential </w:t>
      </w:r>
      <w:r w:rsidR="00AC69DC">
        <w:t xml:space="preserve">phototrophy, including AAP and opsins. Genes encoding proteins related to these processes were </w:t>
      </w:r>
      <w:r w:rsidR="00855A0A">
        <w:t>often</w:t>
      </w:r>
      <w:r w:rsidR="00AC69DC">
        <w:t xml:space="preserve"> cyclic</w:t>
      </w:r>
      <w:r w:rsidR="00855A0A">
        <w:t>, especially those involved in AAP</w:t>
      </w:r>
      <w:r w:rsidR="007B4C19">
        <w:t>.</w:t>
      </w:r>
      <w:r w:rsidR="00AC69DC">
        <w:t xml:space="preserve"> </w:t>
      </w:r>
      <w:r w:rsidR="007B4C19">
        <w:t xml:space="preserve">AAP genes </w:t>
      </w:r>
      <w:r w:rsidR="00AC69DC">
        <w:t xml:space="preserve">typically had different times of maximal expression than </w:t>
      </w:r>
      <w:r w:rsidR="005B6EA8">
        <w:t xml:space="preserve">the canonical oxygenic </w:t>
      </w:r>
      <w:r w:rsidR="00AC69DC">
        <w:t>photosynthesis</w:t>
      </w:r>
      <w:r w:rsidR="007B4C19">
        <w:t xml:space="preserve">, </w:t>
      </w:r>
      <w:r w:rsidR="005B6EA8">
        <w:t xml:space="preserve">possibly </w:t>
      </w:r>
      <w:r w:rsidR="007B4C19">
        <w:t>indicating adaptation to different times of day to avoid competition</w:t>
      </w:r>
      <w:r w:rsidR="005B6EA8">
        <w:t xml:space="preserve"> for light and nutrients</w:t>
      </w:r>
      <w:r w:rsidR="00AC69DC">
        <w:t xml:space="preserve">. </w:t>
      </w:r>
    </w:p>
    <w:p w14:paraId="7CFA21EF" w14:textId="5E63DC6E" w:rsidR="003F0E15" w:rsidRPr="007E48E7" w:rsidRDefault="00E22B85" w:rsidP="00D916DA">
      <w:pPr>
        <w:pStyle w:val="Normal1"/>
        <w:jc w:val="left"/>
      </w:pPr>
      <w:r>
        <w:tab/>
      </w:r>
      <w:r w:rsidR="00F83D26">
        <w:t xml:space="preserve">Respiration is a broad </w:t>
      </w:r>
      <w:r w:rsidR="005B6EA8">
        <w:t xml:space="preserve">functional </w:t>
      </w:r>
      <w:r w:rsidR="00F83D26">
        <w:t>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235083">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id":"ITEM-2","itemData":{"DOI":"10.1111/1462-2920.14344","ISSN":"14622912","author":[{"dropping-particle":"","family":"Vorobev","given":"Alexey","non-dropping-particle":"","parse-names":false,"suffix":""},{"dropping-particle":"","family":"Sharma","given":"Shalabh","non-dropping-particle":"","parse-names":false,"suffix":""},{"dropping-particle":"","family":"Yu","given":"Mengyun","non-dropping-particle":"","parse-names":false,"suffix":""},{"dropping-particle":"","family":"Lee","given":"Juhyung","non-dropping-particle":"","parse-names":false,"suffix":""},{"dropping-particle":"","family":"Washington","given":"Benjamin J.","non-dropping-particle":"","parse-names":false,"suffix":""},{"dropping-particle":"","family":"Whitman","given":"William B.","non-dropping-particle":"","parse-names":false,"suffix":""},{"dropping-particle":"","family":"Ballantyne","given":"Ford","non-dropping-particle":"","parse-names":false,"suffix":""},{"dropping-particle":"","family":"Medeiros","given":"Patricia M.","non-dropping-particle":"","parse-names":false,"suffix":""},{"dropping-particle":"","family":"Moran","given":"Mary Ann","non-dropping-particle":"","parse-names":false,"suffix":""}],"container-title":"Environmental Microbiology","id":"ITEM-2","issue":"8","issued":{"date-parts":[["2018","8","1"]]},"page":"3012-3030","publisher":"John Wiley &amp; Sons, Ltd (10.1111)","title":"Identifying labile DOM components in a coastal ocean through depleted bacterial transcripts and chemical signals","type":"article-journal","volume":"20"},"uris":["http://www.mendeley.com/documents/?uuid=54c3b59b-e9d6-3c49-989e-40656705c76c"]}],"mendeley":{"formattedCitation":"(Ottesen et al. 2013; Vorobev et al. 2018)","plainTextFormattedCitation":"(Ottesen et al. 2013; Vorobev et al. 2018)","previouslyFormattedCitation":"(Ottesen et al. 2013; Vorobev et al. 2018)"},"properties":{"noteIndex":0},"schema":"https://github.com/citation-style-language/schema/raw/master/csl-citation.json"}</w:instrText>
      </w:r>
      <w:r w:rsidR="008F17E2">
        <w:rPr>
          <w:color w:val="000000"/>
        </w:rPr>
        <w:fldChar w:fldCharType="separate"/>
      </w:r>
      <w:r w:rsidR="00D916DA" w:rsidRPr="00D916DA">
        <w:rPr>
          <w:noProof/>
          <w:color w:val="000000"/>
        </w:rPr>
        <w:t>(Ottesen et al. 2013; Vorobev et al. 2018)</w:t>
      </w:r>
      <w:r w:rsidR="008F17E2">
        <w:rPr>
          <w:color w:val="000000"/>
        </w:rPr>
        <w:fldChar w:fldCharType="end"/>
      </w:r>
      <w:r>
        <w:t xml:space="preserve">. </w:t>
      </w:r>
      <w:r w:rsidR="00F83D26">
        <w:t xml:space="preserve">In all three lakes studied, we </w:t>
      </w:r>
      <w:r w:rsidR="007E48E7">
        <w:t>identified cyclic trends in many</w:t>
      </w:r>
      <w:r w:rsidR="00E72873">
        <w:t xml:space="preserve"> </w:t>
      </w:r>
      <w:r w:rsidR="00F83D26">
        <w:t xml:space="preserve">genes related to sugar transport. </w:t>
      </w:r>
      <w:r w:rsidR="0084749F">
        <w:t>Ph</w:t>
      </w:r>
      <w:r w:rsidR="00972ACF">
        <w:t>ototrophs</w:t>
      </w:r>
      <w:r w:rsidR="0084749F">
        <w:t xml:space="preserve"> are known to exude sugars </w:t>
      </w:r>
      <w:r w:rsidR="00B239CD">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D916DA" w:rsidRPr="00D916DA">
        <w:rPr>
          <w:noProof/>
        </w:rPr>
        <w:t>(Maršálek and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r w:rsidR="007E48E7">
        <w:t xml:space="preserve"> Therefore, it is of particular interest that expressed genes encoding sugar transporters in </w:t>
      </w:r>
      <w:r w:rsidR="006B35D1">
        <w:t xml:space="preserve">Lake Mendota </w:t>
      </w:r>
      <w:r w:rsidR="007E48E7">
        <w:t xml:space="preserve">are primarily classified as </w:t>
      </w:r>
      <w:r w:rsidR="007E48E7">
        <w:rPr>
          <w:i/>
        </w:rPr>
        <w:t xml:space="preserve">Cyanobacteria </w:t>
      </w:r>
      <w:r w:rsidR="007E48E7">
        <w:t xml:space="preserve">and </w:t>
      </w:r>
      <w:r w:rsidR="007E48E7">
        <w:rPr>
          <w:i/>
        </w:rPr>
        <w:t xml:space="preserve">Actinobacteria. </w:t>
      </w:r>
    </w:p>
    <w:p w14:paraId="3B23B043" w14:textId="1D070DDF" w:rsidR="00EF04EF" w:rsidRDefault="00EF04EF" w:rsidP="00D916DA">
      <w:pPr>
        <w:pStyle w:val="Normal1"/>
        <w:jc w:val="left"/>
      </w:pPr>
      <w:r>
        <w:lastRenderedPageBreak/>
        <w:tab/>
        <w:t xml:space="preserve">There are </w:t>
      </w:r>
      <w:r w:rsidR="00621E8D">
        <w:t>multiple</w:t>
      </w:r>
      <w:r>
        <w:t xml:space="preserve"> non-exclusive hypotheses as to why we observed diel trends in </w:t>
      </w:r>
      <w:r w:rsidR="00E72873">
        <w:t xml:space="preserve">some </w:t>
      </w:r>
      <w:r>
        <w:t xml:space="preserve">genes encoding sugar transport. One is biotic in origin – if these sugars are indeed algal exudates, they may be produced during the day and released </w:t>
      </w:r>
      <w:r w:rsidR="00621E8D">
        <w:t>in the evening and at</w:t>
      </w:r>
      <w:r>
        <w:t xml:space="preserve"> night. Although </w:t>
      </w:r>
      <w:r w:rsidR="006A2D39">
        <w:t>such</w:t>
      </w:r>
      <w:r>
        <w:t xml:space="preserve"> diel release of sugars has not been </w:t>
      </w:r>
      <w:r w:rsidR="00AE7AE6">
        <w:t>documented</w:t>
      </w:r>
      <w:r w:rsidR="005B6EA8">
        <w:t xml:space="preserve"> here</w:t>
      </w:r>
      <w:r>
        <w:t xml:space="preserve">,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235083">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D916DA" w:rsidRPr="00D916DA">
        <w:rPr>
          <w:noProof/>
        </w:rPr>
        <w:t>(Masuda et al. 2018; Welkie et al. 2018)</w:t>
      </w:r>
      <w:r w:rsidR="00B239CD">
        <w:fldChar w:fldCharType="end"/>
      </w:r>
      <w:r w:rsidR="00C339C0">
        <w:t xml:space="preserve">. </w:t>
      </w:r>
      <w:r w:rsidR="005915D3">
        <w:t xml:space="preserve">Such </w:t>
      </w:r>
      <w:r w:rsidR="00C339C0">
        <w:t>diel trend</w:t>
      </w:r>
      <w:r w:rsidR="005915D3">
        <w:t>s</w:t>
      </w:r>
      <w:r w:rsidR="00C339C0">
        <w:t xml:space="preserve"> </w:t>
      </w:r>
      <w:r w:rsidR="00972ACF">
        <w:t>in</w:t>
      </w:r>
      <w:r w:rsidR="00C339C0">
        <w:t xml:space="preserve"> </w:t>
      </w:r>
      <w:r w:rsidR="005915D3">
        <w:t>individual populations</w:t>
      </w:r>
      <w:r w:rsidR="00C339C0">
        <w:t xml:space="preserve"> </w:t>
      </w:r>
      <w:r w:rsidR="00972ACF">
        <w:t xml:space="preserve">may extend to </w:t>
      </w:r>
      <w:r w:rsidR="00C339C0">
        <w:t>community</w:t>
      </w:r>
      <w:r w:rsidR="003249BB">
        <w:t>-level</w:t>
      </w:r>
      <w:r w:rsidR="00C339C0">
        <w:t xml:space="preserve"> interactions. </w:t>
      </w:r>
      <w:r w:rsidR="00621E8D">
        <w:t>An</w:t>
      </w:r>
      <w:r w:rsidR="00C339C0">
        <w:t>other</w:t>
      </w:r>
      <w:r w:rsidR="00621E8D">
        <w:t xml:space="preserve"> possible</w:t>
      </w:r>
      <w:r w:rsidR="00C339C0">
        <w:t xml:space="preserve"> hypothesis is that oxidative stress prevents </w:t>
      </w:r>
      <w:r w:rsidR="00972ACF">
        <w:t>heterotrophs</w:t>
      </w:r>
      <w:r w:rsidR="00C339C0">
        <w:t xml:space="preserve"> from consuming sugar during the day, even if </w:t>
      </w:r>
      <w:r w:rsidR="005B6EA8">
        <w:t xml:space="preserve">such substrates are </w:t>
      </w:r>
      <w:r w:rsidR="00C339C0">
        <w:t xml:space="preserve">available. We </w:t>
      </w:r>
      <w:r w:rsidR="007E48E7">
        <w:t xml:space="preserve">also </w:t>
      </w:r>
      <w:r w:rsidR="00C339C0">
        <w:t>observe</w:t>
      </w:r>
      <w:r w:rsidR="006D09F3">
        <w:t>d</w:t>
      </w:r>
      <w:r w:rsidR="00C339C0">
        <w:t xml:space="preserve"> </w:t>
      </w:r>
      <w:r w:rsidR="007E48E7">
        <w:t xml:space="preserve">cyclic trends in </w:t>
      </w:r>
      <w:r w:rsidR="00C339C0">
        <w:t xml:space="preserve">expression in genes related </w:t>
      </w:r>
      <w:r w:rsidR="00972ACF">
        <w:t>to ROS</w:t>
      </w:r>
      <w:r w:rsidR="00C339C0">
        <w:t xml:space="preserve"> defense </w:t>
      </w:r>
      <w:r w:rsidR="006837D6">
        <w:t>or carboxylic acid</w:t>
      </w:r>
      <w:r w:rsidR="00F22F35">
        <w:t xml:space="preserve"> transport, a common photodegradation product, </w:t>
      </w:r>
      <w:r w:rsidR="00C339C0">
        <w:t xml:space="preserve">in all three lakes. </w:t>
      </w:r>
    </w:p>
    <w:p w14:paraId="76847ED2" w14:textId="0B155803" w:rsidR="00164393" w:rsidRDefault="006D09F3" w:rsidP="00D916DA">
      <w:pPr>
        <w:pStyle w:val="Normal1"/>
        <w:ind w:firstLine="720"/>
        <w:jc w:val="left"/>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235083">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D916DA" w:rsidRPr="00D916DA">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235083">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et al. 2011)","plainTextFormattedCitation":"(Morris et al. 2011)","previouslyFormattedCitation":"(Morris et al. 2011)"},"properties":{"noteIndex":0},"schema":"https://github.com/citation-style-language/schema/raw/master/csl-citation.json"}</w:instrText>
      </w:r>
      <w:r w:rsidR="001B12C6">
        <w:fldChar w:fldCharType="separate"/>
      </w:r>
      <w:r w:rsidR="00D916DA" w:rsidRPr="00D916DA">
        <w:rPr>
          <w:noProof/>
        </w:rPr>
        <w:t>(Morris et al.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235083">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communities","type":"article-journal","volume":"38"},"uris":["http://www.mendeley.com/documents/?uuid=9ba70e30-3842-3f9e-b7a9-e4b644e36172"]}],"mendeley":{"formattedCitation":"(Morris et al. 2016; Ma et al. 2018)","plainTextFormattedCitation":"(Morris et al. 2016; Ma et al. 2018)","previouslyFormattedCitation":"(Morris et al. 2016; Ma et al. 2018)"},"properties":{"noteIndex":0},"schema":"https://github.com/citation-style-language/schema/raw/master/csl-citation.json"}</w:instrText>
      </w:r>
      <w:r w:rsidR="00440E88">
        <w:fldChar w:fldCharType="separate"/>
      </w:r>
      <w:r w:rsidR="00D916DA" w:rsidRPr="00D916DA">
        <w:rPr>
          <w:noProof/>
        </w:rPr>
        <w:t>(Morris et al. 2016; Ma et al. 2018)</w:t>
      </w:r>
      <w:r w:rsidR="00440E88">
        <w:fldChar w:fldCharType="end"/>
      </w:r>
      <w:r w:rsidR="00440E88">
        <w:t>.</w:t>
      </w:r>
      <w:r w:rsidR="00E22B85">
        <w:t xml:space="preserve"> </w:t>
      </w:r>
      <w:r w:rsidR="00972ACF">
        <w:rPr>
          <w:i/>
        </w:rPr>
        <w:t xml:space="preserve">Prochlorococcus </w:t>
      </w:r>
      <w:r w:rsidR="00972ACF">
        <w:t>likely exud</w:t>
      </w:r>
      <w:bookmarkStart w:id="41" w:name="_GoBack"/>
      <w:bookmarkEnd w:id="41"/>
      <w:del w:id="42" w:author="Katherine McMahon" w:date="2019-06-13T10:11:00Z">
        <w:r w:rsidR="00972ACF" w:rsidDel="0073718F">
          <w:delText>at</w:delText>
        </w:r>
      </w:del>
      <w:r w:rsidR="00972ACF">
        <w:t>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235083">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972ACF">
        <w:rPr>
          <w:color w:val="000000"/>
        </w:rPr>
        <w:fldChar w:fldCharType="separate"/>
      </w:r>
      <w:r w:rsidR="00D916DA" w:rsidRPr="00D916DA">
        <w:rPr>
          <w:noProof/>
          <w:color w:val="000000"/>
        </w:rPr>
        <w:t>(Bertilsson et al. 2005)</w:t>
      </w:r>
      <w:r w:rsidR="00972ACF">
        <w:rPr>
          <w:color w:val="000000"/>
        </w:rPr>
        <w:fldChar w:fldCharType="end"/>
      </w:r>
      <w:r w:rsidR="00972ACF">
        <w:t xml:space="preserve">. However, a frequently observed adaptation to excess reducing power is to downregulate photosynthesis electron flux; this is not </w:t>
      </w:r>
      <w:r w:rsidR="00972ACF">
        <w:lastRenderedPageBreak/>
        <w:t xml:space="preserve">observed in </w:t>
      </w:r>
      <w:r w:rsidR="00972ACF">
        <w:rPr>
          <w:i/>
        </w:rPr>
        <w:t xml:space="preserve">Prochlorococcus </w:t>
      </w:r>
      <w:r w:rsidR="00972ACF">
        <w:t xml:space="preserve">and suggests alternative reasons for its release of carbon </w:t>
      </w:r>
      <w:r w:rsidR="00972ACF">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972ACF">
        <w:fldChar w:fldCharType="separate"/>
      </w:r>
      <w:r w:rsidR="00D916DA" w:rsidRPr="00D916DA">
        <w:rPr>
          <w:noProof/>
        </w:rPr>
        <w:t>(Braakman et al. 2017)</w:t>
      </w:r>
      <w:r w:rsidR="00972ACF">
        <w:fldChar w:fldCharType="end"/>
      </w:r>
      <w:r w:rsidR="00972ACF">
        <w:rPr>
          <w:i/>
        </w:rPr>
        <w:t>.</w:t>
      </w:r>
    </w:p>
    <w:p w14:paraId="62221000" w14:textId="5F308FD2" w:rsidR="007F6735" w:rsidRDefault="0020291E" w:rsidP="00D916DA">
      <w:pPr>
        <w:pStyle w:val="Normal1"/>
        <w:ind w:firstLine="720"/>
        <w:jc w:val="left"/>
      </w:pPr>
      <w:r>
        <w:t>It is therefore reasonable</w:t>
      </w:r>
      <w:r w:rsidR="00E22B85">
        <w:t xml:space="preserve"> to h</w:t>
      </w:r>
      <w:r>
        <w:t>ypothesize that freshwater phototrophs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“Black Queen Hypothesis</w:t>
      </w:r>
      <w:r w:rsidR="00440778">
        <w:t>,</w:t>
      </w:r>
      <w:r>
        <w:t>”</w:t>
      </w:r>
      <w:r w:rsidR="00440778">
        <w:t xml:space="preserve"> where interdependencies among microbial community members leads to genome reduction</w:t>
      </w:r>
      <w:r>
        <w:t xml:space="preserve"> </w:t>
      </w:r>
      <w:r w:rsidR="008C0528">
        <w:fldChar w:fldCharType="begin" w:fldLock="1"/>
      </w:r>
      <w:r w:rsidR="00235083">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et al. 2012)","plainTextFormattedCitation":"(Morris et al. 2012)","previouslyFormattedCitation":"(Morris et al. 2012)"},"properties":{"noteIndex":0},"schema":"https://github.com/citation-style-language/schema/raw/master/csl-citation.json"}</w:instrText>
      </w:r>
      <w:r w:rsidR="008C0528">
        <w:fldChar w:fldCharType="separate"/>
      </w:r>
      <w:r w:rsidR="00D916DA" w:rsidRPr="00D916DA">
        <w:rPr>
          <w:noProof/>
        </w:rPr>
        <w:t>(Morris et al. 2012)</w:t>
      </w:r>
      <w:r w:rsidR="008C0528">
        <w:fldChar w:fldCharType="end"/>
      </w:r>
      <w:r>
        <w:t xml:space="preserve">. </w:t>
      </w:r>
      <w:r w:rsidR="00621E8D">
        <w:t xml:space="preserve">It is intriguing to note that the dependency between phototrophs and heterotrophs and the diel partitioning of carbon fixation and respiration would be analogous to the organization and functioning of chloroplasts and mitochondria in plant cells </w:t>
      </w:r>
      <w:r w:rsidR="00621E8D">
        <w:fldChar w:fldCharType="begin" w:fldLock="1"/>
      </w:r>
      <w:r w:rsidR="00621E8D">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621E8D">
        <w:fldChar w:fldCharType="separate"/>
      </w:r>
      <w:r w:rsidR="00621E8D" w:rsidRPr="00D916DA">
        <w:rPr>
          <w:noProof/>
        </w:rPr>
        <w:t>(Braakman et al. 2017)</w:t>
      </w:r>
      <w:r w:rsidR="00621E8D">
        <w:fldChar w:fldCharType="end"/>
      </w:r>
      <w:r w:rsidR="00621E8D">
        <w:t xml:space="preserve">. </w:t>
      </w:r>
      <w:r w:rsidR="00B74E0D">
        <w:t>Further concerted efforts to recover nearly complete reference genomes from freshwater systems should enable more rigorous testing of this hypothesis.</w:t>
      </w:r>
    </w:p>
    <w:p w14:paraId="375EE6B7" w14:textId="230F8561" w:rsidR="00BE5EE4" w:rsidRDefault="0020291E" w:rsidP="00D916DA">
      <w:pPr>
        <w:pStyle w:val="Normal1"/>
        <w:ind w:firstLine="720"/>
        <w:jc w:val="left"/>
      </w:pPr>
      <w:r>
        <w:t>Here</w:t>
      </w:r>
      <w:r w:rsidR="009852CB">
        <w:t>,</w:t>
      </w:r>
      <w:r>
        <w:t xml:space="preserve"> we present a comparative metatranscriptomic analysis which demonstrates similar</w:t>
      </w:r>
      <w:r w:rsidR="006D09F3">
        <w:t xml:space="preserve"> diel trends in </w:t>
      </w:r>
      <w:r w:rsidR="001816C2">
        <w:t>photosynthesis and sugar transport in three different types of lakes</w:t>
      </w:r>
      <w:r>
        <w:t xml:space="preserve">. </w:t>
      </w:r>
      <w:r w:rsidR="001816C2">
        <w:t xml:space="preserve">We </w:t>
      </w:r>
      <w:r w:rsidR="007E48E7">
        <w:t xml:space="preserve">hypothesize </w:t>
      </w:r>
      <w:r w:rsidR="001816C2">
        <w:t xml:space="preserve">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Given the consistent patterns across metatranscriptomes from biogeochemically disparate lakes, our results underscore the prevalence of conserved microbial interactions that underpin a broad diversity of freshwater environments.</w:t>
      </w:r>
    </w:p>
    <w:p w14:paraId="30008860" w14:textId="21F75859" w:rsidR="00F1088C" w:rsidRDefault="00F1088C" w:rsidP="00D916DA">
      <w:pPr>
        <w:spacing w:after="0" w:line="240" w:lineRule="auto"/>
        <w:jc w:val="left"/>
        <w:rPr>
          <w:b/>
          <w:lang w:val="en-US"/>
        </w:rPr>
      </w:pPr>
      <w:r w:rsidRPr="00F1088C">
        <w:rPr>
          <w:b/>
          <w:lang w:val="en-US"/>
        </w:rPr>
        <w:t>Funding</w:t>
      </w:r>
    </w:p>
    <w:p w14:paraId="29051BBC" w14:textId="77777777" w:rsidR="00F1088C" w:rsidRPr="00F1088C" w:rsidRDefault="00F1088C" w:rsidP="00D916DA">
      <w:pPr>
        <w:spacing w:after="0" w:line="240" w:lineRule="auto"/>
        <w:jc w:val="left"/>
        <w:rPr>
          <w:b/>
          <w:lang w:val="en-US"/>
        </w:rPr>
      </w:pPr>
    </w:p>
    <w:p w14:paraId="67B89839" w14:textId="4BC06C1E" w:rsidR="00430208" w:rsidRPr="00430208" w:rsidRDefault="00430208" w:rsidP="00D916DA">
      <w:pPr>
        <w:spacing w:after="0" w:line="240" w:lineRule="auto"/>
        <w:jc w:val="left"/>
        <w:rPr>
          <w:lang w:val="en-US"/>
        </w:rPr>
      </w:pPr>
      <w:r w:rsidRPr="00430208">
        <w:rPr>
          <w:lang w:val="en-US"/>
        </w:rPr>
        <w:lastRenderedPageBreak/>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69AC7582" w:rsidR="00430208" w:rsidRDefault="00430208" w:rsidP="00D916DA">
      <w:pPr>
        <w:pStyle w:val="Normal1"/>
        <w:jc w:val="left"/>
        <w:rPr>
          <w:b/>
        </w:rPr>
      </w:pPr>
    </w:p>
    <w:p w14:paraId="4264EF97" w14:textId="77777777" w:rsidR="009F19A8" w:rsidRDefault="009F19A8" w:rsidP="00D916DA">
      <w:pPr>
        <w:pStyle w:val="Normal1"/>
        <w:jc w:val="left"/>
        <w:rPr>
          <w:b/>
        </w:rPr>
      </w:pPr>
    </w:p>
    <w:p w14:paraId="789C1345" w14:textId="4FD236DB" w:rsidR="00F1088C" w:rsidRPr="00C15947" w:rsidRDefault="00F1088C" w:rsidP="00D916DA">
      <w:pPr>
        <w:pStyle w:val="Normal1"/>
        <w:jc w:val="left"/>
        <w:rPr>
          <w:b/>
        </w:rPr>
      </w:pPr>
      <w:r w:rsidRPr="00C15947">
        <w:rPr>
          <w:b/>
        </w:rPr>
        <w:t>Acknowledgements</w:t>
      </w:r>
    </w:p>
    <w:p w14:paraId="4BCA0DED" w14:textId="54D87E04" w:rsidR="00777FC1" w:rsidRDefault="00F1088C" w:rsidP="00D916DA">
      <w:pPr>
        <w:pStyle w:val="Normal1"/>
        <w:jc w:val="left"/>
      </w:pPr>
      <w:r>
        <w:t>This work would not have been possible without the large team of volunteers who helped</w:t>
      </w:r>
      <w:r w:rsidR="00B74E0D">
        <w:t xml:space="preserve"> develop methods and</w:t>
      </w:r>
      <w:r>
        <w:t xml:space="preserve"> collect</w:t>
      </w:r>
      <w:r w:rsidR="00B74E0D">
        <w:t>,</w:t>
      </w:r>
      <w:r>
        <w:t xml:space="preserve"> process</w:t>
      </w:r>
      <w:r w:rsidR="00B74E0D">
        <w:t>, and catalog</w:t>
      </w:r>
      <w:r>
        <w:t xml:space="preserve"> samples. </w:t>
      </w:r>
      <w:r w:rsidR="00FC3633">
        <w:t xml:space="preserve">These people included </w:t>
      </w:r>
      <w:r w:rsidR="00894AC8">
        <w:t xml:space="preserve">Amelia Flannery, </w:t>
      </w:r>
      <w:r w:rsidR="00B74E0D">
        <w:t xml:space="preserve">Ben Oyserman, </w:t>
      </w:r>
      <w:r w:rsidR="00894AC8">
        <w:t xml:space="preserve">Benjamin Peterson, Carolyn Voter, Carolyn Pugh, </w:t>
      </w:r>
      <w:r w:rsidR="00B00EFA" w:rsidRPr="00C67779">
        <w:t xml:space="preserve">Christine </w:t>
      </w:r>
      <w:r w:rsidR="00C67779">
        <w:t>Tam</w:t>
      </w:r>
      <w:r w:rsidR="00B00EFA" w:rsidRPr="00C67779">
        <w:t>,</w:t>
      </w:r>
      <w:r w:rsidR="00B00EFA">
        <w:t xml:space="preserve"> </w:t>
      </w:r>
      <w:r w:rsidR="00894AC8">
        <w:t xml:space="preserve">Christopher Lawson, </w:t>
      </w:r>
      <w:r w:rsidR="00B74E0D">
        <w:t xml:space="preserve">Diego Yanez, </w:t>
      </w:r>
      <w:r w:rsidR="00894AC8">
        <w:t>Dominick Ciruzzi, Francisco Moya</w:t>
      </w:r>
      <w:r w:rsidR="00B74E0D">
        <w:t xml:space="preserve"> Flores</w:t>
      </w:r>
      <w:r w:rsidR="00894AC8">
        <w:t xml:space="preserve">, Grace Schrader, </w:t>
      </w:r>
      <w:r w:rsidR="00B74E0D">
        <w:t xml:space="preserve">Jeffrey Dwulit-Smith, </w:t>
      </w:r>
      <w:r w:rsidR="00894AC8">
        <w:t>Joshua Breider,</w:t>
      </w:r>
      <w:r w:rsidR="00B74E0D">
        <w:t xml:space="preserve"> Joshua Hamilton,</w:t>
      </w:r>
      <w:r w:rsidR="00894AC8">
        <w:t xml:space="preserve"> Kat</w:t>
      </w:r>
      <w:r w:rsidR="00E72E5A">
        <w:t>rina</w:t>
      </w:r>
      <w:r w:rsidR="00894AC8">
        <w:t xml:space="preserve"> Forest, Kylie Huang, Madeleine Hughan, Madeleine Magee, </w:t>
      </w:r>
      <w:r w:rsidR="00FC3633">
        <w:t xml:space="preserve">Margaret Sobolewski, </w:t>
      </w:r>
      <w:r w:rsidR="00894AC8">
        <w:t xml:space="preserve">Mark Gahler, </w:t>
      </w:r>
      <w:r w:rsidR="00FC3633">
        <w:t xml:space="preserve">Mykala Sobieck, Pamela Camejo, </w:t>
      </w:r>
      <w:r w:rsidR="00894AC8">
        <w:t>Robin Rohwer, Sarah Stevens</w:t>
      </w:r>
      <w:r w:rsidR="00FC3633">
        <w:t xml:space="preserve">, </w:t>
      </w:r>
      <w:r w:rsidR="00894AC8">
        <w:t xml:space="preserve">and Shaomei He. We also thank </w:t>
      </w:r>
      <w:r w:rsidR="00777FC1">
        <w:t xml:space="preserve">Sarah Stevens for </w:t>
      </w:r>
      <w:r w:rsidR="007415C0">
        <w:t>her</w:t>
      </w:r>
      <w:r w:rsidR="00B00EFA">
        <w:t xml:space="preserve"> </w:t>
      </w:r>
      <w:r w:rsidR="00777FC1">
        <w:t>contribution of in-house McMahon Lab scripts</w:t>
      </w:r>
      <w:r w:rsidR="00871437">
        <w:t>, as well as</w:t>
      </w:r>
      <w:r w:rsidR="00B00EFA">
        <w:t xml:space="preserve">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rsidP="00D916DA">
      <w:pPr>
        <w:pStyle w:val="Heading2"/>
        <w:spacing w:after="200"/>
        <w:jc w:val="left"/>
      </w:pPr>
      <w:bookmarkStart w:id="43" w:name="_abl40ru00kyu" w:colFirst="0" w:colLast="0"/>
      <w:bookmarkEnd w:id="43"/>
      <w:r>
        <w:rPr>
          <w:rFonts w:ascii="Times New Roman" w:eastAsia="Times New Roman" w:hAnsi="Times New Roman" w:cs="Times New Roman"/>
        </w:rPr>
        <w:t>References</w:t>
      </w:r>
    </w:p>
    <w:p w14:paraId="3C762EA5" w14:textId="37B261F1" w:rsidR="000D7782" w:rsidRPr="000D7782" w:rsidRDefault="00353C04" w:rsidP="000D7782">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0D7782" w:rsidRPr="000D7782">
        <w:rPr>
          <w:noProof/>
        </w:rPr>
        <w:t xml:space="preserve">Atamna-Ismaeel, N., G. Sabehi, I. Sharon, and others. 2008. Widespread distribution of proteorhodopsins in freshwater and brackish ecosystems. ISME J. </w:t>
      </w:r>
      <w:r w:rsidR="000D7782" w:rsidRPr="000D7782">
        <w:rPr>
          <w:b/>
          <w:bCs/>
          <w:noProof/>
        </w:rPr>
        <w:t>2</w:t>
      </w:r>
      <w:r w:rsidR="000D7782" w:rsidRPr="000D7782">
        <w:rPr>
          <w:noProof/>
        </w:rPr>
        <w:t xml:space="preserve">: 656–662. </w:t>
      </w:r>
      <w:r w:rsidR="000D7782" w:rsidRPr="000D7782">
        <w:rPr>
          <w:noProof/>
        </w:rPr>
        <w:lastRenderedPageBreak/>
        <w:t>doi:10.1038/ismej.2008.27</w:t>
      </w:r>
    </w:p>
    <w:p w14:paraId="1CE848BC"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Aylward, F. O., J. M. Eppley, J. M. Smith, F. P. Chavez, C. A. Scholin, and E. F. DeLong. 2015. Microbial community transcriptional networks are conserved in three domains at ocean basin scales. Proc. Natl. Acad. Sci. </w:t>
      </w:r>
      <w:r w:rsidRPr="000D7782">
        <w:rPr>
          <w:b/>
          <w:bCs/>
          <w:noProof/>
        </w:rPr>
        <w:t>112</w:t>
      </w:r>
      <w:r w:rsidRPr="000D7782">
        <w:rPr>
          <w:noProof/>
        </w:rPr>
        <w:t>: 5443–5448. doi:10.1073/PNAS.1502883112</w:t>
      </w:r>
    </w:p>
    <w:p w14:paraId="163B1124"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Bankevich, A., S. Nurk, D. Antipov, and others. 2012. SPAdes: A New Genome Assembly Algorithm and Its Applications to Single-Cell Sequencing. J. Comput. Biol. </w:t>
      </w:r>
      <w:r w:rsidRPr="000D7782">
        <w:rPr>
          <w:b/>
          <w:bCs/>
          <w:noProof/>
        </w:rPr>
        <w:t>19</w:t>
      </w:r>
      <w:r w:rsidRPr="000D7782">
        <w:rPr>
          <w:noProof/>
        </w:rPr>
        <w:t>: 455–477. doi:10.1089/cmb.2012.0021</w:t>
      </w:r>
    </w:p>
    <w:p w14:paraId="730D586F"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Bendall, M. L., S. L. Stevens, L.-K. Chan, and others. 2016. Genome-wide selective sweeps and gene-specific sweeps in natural bacterial populations. ISME J. </w:t>
      </w:r>
      <w:r w:rsidRPr="000D7782">
        <w:rPr>
          <w:b/>
          <w:bCs/>
          <w:noProof/>
        </w:rPr>
        <w:t>10</w:t>
      </w:r>
      <w:r w:rsidRPr="000D7782">
        <w:rPr>
          <w:noProof/>
        </w:rPr>
        <w:t>: 1589–1601. doi:10.1038/ismej.2015.241</w:t>
      </w:r>
    </w:p>
    <w:p w14:paraId="620689AA"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Bertilsson, S., O. Berglund, M. J. Pullin, and S. W. Chisholm. 2005. Release of dissolved organic matter by Prochlorococcus. Vie Milieu </w:t>
      </w:r>
      <w:r w:rsidRPr="000D7782">
        <w:rPr>
          <w:b/>
          <w:bCs/>
          <w:noProof/>
        </w:rPr>
        <w:t>55</w:t>
      </w:r>
      <w:r w:rsidRPr="000D7782">
        <w:rPr>
          <w:noProof/>
        </w:rPr>
        <w:t>: 225–232.</w:t>
      </w:r>
    </w:p>
    <w:p w14:paraId="2FDC3BF7"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Bertilsson, S., and J. B. Jones. 2003. Supply of Dissolved Organic Matter to Aquatic Ecosystems: Autochthonous Sources. Aquat. Ecosyst. 3–24. doi:10.1016/B978-012256371-3/50002-0</w:t>
      </w:r>
    </w:p>
    <w:p w14:paraId="2EF53A37"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Bertilsson, S., and L. J. Tranvik. 2000. Photochemical transformation of dissolved organic matter in lakes. Limnol. Oceanogr. </w:t>
      </w:r>
      <w:r w:rsidRPr="000D7782">
        <w:rPr>
          <w:b/>
          <w:bCs/>
          <w:noProof/>
        </w:rPr>
        <w:t>45</w:t>
      </w:r>
      <w:r w:rsidRPr="000D7782">
        <w:rPr>
          <w:noProof/>
        </w:rPr>
        <w:t>: 753–762. doi:10.4319/lo.2000.45.4.0753</w:t>
      </w:r>
    </w:p>
    <w:p w14:paraId="10C70E66" w14:textId="77777777" w:rsidR="000D7782" w:rsidRPr="0092718D" w:rsidRDefault="000D7782" w:rsidP="000D7782">
      <w:pPr>
        <w:widowControl w:val="0"/>
        <w:autoSpaceDE w:val="0"/>
        <w:autoSpaceDN w:val="0"/>
        <w:adjustRightInd w:val="0"/>
        <w:spacing w:after="0" w:line="240" w:lineRule="auto"/>
        <w:ind w:left="480" w:hanging="480"/>
        <w:rPr>
          <w:noProof/>
        </w:rPr>
      </w:pPr>
      <w:r w:rsidRPr="000D7782">
        <w:rPr>
          <w:noProof/>
        </w:rPr>
        <w:t xml:space="preserve">Braakman, R., M. J. Follows, and S. W. Chisholm. 2017. Metabolic evolution and the self-organization of ecosystems. </w:t>
      </w:r>
      <w:r w:rsidRPr="0092718D">
        <w:rPr>
          <w:noProof/>
        </w:rPr>
        <w:t xml:space="preserve">Proc. Natl. Acad. Sci. U. S. A. </w:t>
      </w:r>
      <w:r w:rsidRPr="0092718D">
        <w:rPr>
          <w:b/>
          <w:bCs/>
          <w:noProof/>
        </w:rPr>
        <w:t>114</w:t>
      </w:r>
      <w:r w:rsidRPr="0092718D">
        <w:rPr>
          <w:noProof/>
        </w:rPr>
        <w:t>: E3091–E3100. doi:10.1073/pnas.1619573114</w:t>
      </w:r>
    </w:p>
    <w:p w14:paraId="3F801E4B"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Bushnell, B., R. Egan, A. Copeland, and others. 2014. BBMap: A Fast, Accurate, Splice-Aware Aligner.doi:10.1186/1471-2105-13-238</w:t>
      </w:r>
    </w:p>
    <w:p w14:paraId="311708C6" w14:textId="77777777" w:rsidR="000D7782" w:rsidRPr="000D7782" w:rsidRDefault="000D7782" w:rsidP="000D7782">
      <w:pPr>
        <w:widowControl w:val="0"/>
        <w:autoSpaceDE w:val="0"/>
        <w:autoSpaceDN w:val="0"/>
        <w:adjustRightInd w:val="0"/>
        <w:spacing w:after="0" w:line="240" w:lineRule="auto"/>
        <w:ind w:left="480" w:hanging="480"/>
        <w:rPr>
          <w:noProof/>
        </w:rPr>
      </w:pPr>
      <w:r w:rsidRPr="0092718D">
        <w:rPr>
          <w:noProof/>
        </w:rPr>
        <w:t xml:space="preserve">Chin-Leo, G., and D. L. Kirchman. </w:t>
      </w:r>
      <w:r w:rsidRPr="000D7782">
        <w:rPr>
          <w:noProof/>
        </w:rPr>
        <w:t xml:space="preserve">1988. Estimating bacterial production in marine waters from the simultaneous incorporation of thymidine and leucine. Appl. Environ. Microbiol. </w:t>
      </w:r>
      <w:r w:rsidRPr="000D7782">
        <w:rPr>
          <w:b/>
          <w:bCs/>
          <w:noProof/>
        </w:rPr>
        <w:t>54</w:t>
      </w:r>
      <w:r w:rsidRPr="000D7782">
        <w:rPr>
          <w:noProof/>
        </w:rPr>
        <w:t>: 1934–9.</w:t>
      </w:r>
    </w:p>
    <w:p w14:paraId="5BB8727D"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Cole, J. J. 1982. INTERACTIONS BETWEEN BACTERIA AND ALGAE IN AQUATIC ECOSYSTEMS.</w:t>
      </w:r>
    </w:p>
    <w:p w14:paraId="4E0D0817"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Eiler, A. 2006. Evidence for the Ubiquity of Mixotrophic Bacteria in the Upper Ocean: Implications and Consequences. Appl. Environ. Microbiol. </w:t>
      </w:r>
      <w:r w:rsidRPr="000D7782">
        <w:rPr>
          <w:b/>
          <w:bCs/>
          <w:noProof/>
        </w:rPr>
        <w:t>72</w:t>
      </w:r>
      <w:r w:rsidRPr="000D7782">
        <w:rPr>
          <w:noProof/>
        </w:rPr>
        <w:t>: 7431–7437. doi:10.1128/AEM.01559-06</w:t>
      </w:r>
    </w:p>
    <w:p w14:paraId="64FC3CA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Fiore, C. L., K. Longnecker, M. C. Kido Soule, and E. B. Kujawinski. 2015. Release of ecologically relevant metabolites by the cyanobacterium Synechococcus elongatus CCMP 1631. Environ. Microbiol. </w:t>
      </w:r>
      <w:r w:rsidRPr="000D7782">
        <w:rPr>
          <w:b/>
          <w:bCs/>
          <w:noProof/>
        </w:rPr>
        <w:t>17</w:t>
      </w:r>
      <w:r w:rsidRPr="000D7782">
        <w:rPr>
          <w:noProof/>
        </w:rPr>
        <w:t>: 3949–3963. doi:10.1111/1462-2920.12899</w:t>
      </w:r>
    </w:p>
    <w:p w14:paraId="3BB0053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Garcia, S. L., S. L. R. Stevens, B. Crary, and others. 2018. Contrasting patterns of genome-level diversity across distinct co-occurring bacterial populations. ISME J. </w:t>
      </w:r>
      <w:r w:rsidRPr="000D7782">
        <w:rPr>
          <w:b/>
          <w:bCs/>
          <w:noProof/>
        </w:rPr>
        <w:t>12</w:t>
      </w:r>
      <w:r w:rsidRPr="000D7782">
        <w:rPr>
          <w:noProof/>
        </w:rPr>
        <w:t>: 742–755. doi:10.1038/s41396-017-0001-0</w:t>
      </w:r>
    </w:p>
    <w:p w14:paraId="6AC52FC6"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Ghylin, T. W., S. L. Garcia, F. Moya, and others. 2014. Comparative single-cell genomics reveals potential ecological niches for the freshwater acI Actinobacteria lineage. ISME J. </w:t>
      </w:r>
      <w:r w:rsidRPr="000D7782">
        <w:rPr>
          <w:b/>
          <w:bCs/>
          <w:noProof/>
        </w:rPr>
        <w:t>8</w:t>
      </w:r>
      <w:r w:rsidRPr="000D7782">
        <w:rPr>
          <w:noProof/>
        </w:rPr>
        <w:t>: 2503–16. doi:10.1038/ismej.2014.135</w:t>
      </w:r>
    </w:p>
    <w:p w14:paraId="29C6B77E"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Goldford, J. E., N. Lu, D. Bajić, and others. 2018. Emergent simplicity in microbial community assembly. Science </w:t>
      </w:r>
      <w:r w:rsidRPr="000D7782">
        <w:rPr>
          <w:b/>
          <w:bCs/>
          <w:noProof/>
        </w:rPr>
        <w:t>361</w:t>
      </w:r>
      <w:r w:rsidRPr="000D7782">
        <w:rPr>
          <w:noProof/>
        </w:rPr>
        <w:t>: 469–474. doi:10.1126/science.aat1168</w:t>
      </w:r>
    </w:p>
    <w:p w14:paraId="477A1A4A"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Hahn, M. W., J. Jezberová, U. Koll, T. Saueressig-Beck, and J. Schmidt. 2016. Complete ecological isolation and cryptic diversity in Polynucleobacter bacteria not resolved by 16S rRNA gene sequences. ISME J. </w:t>
      </w:r>
      <w:r w:rsidRPr="000D7782">
        <w:rPr>
          <w:b/>
          <w:bCs/>
          <w:noProof/>
        </w:rPr>
        <w:t>10</w:t>
      </w:r>
      <w:r w:rsidRPr="000D7782">
        <w:rPr>
          <w:noProof/>
        </w:rPr>
        <w:t>: 1642–1655. doi:10.1038/ismej.2015.237</w:t>
      </w:r>
    </w:p>
    <w:p w14:paraId="324F6798"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Hellebust, J. A. 1965. EXCRETION OF SOME ORGANIC COMPOUNDS BY MARINE PHYTOPLANKTON1. Limnol. Oceanogr. </w:t>
      </w:r>
      <w:r w:rsidRPr="000D7782">
        <w:rPr>
          <w:b/>
          <w:bCs/>
          <w:noProof/>
        </w:rPr>
        <w:t>10</w:t>
      </w:r>
      <w:r w:rsidRPr="000D7782">
        <w:rPr>
          <w:noProof/>
        </w:rPr>
        <w:t>: 192–206. doi:10.4319/lo.1965.10.2.0192</w:t>
      </w:r>
    </w:p>
    <w:p w14:paraId="2B45FC7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Huang, Y., B. Niu, Y. Gao, L. Fu, and W. Li. 2010. CD-HIT Suite: a web server for clustering and </w:t>
      </w:r>
      <w:r w:rsidRPr="000D7782">
        <w:rPr>
          <w:noProof/>
        </w:rPr>
        <w:lastRenderedPageBreak/>
        <w:t xml:space="preserve">comparing biological sequences. Bioinformatics </w:t>
      </w:r>
      <w:r w:rsidRPr="000D7782">
        <w:rPr>
          <w:b/>
          <w:bCs/>
          <w:noProof/>
        </w:rPr>
        <w:t>26</w:t>
      </w:r>
      <w:r w:rsidRPr="000D7782">
        <w:rPr>
          <w:noProof/>
        </w:rPr>
        <w:t>: 680–682. doi:10.1093/bioinformatics/btq003</w:t>
      </w:r>
    </w:p>
    <w:p w14:paraId="36F38806"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Jezberová, J., J. Jezbera, U. Brandt, E. S. Lindström, S. Langenheder, and M. W. Hahn. 2010. Ubiquity of Polynucleobacter necessarius ssp. asymbioticus in lentic freshwater habitats of a heterogeneous 2000 km area. Environ. Microbiol. </w:t>
      </w:r>
      <w:r w:rsidRPr="000D7782">
        <w:rPr>
          <w:b/>
          <w:bCs/>
          <w:noProof/>
        </w:rPr>
        <w:t>12</w:t>
      </w:r>
      <w:r w:rsidRPr="000D7782">
        <w:rPr>
          <w:noProof/>
        </w:rPr>
        <w:t>: 658–69. doi:10.1111/j.1462-2920.2009.02106.x</w:t>
      </w:r>
    </w:p>
    <w:p w14:paraId="37B60E65"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Jorgenson, N. O., L. J. Tranvik, H. Edling, W. Graneli, and M. Lindell. 1998. Effects of sunlight on occurrence and bacterial turnover of specific carbon and nitrogen compounds in lake water. FEMS Microbiol. Ecol. </w:t>
      </w:r>
      <w:r w:rsidRPr="000D7782">
        <w:rPr>
          <w:b/>
          <w:bCs/>
          <w:noProof/>
        </w:rPr>
        <w:t>25</w:t>
      </w:r>
      <w:r w:rsidRPr="000D7782">
        <w:rPr>
          <w:noProof/>
        </w:rPr>
        <w:t>: 217–227.</w:t>
      </w:r>
    </w:p>
    <w:p w14:paraId="5E5305B7"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Kaplan, L. A., and T. L. Bott. 1989. Diel fluctuations in bacterial activity on streambed substrata during vernal algal blooms: Effects of temperature, water chemistry, and habitat. Limnol. Oceanogr. </w:t>
      </w:r>
      <w:r w:rsidRPr="000D7782">
        <w:rPr>
          <w:b/>
          <w:bCs/>
          <w:noProof/>
        </w:rPr>
        <w:t>34</w:t>
      </w:r>
      <w:r w:rsidRPr="000D7782">
        <w:rPr>
          <w:noProof/>
        </w:rPr>
        <w:t>: 718–733. doi:10.4319/lo.1989.34.4.0718</w:t>
      </w:r>
    </w:p>
    <w:p w14:paraId="320F3332"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Kent, A. D., S. E. Jones, G. H. Lauster, J. M. Graham, R. J. Newton, and K. D. McMahon. 2006. Experimental manipulations of microbial food web interactions in a humic lake: shifting biological drivers of bacterial community structure. Environ. Microbiol. </w:t>
      </w:r>
      <w:r w:rsidRPr="000D7782">
        <w:rPr>
          <w:b/>
          <w:bCs/>
          <w:noProof/>
        </w:rPr>
        <w:t>8</w:t>
      </w:r>
      <w:r w:rsidRPr="000D7782">
        <w:rPr>
          <w:noProof/>
        </w:rPr>
        <w:t>: 1448–1459. doi:10.1111/j.1462-2920.2006.01039.x</w:t>
      </w:r>
    </w:p>
    <w:p w14:paraId="0C2BC65B"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Kopylova, E., L. Noé, and H. Touzet. 2012. SortMeRNA: fast and accurate filtering of ribosomal RNAs in metatranscriptomic data. Bioinformatics </w:t>
      </w:r>
      <w:r w:rsidRPr="000D7782">
        <w:rPr>
          <w:b/>
          <w:bCs/>
          <w:noProof/>
        </w:rPr>
        <w:t>28</w:t>
      </w:r>
      <w:r w:rsidRPr="000D7782">
        <w:rPr>
          <w:noProof/>
        </w:rPr>
        <w:t>: 3211–3217. doi:10.1093/bioinformatics/bts611</w:t>
      </w:r>
    </w:p>
    <w:p w14:paraId="06654596"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Li, D., R. Luo, C.-M. Liu, C.-M. Leung, H.-F. Ting, K. Sadakane, H. Yamashita, and T.-W. Lam. 2016. MEGAHIT v1.0: A fast and scalable metagenome assembler driven by advanced methodologies and community practices. Methods </w:t>
      </w:r>
      <w:r w:rsidRPr="000D7782">
        <w:rPr>
          <w:b/>
          <w:bCs/>
          <w:noProof/>
        </w:rPr>
        <w:t>102</w:t>
      </w:r>
      <w:r w:rsidRPr="000D7782">
        <w:rPr>
          <w:noProof/>
        </w:rPr>
        <w:t>: 3–11. doi:10.1016/J.YMETH.2016.02.020</w:t>
      </w:r>
    </w:p>
    <w:p w14:paraId="762B4BA1"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Liao, Y., G. K. Smyth, and W. Shi. 2014. featureCounts: an efficient general purpose program for assigning sequence reads to genomic features. Bioinformatics </w:t>
      </w:r>
      <w:r w:rsidRPr="000D7782">
        <w:rPr>
          <w:b/>
          <w:bCs/>
          <w:noProof/>
        </w:rPr>
        <w:t>30</w:t>
      </w:r>
      <w:r w:rsidRPr="000D7782">
        <w:rPr>
          <w:noProof/>
        </w:rPr>
        <w:t>: 923–930. doi:10.1093/bioinformatics/btt656</w:t>
      </w:r>
    </w:p>
    <w:p w14:paraId="76014BE8"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Linz, A. M., B. C. Crary, A. Shade, S. Owens, J. A. Gilbert, R. Knight, and K. D. McMahon. 2017. Bacterial Community Composition and Dynamics Spanning Five Years in Freshwater Bog Lakes. mSphere </w:t>
      </w:r>
      <w:r w:rsidRPr="000D7782">
        <w:rPr>
          <w:b/>
          <w:bCs/>
          <w:noProof/>
        </w:rPr>
        <w:t>2</w:t>
      </w:r>
      <w:r w:rsidRPr="000D7782">
        <w:rPr>
          <w:noProof/>
        </w:rPr>
        <w:t>: 1–15. doi:e00169-17</w:t>
      </w:r>
    </w:p>
    <w:p w14:paraId="2AC9FD31"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Linz, A. M., S. He, S. L. R. Stevens, K. Anantharaman, R. R. Rohwer, R. R. Malmstrom, S. Bertilsson, and K. D. McMahon. 2018. Freshwater carbon and nutrient cycles revealed through reconstructed population genomes. PeerJ </w:t>
      </w:r>
      <w:r w:rsidRPr="000D7782">
        <w:rPr>
          <w:b/>
          <w:bCs/>
          <w:noProof/>
        </w:rPr>
        <w:t>6</w:t>
      </w:r>
      <w:r w:rsidRPr="000D7782">
        <w:rPr>
          <w:noProof/>
        </w:rPr>
        <w:t>: e6075. doi:10.7717/peerj.6075</w:t>
      </w:r>
    </w:p>
    <w:p w14:paraId="220308A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Ma, L., B. C. Calfee, J. J. Morris, Z. I. Johnson, and E. R. Zinser. 2018. Degradation of hydrogen peroxide at the ocean’s surface: the influence of the microbial community on the realized thermal niche of Prochlorococcus. ISME J. </w:t>
      </w:r>
      <w:r w:rsidRPr="000D7782">
        <w:rPr>
          <w:b/>
          <w:bCs/>
          <w:noProof/>
        </w:rPr>
        <w:t>12</w:t>
      </w:r>
      <w:r w:rsidRPr="000D7782">
        <w:rPr>
          <w:noProof/>
        </w:rPr>
        <w:t>: 473–484. doi:10.1038/ismej.2017.182</w:t>
      </w:r>
    </w:p>
    <w:p w14:paraId="696FF64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Maresca, J. A., J. L. Keffer, P. Hempel, and others. 2019. Light modulates the physiology of non-phototrophic Actinobacteria. J. Bacteriol. JB.00740-18. doi:10.1128/JB.00740-18</w:t>
      </w:r>
    </w:p>
    <w:p w14:paraId="074845E2"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Markowitz, V. M., I. M. A. Chen, K. Palaniappan, and others. 2012. IMG: The integrated microbial genomes database and comparative analysis system. Nucleic Acids Res. </w:t>
      </w:r>
      <w:r w:rsidRPr="000D7782">
        <w:rPr>
          <w:b/>
          <w:bCs/>
          <w:noProof/>
        </w:rPr>
        <w:t>40</w:t>
      </w:r>
      <w:r w:rsidRPr="000D7782">
        <w:rPr>
          <w:noProof/>
        </w:rPr>
        <w:t>: 115–122. doi:10.1093/nar/gkr1044</w:t>
      </w:r>
    </w:p>
    <w:p w14:paraId="7AADB023"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Maršálek, B., and R. Rojíčková. 1996. Stress Factors Enhancing Production of Algal Exudates: a Potential Self-Protective Mechanism? Zeitschrift für Naturforsch. C </w:t>
      </w:r>
      <w:r w:rsidRPr="000D7782">
        <w:rPr>
          <w:b/>
          <w:bCs/>
          <w:noProof/>
        </w:rPr>
        <w:t>51</w:t>
      </w:r>
      <w:r w:rsidRPr="000D7782">
        <w:rPr>
          <w:noProof/>
        </w:rPr>
        <w:t>: 646–650. doi:10.1515/znc-1996-9-1008</w:t>
      </w:r>
    </w:p>
    <w:p w14:paraId="744B2207"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Masuda, T., G. Bernát, M. Bečková, E. Kotabová, E. Lawrenz, M. Lukeš, J. Komenda, and O. Prášil. 2018. Diel regulation of photosynthetic activity in the oceanic unicellular diazotrophic cyanobacterium </w:t>
      </w:r>
      <w:r w:rsidRPr="000D7782">
        <w:rPr>
          <w:i/>
          <w:iCs/>
          <w:noProof/>
        </w:rPr>
        <w:t>Crocosphaera watsonii</w:t>
      </w:r>
      <w:r w:rsidRPr="000D7782">
        <w:rPr>
          <w:noProof/>
        </w:rPr>
        <w:t xml:space="preserve"> WH8501. Environ. Microbiol. </w:t>
      </w:r>
      <w:r w:rsidRPr="000D7782">
        <w:rPr>
          <w:b/>
          <w:bCs/>
          <w:noProof/>
        </w:rPr>
        <w:t>20</w:t>
      </w:r>
      <w:r w:rsidRPr="000D7782">
        <w:rPr>
          <w:noProof/>
        </w:rPr>
        <w:t xml:space="preserve">: 546–560. </w:t>
      </w:r>
      <w:r w:rsidRPr="000D7782">
        <w:rPr>
          <w:noProof/>
        </w:rPr>
        <w:lastRenderedPageBreak/>
        <w:t>doi:10.1111/1462-2920.13963</w:t>
      </w:r>
    </w:p>
    <w:p w14:paraId="0165555E"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Moran, M. A., E. B. Kujawinski, A. Stubbins, and others. 2016. Deciphering ocean carbon in a changing world. Proc. Natl. Acad. Sci. U. S. A. </w:t>
      </w:r>
      <w:r w:rsidRPr="000D7782">
        <w:rPr>
          <w:b/>
          <w:bCs/>
          <w:noProof/>
        </w:rPr>
        <w:t>113</w:t>
      </w:r>
      <w:r w:rsidRPr="000D7782">
        <w:rPr>
          <w:noProof/>
        </w:rPr>
        <w:t>: 3143–51. doi:10.1073/pnas.1514645113</w:t>
      </w:r>
    </w:p>
    <w:p w14:paraId="27889D24"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Morris, J. J., Z. I. Johnson, M. J. Szul, M. Keller, and E. R. Zinser. 2011. Dependence of the Cyanobacterium Prochlorococcus on Hydrogen Peroxide Scavenging Microbes for Growth at the Ocean’s Surface F. Rodriguez-Valera [ed.]. PLoS One </w:t>
      </w:r>
      <w:r w:rsidRPr="000D7782">
        <w:rPr>
          <w:b/>
          <w:bCs/>
          <w:noProof/>
        </w:rPr>
        <w:t>6</w:t>
      </w:r>
      <w:r w:rsidRPr="000D7782">
        <w:rPr>
          <w:noProof/>
        </w:rPr>
        <w:t>: e16805. doi:10.1371/journal.pone.0016805</w:t>
      </w:r>
    </w:p>
    <w:p w14:paraId="3F012514"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Morris, J. J., Z. I. Johnson, S. W. Wilhelm, and E. R. Zinser. 2016. Diel regulation of hydrogen peroxide defenses by open ocean microbial communities. J. Plankton Res. </w:t>
      </w:r>
      <w:r w:rsidRPr="000D7782">
        <w:rPr>
          <w:b/>
          <w:bCs/>
          <w:noProof/>
        </w:rPr>
        <w:t>38</w:t>
      </w:r>
      <w:r w:rsidRPr="000D7782">
        <w:rPr>
          <w:noProof/>
        </w:rPr>
        <w:t>: 1103–1114. doi:10.1093/plankt/fbw016</w:t>
      </w:r>
    </w:p>
    <w:p w14:paraId="29F83BAF"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Morris, J. J., R. E. Lenski, and E. R. Zinser. 2012. The Black Queen Hypothesis: evolution of dependencies through adaptive gene loss. MBio </w:t>
      </w:r>
      <w:r w:rsidRPr="000D7782">
        <w:rPr>
          <w:b/>
          <w:bCs/>
          <w:noProof/>
        </w:rPr>
        <w:t>3</w:t>
      </w:r>
      <w:r w:rsidRPr="000D7782">
        <w:rPr>
          <w:noProof/>
        </w:rPr>
        <w:t>: e00036-12. doi:10.1128/mBio.00036-12</w:t>
      </w:r>
    </w:p>
    <w:p w14:paraId="3316686A"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Nelson, C. E., S. J. Goldberg, L. Wegley Kelly, A. F. Haas, J. E. Smith, F. Rohwer, and C. A. Carlson. 2013. Coral and macroalgal exudates vary in neutral sugar composition and differentially enrich reef bacterioplankton lineages. ISME J. </w:t>
      </w:r>
      <w:r w:rsidRPr="000D7782">
        <w:rPr>
          <w:b/>
          <w:bCs/>
          <w:noProof/>
        </w:rPr>
        <w:t>7</w:t>
      </w:r>
      <w:r w:rsidRPr="000D7782">
        <w:rPr>
          <w:noProof/>
        </w:rPr>
        <w:t>: 962–979. doi:10.1038/ismej.2012.161</w:t>
      </w:r>
    </w:p>
    <w:p w14:paraId="7DB07B0D"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Newton, R. J., S. E. Jones, A. Eiler, K. D. McMahon, and S. Bertilsson. 2011. A guide to the natural history of freshwater lake bacteria. Microbiol. Mol. Biol. Rev. </w:t>
      </w:r>
      <w:r w:rsidRPr="000D7782">
        <w:rPr>
          <w:b/>
          <w:bCs/>
          <w:noProof/>
        </w:rPr>
        <w:t>75</w:t>
      </w:r>
      <w:r w:rsidRPr="000D7782">
        <w:rPr>
          <w:noProof/>
        </w:rPr>
        <w:t>: 14–49. doi:10.1128/MMBR.00028-10</w:t>
      </w:r>
    </w:p>
    <w:p w14:paraId="766DAC0A"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Newton, R. J., S. E. Jones, M. R. Helmus, and K. D. McMahon. 2007. Phylogenetic ecology of the freshwater Actinobacteria acI lineage. Appl. Environ. Microbiol. </w:t>
      </w:r>
      <w:r w:rsidRPr="000D7782">
        <w:rPr>
          <w:b/>
          <w:bCs/>
          <w:noProof/>
        </w:rPr>
        <w:t>73</w:t>
      </w:r>
      <w:r w:rsidRPr="000D7782">
        <w:rPr>
          <w:noProof/>
        </w:rPr>
        <w:t>: 7169–76. doi:10.1128/AEM.00794-07</w:t>
      </w:r>
    </w:p>
    <w:p w14:paraId="686DE175" w14:textId="77777777" w:rsidR="000D7782" w:rsidRPr="00423225" w:rsidRDefault="000D7782" w:rsidP="000D7782">
      <w:pPr>
        <w:widowControl w:val="0"/>
        <w:autoSpaceDE w:val="0"/>
        <w:autoSpaceDN w:val="0"/>
        <w:adjustRightInd w:val="0"/>
        <w:spacing w:after="0" w:line="240" w:lineRule="auto"/>
        <w:ind w:left="480" w:hanging="480"/>
        <w:rPr>
          <w:noProof/>
          <w:lang w:val="pt-BR"/>
          <w:rPrChange w:id="44" w:author="Katherine McMahon" w:date="2019-06-13T09:52:00Z">
            <w:rPr>
              <w:noProof/>
            </w:rPr>
          </w:rPrChange>
        </w:rPr>
      </w:pPr>
      <w:r w:rsidRPr="000D7782">
        <w:rPr>
          <w:noProof/>
        </w:rPr>
        <w:t xml:space="preserve">Ottesen, E. A., C. R. Young, J. M. Eppley, J. P. Ryan, F. P. Chavez, C. A. Scholin, and E. F. DeLong. 2013. Pattern and synchrony of gene expression among sympatric marine microbial populations. </w:t>
      </w:r>
      <w:r w:rsidRPr="00423225">
        <w:rPr>
          <w:noProof/>
          <w:lang w:val="pt-BR"/>
          <w:rPrChange w:id="45" w:author="Katherine McMahon" w:date="2019-06-13T09:52:00Z">
            <w:rPr>
              <w:noProof/>
            </w:rPr>
          </w:rPrChange>
        </w:rPr>
        <w:t xml:space="preserve">Proc. Natl. Acad. Sci. U. S. A. </w:t>
      </w:r>
      <w:r w:rsidRPr="00423225">
        <w:rPr>
          <w:b/>
          <w:bCs/>
          <w:noProof/>
          <w:lang w:val="pt-BR"/>
          <w:rPrChange w:id="46" w:author="Katherine McMahon" w:date="2019-06-13T09:52:00Z">
            <w:rPr>
              <w:b/>
              <w:bCs/>
              <w:noProof/>
            </w:rPr>
          </w:rPrChange>
        </w:rPr>
        <w:t>110</w:t>
      </w:r>
      <w:r w:rsidRPr="00423225">
        <w:rPr>
          <w:noProof/>
          <w:lang w:val="pt-BR"/>
          <w:rPrChange w:id="47" w:author="Katherine McMahon" w:date="2019-06-13T09:52:00Z">
            <w:rPr>
              <w:noProof/>
            </w:rPr>
          </w:rPrChange>
        </w:rPr>
        <w:t>: E488-97. doi:10.1073/pnas.1222099110</w:t>
      </w:r>
    </w:p>
    <w:p w14:paraId="5A6F4003"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Ottesen, E. A., C. R. Young, S. M. Gifford, J. M. Eppley, R. Marin, S. C. Schuster, C. A. Scholin, and E. F. DeLong. 2014. Ocean microbes. Multispecies diel transcriptional oscillations in open ocean heterotrophic bacterial assemblages. Science </w:t>
      </w:r>
      <w:r w:rsidRPr="000D7782">
        <w:rPr>
          <w:b/>
          <w:bCs/>
          <w:noProof/>
        </w:rPr>
        <w:t>345</w:t>
      </w:r>
      <w:r w:rsidRPr="000D7782">
        <w:rPr>
          <w:noProof/>
        </w:rPr>
        <w:t>: 207–12. doi:10.1126/science.1252476</w:t>
      </w:r>
    </w:p>
    <w:p w14:paraId="78F78C40"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Parks, D. H., M. Imelfort, C. T. Skennerton, P. Hugenholtz, and G. W. Tyson. 2015. CheckM: assessing the quality of microbial genomes recovered from isolates, single cells, and metagenomes. Genome Res. </w:t>
      </w:r>
      <w:r w:rsidRPr="000D7782">
        <w:rPr>
          <w:b/>
          <w:bCs/>
          <w:noProof/>
        </w:rPr>
        <w:t>25</w:t>
      </w:r>
      <w:r w:rsidRPr="000D7782">
        <w:rPr>
          <w:noProof/>
        </w:rPr>
        <w:t>: 1043–55. doi:10.1101/gr.186072.114</w:t>
      </w:r>
    </w:p>
    <w:p w14:paraId="4BCC794C"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Paver, S. F., K. R. Hayek, K. A. Gano, and others. 2013. Interactions between specific phytoplankton and bacteria affect lake bacterial community succession. Environ. Microbiol. </w:t>
      </w:r>
      <w:r w:rsidRPr="000D7782">
        <w:rPr>
          <w:b/>
          <w:bCs/>
          <w:noProof/>
        </w:rPr>
        <w:t>15</w:t>
      </w:r>
      <w:r w:rsidRPr="000D7782">
        <w:rPr>
          <w:noProof/>
        </w:rPr>
        <w:t>: 2489–2504. doi:10.1111/1462-2920.12131</w:t>
      </w:r>
    </w:p>
    <w:p w14:paraId="7E5630CC"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Paver, S. F., N. D. Youngblut, R. J. Whitaker, and A. D. Kent. 2015. Phytoplankton succession affects the composition of </w:t>
      </w:r>
      <w:r w:rsidRPr="000D7782">
        <w:rPr>
          <w:i/>
          <w:iCs/>
          <w:noProof/>
        </w:rPr>
        <w:t>P</w:t>
      </w:r>
      <w:r w:rsidRPr="000D7782">
        <w:rPr>
          <w:noProof/>
        </w:rPr>
        <w:t xml:space="preserve"> </w:t>
      </w:r>
      <w:r w:rsidRPr="000D7782">
        <w:rPr>
          <w:i/>
          <w:iCs/>
          <w:noProof/>
        </w:rPr>
        <w:t>olynucleobacter</w:t>
      </w:r>
      <w:r w:rsidRPr="000D7782">
        <w:rPr>
          <w:noProof/>
        </w:rPr>
        <w:t xml:space="preserve"> subtypes in humic lakes. Environ. Microbiol. </w:t>
      </w:r>
      <w:r w:rsidRPr="000D7782">
        <w:rPr>
          <w:b/>
          <w:bCs/>
          <w:noProof/>
        </w:rPr>
        <w:t>17</w:t>
      </w:r>
      <w:r w:rsidRPr="000D7782">
        <w:rPr>
          <w:noProof/>
        </w:rPr>
        <w:t>: 816–828. doi:10.1111/1462-2920.12529</w:t>
      </w:r>
    </w:p>
    <w:p w14:paraId="4B9AFA4B"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Pernthaler, J., T. Posch, K. Simek, and others. 2001. Predator-specific enrichment of actinobacteria from a cosmopolitan freshwater clade in mixed continuous culture. Appl. Environ. Microbiol. </w:t>
      </w:r>
      <w:r w:rsidRPr="000D7782">
        <w:rPr>
          <w:b/>
          <w:bCs/>
          <w:noProof/>
        </w:rPr>
        <w:t>67</w:t>
      </w:r>
      <w:r w:rsidRPr="000D7782">
        <w:rPr>
          <w:noProof/>
        </w:rPr>
        <w:t>: 2145–55. doi:10.1128/AEM.67.5.2145-2155.2001</w:t>
      </w:r>
    </w:p>
    <w:p w14:paraId="1380F693"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Pinhassi, J., E. F. DeLong, O. Béjà, J. M. González, and C. Pedrós-Alió. 2016. Marine Bacterial and Archaeal Ion-Pumping Rhodopsins: Genetic Diversity, Physiology, and Ecology. Microbiol. Mol. Biol. Rev. </w:t>
      </w:r>
      <w:r w:rsidRPr="000D7782">
        <w:rPr>
          <w:b/>
          <w:bCs/>
          <w:noProof/>
        </w:rPr>
        <w:t>80</w:t>
      </w:r>
      <w:r w:rsidRPr="000D7782">
        <w:rPr>
          <w:noProof/>
        </w:rPr>
        <w:t>: 929–954. doi:10.1128/MMBR.00003-16</w:t>
      </w:r>
    </w:p>
    <w:p w14:paraId="55802B62"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Poretsky, R. S., I. Hewson, S. Sun, A. E. Allen, J. P. Zehr, and M. A. Moran. 2009. Comparative day/night metatranscriptomic analysis of microbial communities in the North Pacific </w:t>
      </w:r>
      <w:r w:rsidRPr="000D7782">
        <w:rPr>
          <w:noProof/>
        </w:rPr>
        <w:lastRenderedPageBreak/>
        <w:t xml:space="preserve">subtropical gyre. Environ. Microbiol. </w:t>
      </w:r>
      <w:r w:rsidRPr="000D7782">
        <w:rPr>
          <w:b/>
          <w:bCs/>
          <w:noProof/>
        </w:rPr>
        <w:t>11</w:t>
      </w:r>
      <w:r w:rsidRPr="000D7782">
        <w:rPr>
          <w:noProof/>
        </w:rPr>
        <w:t>: 1358–1375. doi:10.1111/j.1462-2920.2008.01863.x</w:t>
      </w:r>
    </w:p>
    <w:p w14:paraId="310D4178"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Posch, T., K. Simek, J. Vrba, J. Pernthaler, J. Nedoma, B. Sattler, B. Sonntag, and R. Psenner. 1999. Predator-induced changes of bacterial size-structure and productivity studied on an experimental microbial community. Aquat. Microb. Ecol. </w:t>
      </w:r>
      <w:r w:rsidRPr="000D7782">
        <w:rPr>
          <w:b/>
          <w:bCs/>
          <w:noProof/>
        </w:rPr>
        <w:t>18</w:t>
      </w:r>
      <w:r w:rsidRPr="000D7782">
        <w:rPr>
          <w:noProof/>
        </w:rPr>
        <w:t>: 235–246. doi:10.3354/ame018235</w:t>
      </w:r>
    </w:p>
    <w:p w14:paraId="64955D87"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Pruitt, K. D., and D. R. Maglott. 2001. RefSeq and LocusLink: NCBI gene-centered resources. Nucleic Acids Res. </w:t>
      </w:r>
      <w:r w:rsidRPr="000D7782">
        <w:rPr>
          <w:b/>
          <w:bCs/>
          <w:noProof/>
        </w:rPr>
        <w:t>29</w:t>
      </w:r>
      <w:r w:rsidRPr="000D7782">
        <w:rPr>
          <w:noProof/>
        </w:rPr>
        <w:t>: 137–140. doi:10.1093/nar/29.1.137</w:t>
      </w:r>
    </w:p>
    <w:p w14:paraId="5131E214"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Rinke, C., J. Lee, N. Nath, and others. 2014. Obtaining genomes from uncultivated environmental microorganisms using FACS–based single-cell genomics. Nat. Protoc. </w:t>
      </w:r>
      <w:r w:rsidRPr="000D7782">
        <w:rPr>
          <w:b/>
          <w:bCs/>
          <w:noProof/>
        </w:rPr>
        <w:t>9</w:t>
      </w:r>
      <w:r w:rsidRPr="000D7782">
        <w:rPr>
          <w:noProof/>
        </w:rPr>
        <w:t>: 1038–1048. doi:10.1038/nprot.2014.067</w:t>
      </w:r>
    </w:p>
    <w:p w14:paraId="01BAF18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Satinsky, B. M., S. M. Gifford, B. C. Crump, and M. A. Moran. 2013. Use of Internal Standards for Quantitative Metatranscriptome and Metagenome Analysis. Methods Enzymol. </w:t>
      </w:r>
      <w:r w:rsidRPr="000D7782">
        <w:rPr>
          <w:b/>
          <w:bCs/>
          <w:noProof/>
        </w:rPr>
        <w:t>531</w:t>
      </w:r>
      <w:r w:rsidRPr="000D7782">
        <w:rPr>
          <w:noProof/>
        </w:rPr>
        <w:t>: 237–250. doi:10.1016/B978-0-12-407863-5.00012-5</w:t>
      </w:r>
    </w:p>
    <w:p w14:paraId="7BD0C731"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Simek, K., V. Kasalický, E. Zapomĕlová, and K. Hornák. 2011. Alga-derived substrates select for distinct Betaproteobacterial lineages and contribute to niche separation in Limnohabitans strains. Appl. Environ. Microbiol. </w:t>
      </w:r>
      <w:r w:rsidRPr="000D7782">
        <w:rPr>
          <w:b/>
          <w:bCs/>
          <w:noProof/>
        </w:rPr>
        <w:t>77</w:t>
      </w:r>
      <w:r w:rsidRPr="000D7782">
        <w:rPr>
          <w:noProof/>
        </w:rPr>
        <w:t>: 7307–15. doi:10.1128/AEM.05107-11</w:t>
      </w:r>
    </w:p>
    <w:p w14:paraId="1376AC60"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Šimek, K., J. Nedoma, J. Pernthaler, T. Posch, and J. R. Dolan. 2002. Altering the balance between bacterial production and protistan bacterivory triggers shifts in freshwater bacterial community composition. Antonie Van Leeuwenhoek </w:t>
      </w:r>
      <w:r w:rsidRPr="000D7782">
        <w:rPr>
          <w:b/>
          <w:bCs/>
          <w:noProof/>
        </w:rPr>
        <w:t>81</w:t>
      </w:r>
      <w:r w:rsidRPr="000D7782">
        <w:rPr>
          <w:noProof/>
        </w:rPr>
        <w:t>: 453–463. doi:10.1023/A:1020557221798</w:t>
      </w:r>
    </w:p>
    <w:p w14:paraId="4ABF95F2"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Sjöstedt, J., P. Koch-Schmidt, M. Pontarp, B. Canbäck, A. Tunlid, P. Lundberg, A. Hagström, and L. Riemann. 2012. Recruitment of members from the rare biosphere of marine bacterioplankton communities after an environmental disturbance. Appl. Environ. Microbiol. </w:t>
      </w:r>
      <w:r w:rsidRPr="000D7782">
        <w:rPr>
          <w:b/>
          <w:bCs/>
          <w:noProof/>
        </w:rPr>
        <w:t>78</w:t>
      </w:r>
      <w:r w:rsidRPr="000D7782">
        <w:rPr>
          <w:noProof/>
        </w:rPr>
        <w:t>: 1361–9. doi:10.1128/AEM.05542-11</w:t>
      </w:r>
    </w:p>
    <w:p w14:paraId="32E8522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Solomon, C. T., D. A. Bruesewitz, D. C. Richardson, and others. 2013. Ecosystem respiration: Drivers of daily variability and background respiration in lakes around the globe. Limnol. Oceanogr. </w:t>
      </w:r>
      <w:r w:rsidRPr="000D7782">
        <w:rPr>
          <w:b/>
          <w:bCs/>
          <w:noProof/>
        </w:rPr>
        <w:t>58</w:t>
      </w:r>
      <w:r w:rsidRPr="000D7782">
        <w:rPr>
          <w:noProof/>
        </w:rPr>
        <w:t>: 849–866. doi:10.4319/lo.2013.58.3.0849</w:t>
      </w:r>
    </w:p>
    <w:p w14:paraId="15A4C24B"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Sommaruga, R., I. Obernosterer, G. J. Herndl, and R. Psenner. 1997. Inhibitory effect of solar radiation on thymidine and leucine incorporation by freshwater and marine bacterioplankton. Appl. Environ. Microbiol. </w:t>
      </w:r>
      <w:r w:rsidRPr="000D7782">
        <w:rPr>
          <w:b/>
          <w:bCs/>
          <w:noProof/>
        </w:rPr>
        <w:t>63</w:t>
      </w:r>
      <w:r w:rsidRPr="000D7782">
        <w:rPr>
          <w:noProof/>
        </w:rPr>
        <w:t>: 4178–84.</w:t>
      </w:r>
    </w:p>
    <w:p w14:paraId="6CBE7117"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Sunagawa, S., L. P. Coelho, S. Chaffron, and others. 2015. Structure and function of the global ocean microbiome. Science </w:t>
      </w:r>
      <w:r w:rsidRPr="000D7782">
        <w:rPr>
          <w:b/>
          <w:bCs/>
          <w:noProof/>
        </w:rPr>
        <w:t>348</w:t>
      </w:r>
      <w:r w:rsidRPr="000D7782">
        <w:rPr>
          <w:noProof/>
        </w:rPr>
        <w:t>: 1261359. doi:10.1126/science.1261359</w:t>
      </w:r>
    </w:p>
    <w:p w14:paraId="610561E2"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Teeling, H., B. M. Fuchs, D. Becher, and others. 2012. Substrate-Controlled Succession of Marine Bacterioplankton Populations Induced by a Phytoplankton Bloom. Science (80-. ). </w:t>
      </w:r>
      <w:r w:rsidRPr="000D7782">
        <w:rPr>
          <w:b/>
          <w:bCs/>
          <w:noProof/>
        </w:rPr>
        <w:t>336</w:t>
      </w:r>
      <w:r w:rsidRPr="000D7782">
        <w:rPr>
          <w:noProof/>
        </w:rPr>
        <w:t>: 608–611. doi:10.1126/science.1218344</w:t>
      </w:r>
    </w:p>
    <w:p w14:paraId="268915E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Thaben, P. F., and P. O. Westermark. 2014. Detecting rhythms in time series with RAIN. J. Biol. Rhythms </w:t>
      </w:r>
      <w:r w:rsidRPr="000D7782">
        <w:rPr>
          <w:b/>
          <w:bCs/>
          <w:noProof/>
        </w:rPr>
        <w:t>29</w:t>
      </w:r>
      <w:r w:rsidRPr="000D7782">
        <w:rPr>
          <w:noProof/>
        </w:rPr>
        <w:t>: 391–400. doi:10.1177/0748730414553029</w:t>
      </w:r>
    </w:p>
    <w:p w14:paraId="741A5A51"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Tsementzi, D., R. Poretsky, L. M. Rodriguez-R, C. Luo, and K. T. Konstantinidis. 2014. Evaluation of metatranscriptomic protocols and application to the study of freshwater microbial communities. Environ. Microbiol. Rep. </w:t>
      </w:r>
      <w:r w:rsidRPr="000D7782">
        <w:rPr>
          <w:b/>
          <w:bCs/>
          <w:noProof/>
        </w:rPr>
        <w:t>6</w:t>
      </w:r>
      <w:r w:rsidRPr="000D7782">
        <w:rPr>
          <w:noProof/>
        </w:rPr>
        <w:t>: 640–655. doi:10.1111/1758-2229.12180</w:t>
      </w:r>
    </w:p>
    <w:p w14:paraId="3207CAFD"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Verity, P. G., P. Wassmann, T. N. Ratkova, I. J. Andreassen, E. Nordby, and T. Høisæter. 1999. Seasonal patterns in composition and biomass of autotrophic and heterotrophic nano- and microplankton communities on the north Norwegian shelf. Sarsia </w:t>
      </w:r>
      <w:r w:rsidRPr="000D7782">
        <w:rPr>
          <w:b/>
          <w:bCs/>
          <w:noProof/>
        </w:rPr>
        <w:t>84</w:t>
      </w:r>
      <w:r w:rsidRPr="000D7782">
        <w:rPr>
          <w:noProof/>
        </w:rPr>
        <w:t>: 265–277. doi:10.1080/00364827.1999.10420431</w:t>
      </w:r>
    </w:p>
    <w:p w14:paraId="70032599"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Vila-Costa, M., S. Sharma, M. A. Moran, and E. O. Casamayor. 2013. Diel gene expression </w:t>
      </w:r>
      <w:r w:rsidRPr="000D7782">
        <w:rPr>
          <w:noProof/>
        </w:rPr>
        <w:lastRenderedPageBreak/>
        <w:t xml:space="preserve">profiles of a phosphorus limited mountain lake using metatranscriptomics. Environ. Microbiol. </w:t>
      </w:r>
      <w:r w:rsidRPr="000D7782">
        <w:rPr>
          <w:b/>
          <w:bCs/>
          <w:noProof/>
        </w:rPr>
        <w:t>15</w:t>
      </w:r>
      <w:r w:rsidRPr="000D7782">
        <w:rPr>
          <w:noProof/>
        </w:rPr>
        <w:t>: 1190–1203. doi:10.1111/1462-2920.12033</w:t>
      </w:r>
    </w:p>
    <w:p w14:paraId="43C648AE"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Vorobev, A., S. Sharma, M. Yu, and others. 2018. Identifying labile DOM components in a coastal ocean through depleted bacterial transcripts and chemical signals. Environ. Microbiol. </w:t>
      </w:r>
      <w:r w:rsidRPr="000D7782">
        <w:rPr>
          <w:b/>
          <w:bCs/>
          <w:noProof/>
        </w:rPr>
        <w:t>20</w:t>
      </w:r>
      <w:r w:rsidRPr="000D7782">
        <w:rPr>
          <w:noProof/>
        </w:rPr>
        <w:t>: 3012–3030. doi:10.1111/1462-2920.14344</w:t>
      </w:r>
    </w:p>
    <w:p w14:paraId="28DF1CD8"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Welkie, D. G., B. E. Rubin, S. Diamond, R. D. Hood, D. F. Savage, and S. S. Golden. 2018. A Hard Day’s Night: Cyanobacteria in Diel Cycles. Trends Microbiol. doi:10.1016/J.TIM.2018.11.002</w:t>
      </w:r>
    </w:p>
    <w:p w14:paraId="126257F3"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Woyke, T., A. Sczyrba, J. Lee, and others. 2011. Decontamination of MDA Reagents for Single Cell Whole Genome Amplification O. Lespinet [ed.]. PLoS One </w:t>
      </w:r>
      <w:r w:rsidRPr="000D7782">
        <w:rPr>
          <w:b/>
          <w:bCs/>
          <w:noProof/>
        </w:rPr>
        <w:t>6</w:t>
      </w:r>
      <w:r w:rsidRPr="000D7782">
        <w:rPr>
          <w:noProof/>
        </w:rPr>
        <w:t>: e26161. doi:10.1371/journal.pone.0026161</w:t>
      </w:r>
    </w:p>
    <w:p w14:paraId="61D4B1B5" w14:textId="77777777" w:rsidR="000D7782" w:rsidRPr="000D7782" w:rsidRDefault="000D7782" w:rsidP="000D7782">
      <w:pPr>
        <w:widowControl w:val="0"/>
        <w:autoSpaceDE w:val="0"/>
        <w:autoSpaceDN w:val="0"/>
        <w:adjustRightInd w:val="0"/>
        <w:spacing w:after="0" w:line="240" w:lineRule="auto"/>
        <w:ind w:left="480" w:hanging="480"/>
        <w:rPr>
          <w:noProof/>
        </w:rPr>
      </w:pPr>
      <w:r w:rsidRPr="000D7782">
        <w:rPr>
          <w:noProof/>
        </w:rPr>
        <w:t xml:space="preserve">Wu, Y.-W., Y.-H. Tang, S. G. Tringe, B. A. Simmons, and S. W. Singer. 2014. MaxBin: an automated binning method to recover individual genomes from metagenomes using an expectation-maximization algorithm. Microbiome </w:t>
      </w:r>
      <w:r w:rsidRPr="000D7782">
        <w:rPr>
          <w:b/>
          <w:bCs/>
          <w:noProof/>
        </w:rPr>
        <w:t>2</w:t>
      </w:r>
      <w:r w:rsidRPr="000D7782">
        <w:rPr>
          <w:noProof/>
        </w:rPr>
        <w:t>: 26. doi:10.1186/2049-2618-2-26</w:t>
      </w:r>
    </w:p>
    <w:p w14:paraId="67A7FE15" w14:textId="26040AF0" w:rsidR="008F3F5E" w:rsidRPr="00015021" w:rsidRDefault="00353C04" w:rsidP="000D7782">
      <w:pPr>
        <w:widowControl w:val="0"/>
        <w:autoSpaceDE w:val="0"/>
        <w:autoSpaceDN w:val="0"/>
        <w:adjustRightInd w:val="0"/>
        <w:spacing w:after="0" w:line="240" w:lineRule="auto"/>
        <w:ind w:left="480" w:hanging="480"/>
      </w:pPr>
      <w:r>
        <w:fldChar w:fldCharType="end"/>
      </w:r>
    </w:p>
    <w:sectPr w:rsidR="008F3F5E" w:rsidRPr="00015021" w:rsidSect="00D916DA">
      <w:footerReference w:type="even" r:id="rId13"/>
      <w:footerReference w:type="default" r:id="rId14"/>
      <w:pgSz w:w="12240" w:h="15840"/>
      <w:pgMar w:top="1440" w:right="1440" w:bottom="1440" w:left="1440" w:header="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Katherine McMahon" w:date="2019-06-13T09:57:00Z" w:initials="kdm">
    <w:p w14:paraId="19D6E537" w14:textId="77777777" w:rsidR="00713817" w:rsidRDefault="00713817">
      <w:pPr>
        <w:pStyle w:val="CommentText"/>
      </w:pPr>
      <w:r>
        <w:rPr>
          <w:rStyle w:val="CommentReference"/>
        </w:rPr>
        <w:annotationRef/>
      </w:r>
      <w:r>
        <w:t xml:space="preserve">Stefan's suggestion to include this citation reminded me that this one looked into AAP a lot also (it should also be cited where we talk about the SAGs, as it was the first primary citation for those).  </w:t>
      </w:r>
    </w:p>
    <w:p w14:paraId="5DA32220" w14:textId="77777777" w:rsidR="00713817" w:rsidRDefault="00713817">
      <w:pPr>
        <w:pStyle w:val="CommentText"/>
      </w:pPr>
    </w:p>
    <w:p w14:paraId="209222FF" w14:textId="77777777" w:rsidR="00713817" w:rsidRDefault="00713817" w:rsidP="00713817">
      <w:pPr>
        <w:rPr>
          <w:lang w:val="en-US" w:eastAsia="zh-CN"/>
        </w:rPr>
      </w:pPr>
      <w:hyperlink r:id="rId1" w:history="1">
        <w:r>
          <w:rPr>
            <w:rStyle w:val="Hyperlink"/>
          </w:rPr>
          <w:t>https://www.ncbi.nlm.nih.gov/pubmed/21716306</w:t>
        </w:r>
      </w:hyperlink>
    </w:p>
    <w:p w14:paraId="51E512E1" w14:textId="2FEFB3F1" w:rsidR="00713817" w:rsidRDefault="00713817">
      <w:pPr>
        <w:pStyle w:val="CommentText"/>
      </w:pPr>
    </w:p>
  </w:comment>
  <w:comment w:id="28" w:author="Katherine McMahon" w:date="2019-06-13T10:01:00Z" w:initials="kdm">
    <w:p w14:paraId="081D2D7F" w14:textId="69841D87" w:rsidR="00194B3F" w:rsidRDefault="00194B3F">
      <w:pPr>
        <w:pStyle w:val="CommentText"/>
      </w:pPr>
      <w:r>
        <w:rPr>
          <w:rStyle w:val="CommentReference"/>
        </w:rPr>
        <w:annotationRef/>
      </w:r>
      <w:r>
        <w:t>Small detail, but this doesn't make sense to me</w:t>
      </w:r>
    </w:p>
  </w:comment>
  <w:comment w:id="29" w:author="Katherine McMahon" w:date="2019-06-13T10:02:00Z" w:initials="kdm">
    <w:p w14:paraId="04815A7A" w14:textId="77777777" w:rsidR="00194B3F" w:rsidRDefault="00194B3F">
      <w:pPr>
        <w:pStyle w:val="CommentText"/>
      </w:pPr>
      <w:r>
        <w:rPr>
          <w:rStyle w:val="CommentReference"/>
        </w:rPr>
        <w:annotationRef/>
      </w:r>
      <w:r>
        <w:t xml:space="preserve">Need to cite Mary Ann Moran's group for this. </w:t>
      </w:r>
      <w:r w:rsidR="00833E44">
        <w:t xml:space="preserve">This is the one you used in the JGI proposal:  </w:t>
      </w:r>
    </w:p>
    <w:p w14:paraId="6D02E50B" w14:textId="77777777" w:rsidR="00833E44" w:rsidRDefault="00833E44">
      <w:pPr>
        <w:pStyle w:val="CommentText"/>
      </w:pPr>
    </w:p>
    <w:p w14:paraId="5A17A956" w14:textId="77777777" w:rsidR="00833E44" w:rsidRDefault="00833E44" w:rsidP="00833E44">
      <w:pPr>
        <w:widowControl w:val="0"/>
        <w:autoSpaceDE w:val="0"/>
        <w:autoSpaceDN w:val="0"/>
        <w:adjustRightInd w:val="0"/>
        <w:spacing w:after="240" w:line="360" w:lineRule="atLeast"/>
        <w:jc w:val="left"/>
        <w:rPr>
          <w:rFonts w:ascii="Times" w:hAnsi="Times" w:cs="Times"/>
          <w:color w:val="000000"/>
          <w:lang w:val="en-US"/>
        </w:rPr>
      </w:pPr>
      <w:r>
        <w:rPr>
          <w:rFonts w:ascii="Times" w:hAnsi="Times" w:cs="Times"/>
          <w:color w:val="000000"/>
          <w:sz w:val="32"/>
          <w:szCs w:val="32"/>
          <w:lang w:val="en-US"/>
        </w:rPr>
        <w:t xml:space="preserve">Gifford, S., </w:t>
      </w:r>
      <w:proofErr w:type="spellStart"/>
      <w:r>
        <w:rPr>
          <w:rFonts w:ascii="Times" w:hAnsi="Times" w:cs="Times"/>
          <w:color w:val="000000"/>
          <w:sz w:val="32"/>
          <w:szCs w:val="32"/>
          <w:lang w:val="en-US"/>
        </w:rPr>
        <w:t>Satinsky</w:t>
      </w:r>
      <w:proofErr w:type="spellEnd"/>
      <w:r>
        <w:rPr>
          <w:rFonts w:ascii="Times" w:hAnsi="Times" w:cs="Times"/>
          <w:color w:val="000000"/>
          <w:sz w:val="32"/>
          <w:szCs w:val="32"/>
          <w:lang w:val="en-US"/>
        </w:rPr>
        <w:t xml:space="preserve">, B., and Moran, M.A. (2014a) Quantitative Microbial </w:t>
      </w:r>
      <w:proofErr w:type="spellStart"/>
      <w:r>
        <w:rPr>
          <w:rFonts w:ascii="Times" w:hAnsi="Times" w:cs="Times"/>
          <w:color w:val="000000"/>
          <w:sz w:val="32"/>
          <w:szCs w:val="32"/>
          <w:lang w:val="en-US"/>
        </w:rPr>
        <w:t>Metatranscriptomics</w:t>
      </w:r>
      <w:proofErr w:type="spellEnd"/>
      <w:r>
        <w:rPr>
          <w:rFonts w:ascii="Times" w:hAnsi="Times" w:cs="Times"/>
          <w:color w:val="000000"/>
          <w:sz w:val="32"/>
          <w:szCs w:val="32"/>
          <w:lang w:val="en-US"/>
        </w:rPr>
        <w:t xml:space="preserve">. </w:t>
      </w:r>
      <w:r>
        <w:rPr>
          <w:rFonts w:ascii="Times" w:hAnsi="Times" w:cs="Times"/>
          <w:i/>
          <w:iCs/>
          <w:color w:val="000000"/>
          <w:sz w:val="32"/>
          <w:szCs w:val="32"/>
          <w:lang w:val="en-US"/>
        </w:rPr>
        <w:t xml:space="preserve">Environmental Microbiology: Methods and Protocols, 2nd Edition </w:t>
      </w:r>
      <w:r>
        <w:rPr>
          <w:rFonts w:ascii="Times" w:hAnsi="Times" w:cs="Times"/>
          <w:b/>
          <w:bCs/>
          <w:color w:val="000000"/>
          <w:sz w:val="32"/>
          <w:szCs w:val="32"/>
          <w:lang w:val="en-US"/>
        </w:rPr>
        <w:t>1096</w:t>
      </w:r>
      <w:r>
        <w:rPr>
          <w:rFonts w:ascii="Times" w:hAnsi="Times" w:cs="Times"/>
          <w:color w:val="000000"/>
          <w:sz w:val="32"/>
          <w:szCs w:val="32"/>
          <w:lang w:val="en-US"/>
        </w:rPr>
        <w:t xml:space="preserve">: 213-240. </w:t>
      </w:r>
    </w:p>
    <w:p w14:paraId="200B208D" w14:textId="77777777" w:rsidR="00833E44" w:rsidRDefault="00833E44">
      <w:pPr>
        <w:pStyle w:val="CommentText"/>
      </w:pPr>
    </w:p>
    <w:p w14:paraId="3B749B82" w14:textId="7178AF71" w:rsidR="00833E44" w:rsidRDefault="00833E44">
      <w:pPr>
        <w:pStyle w:val="CommentText"/>
      </w:pPr>
    </w:p>
  </w:comment>
  <w:comment w:id="34" w:author="Katherine McMahon" w:date="2019-06-13T10:05:00Z" w:initials="kdm">
    <w:p w14:paraId="4A085BA6" w14:textId="104042A0" w:rsidR="009C3BE5" w:rsidRDefault="009C3BE5">
      <w:pPr>
        <w:pStyle w:val="CommentText"/>
      </w:pPr>
      <w:r>
        <w:rPr>
          <w:rStyle w:val="CommentReference"/>
        </w:rPr>
        <w:annotationRef/>
      </w:r>
      <w:r>
        <w:t>Cite Henson/Thrash paper naming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512E1" w15:done="0"/>
  <w15:commentEx w15:paraId="081D2D7F" w15:done="0"/>
  <w15:commentEx w15:paraId="3B749B82" w15:done="0"/>
  <w15:commentEx w15:paraId="4A085B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297B9" w14:textId="77777777" w:rsidR="00493604" w:rsidRDefault="00493604" w:rsidP="00D916DA">
      <w:pPr>
        <w:spacing w:after="0" w:line="240" w:lineRule="auto"/>
      </w:pPr>
      <w:r>
        <w:separator/>
      </w:r>
    </w:p>
  </w:endnote>
  <w:endnote w:type="continuationSeparator" w:id="0">
    <w:p w14:paraId="35A9BD6B" w14:textId="77777777" w:rsidR="00493604" w:rsidRDefault="00493604" w:rsidP="00D9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02751845"/>
      <w:docPartObj>
        <w:docPartGallery w:val="Page Numbers (Bottom of Page)"/>
        <w:docPartUnique/>
      </w:docPartObj>
    </w:sdtPr>
    <w:sdtEndPr>
      <w:rPr>
        <w:rStyle w:val="PageNumber"/>
      </w:rPr>
    </w:sdtEndPr>
    <w:sdtContent>
      <w:p w14:paraId="7BE58DED" w14:textId="22182B22" w:rsidR="00184EDA" w:rsidRDefault="00184EDA"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7AD06" w14:textId="77777777" w:rsidR="00184EDA" w:rsidRDefault="00184EDA" w:rsidP="00D916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18726193"/>
      <w:docPartObj>
        <w:docPartGallery w:val="Page Numbers (Bottom of Page)"/>
        <w:docPartUnique/>
      </w:docPartObj>
    </w:sdtPr>
    <w:sdtEndPr>
      <w:rPr>
        <w:rStyle w:val="PageNumber"/>
      </w:rPr>
    </w:sdtEndPr>
    <w:sdtContent>
      <w:p w14:paraId="45A69E51" w14:textId="0A292E04" w:rsidR="00184EDA" w:rsidRDefault="00184EDA"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3718F">
          <w:rPr>
            <w:rStyle w:val="PageNumber"/>
            <w:noProof/>
          </w:rPr>
          <w:t>19</w:t>
        </w:r>
        <w:r>
          <w:rPr>
            <w:rStyle w:val="PageNumber"/>
          </w:rPr>
          <w:fldChar w:fldCharType="end"/>
        </w:r>
      </w:p>
    </w:sdtContent>
  </w:sdt>
  <w:p w14:paraId="5CEE8664" w14:textId="77777777" w:rsidR="00184EDA" w:rsidRDefault="00184EDA" w:rsidP="00D916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701D7" w14:textId="77777777" w:rsidR="00493604" w:rsidRDefault="00493604" w:rsidP="00D916DA">
      <w:pPr>
        <w:spacing w:after="0" w:line="240" w:lineRule="auto"/>
      </w:pPr>
      <w:r>
        <w:separator/>
      </w:r>
    </w:p>
  </w:footnote>
  <w:footnote w:type="continuationSeparator" w:id="0">
    <w:p w14:paraId="5EC2FF5B" w14:textId="77777777" w:rsidR="00493604" w:rsidRDefault="00493604" w:rsidP="00D916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erine McMahon">
    <w15:presenceInfo w15:providerId="None" w15:userId="Katherine McMa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93"/>
    <w:rsid w:val="00011E15"/>
    <w:rsid w:val="00015021"/>
    <w:rsid w:val="0003088A"/>
    <w:rsid w:val="000432BA"/>
    <w:rsid w:val="00044449"/>
    <w:rsid w:val="00056272"/>
    <w:rsid w:val="00082719"/>
    <w:rsid w:val="00083715"/>
    <w:rsid w:val="0008750F"/>
    <w:rsid w:val="00094EEC"/>
    <w:rsid w:val="000A4F8D"/>
    <w:rsid w:val="000C1647"/>
    <w:rsid w:val="000C5DC1"/>
    <w:rsid w:val="000D654B"/>
    <w:rsid w:val="000D7782"/>
    <w:rsid w:val="000F0D32"/>
    <w:rsid w:val="000F0EA6"/>
    <w:rsid w:val="000F457A"/>
    <w:rsid w:val="001004B3"/>
    <w:rsid w:val="00104B30"/>
    <w:rsid w:val="0011314F"/>
    <w:rsid w:val="001175AC"/>
    <w:rsid w:val="00130E92"/>
    <w:rsid w:val="001319FE"/>
    <w:rsid w:val="00152F82"/>
    <w:rsid w:val="00154D0F"/>
    <w:rsid w:val="00154E93"/>
    <w:rsid w:val="00164393"/>
    <w:rsid w:val="0016769D"/>
    <w:rsid w:val="0017229C"/>
    <w:rsid w:val="0017317B"/>
    <w:rsid w:val="00177A90"/>
    <w:rsid w:val="001816C2"/>
    <w:rsid w:val="00184EDA"/>
    <w:rsid w:val="001910C3"/>
    <w:rsid w:val="001941DD"/>
    <w:rsid w:val="00194B3F"/>
    <w:rsid w:val="001B12C6"/>
    <w:rsid w:val="001B3EEF"/>
    <w:rsid w:val="001C514A"/>
    <w:rsid w:val="001C59E7"/>
    <w:rsid w:val="001C67D0"/>
    <w:rsid w:val="001D75BD"/>
    <w:rsid w:val="0020229A"/>
    <w:rsid w:val="0020291E"/>
    <w:rsid w:val="00216373"/>
    <w:rsid w:val="0022101B"/>
    <w:rsid w:val="00235083"/>
    <w:rsid w:val="00244FE5"/>
    <w:rsid w:val="00252C35"/>
    <w:rsid w:val="00267D5B"/>
    <w:rsid w:val="002737E0"/>
    <w:rsid w:val="002779FF"/>
    <w:rsid w:val="00297EBD"/>
    <w:rsid w:val="002A3821"/>
    <w:rsid w:val="002B2873"/>
    <w:rsid w:val="002C5637"/>
    <w:rsid w:val="002D3D77"/>
    <w:rsid w:val="002D758B"/>
    <w:rsid w:val="002F06BF"/>
    <w:rsid w:val="002F15A3"/>
    <w:rsid w:val="0030228D"/>
    <w:rsid w:val="00307056"/>
    <w:rsid w:val="003119AC"/>
    <w:rsid w:val="003143DF"/>
    <w:rsid w:val="00320262"/>
    <w:rsid w:val="003249BB"/>
    <w:rsid w:val="003268FB"/>
    <w:rsid w:val="0033334B"/>
    <w:rsid w:val="00333710"/>
    <w:rsid w:val="00334E59"/>
    <w:rsid w:val="00346CDD"/>
    <w:rsid w:val="0034789C"/>
    <w:rsid w:val="00353C04"/>
    <w:rsid w:val="003625B9"/>
    <w:rsid w:val="0036306A"/>
    <w:rsid w:val="00364258"/>
    <w:rsid w:val="00366AB2"/>
    <w:rsid w:val="00374048"/>
    <w:rsid w:val="0038194E"/>
    <w:rsid w:val="00382E5C"/>
    <w:rsid w:val="003B00D7"/>
    <w:rsid w:val="003B1A0A"/>
    <w:rsid w:val="003C696B"/>
    <w:rsid w:val="003D0C18"/>
    <w:rsid w:val="003D36F0"/>
    <w:rsid w:val="003D7AD7"/>
    <w:rsid w:val="003E7294"/>
    <w:rsid w:val="003F0E15"/>
    <w:rsid w:val="003F26B0"/>
    <w:rsid w:val="003F4487"/>
    <w:rsid w:val="004020E7"/>
    <w:rsid w:val="00411212"/>
    <w:rsid w:val="004137C0"/>
    <w:rsid w:val="004146C3"/>
    <w:rsid w:val="00423225"/>
    <w:rsid w:val="00430208"/>
    <w:rsid w:val="00440778"/>
    <w:rsid w:val="00440E88"/>
    <w:rsid w:val="00441B45"/>
    <w:rsid w:val="004445AB"/>
    <w:rsid w:val="004479AA"/>
    <w:rsid w:val="00454270"/>
    <w:rsid w:val="004545DC"/>
    <w:rsid w:val="00455EAC"/>
    <w:rsid w:val="004566CC"/>
    <w:rsid w:val="004627F9"/>
    <w:rsid w:val="00462BD7"/>
    <w:rsid w:val="00474477"/>
    <w:rsid w:val="0049105A"/>
    <w:rsid w:val="00491595"/>
    <w:rsid w:val="004924E3"/>
    <w:rsid w:val="00493604"/>
    <w:rsid w:val="00494965"/>
    <w:rsid w:val="004A597F"/>
    <w:rsid w:val="004B05C9"/>
    <w:rsid w:val="004B1026"/>
    <w:rsid w:val="004B1CD8"/>
    <w:rsid w:val="004C436A"/>
    <w:rsid w:val="004C5D10"/>
    <w:rsid w:val="004C6AE6"/>
    <w:rsid w:val="004D01B9"/>
    <w:rsid w:val="004D28D5"/>
    <w:rsid w:val="004D7166"/>
    <w:rsid w:val="004D7648"/>
    <w:rsid w:val="004E2EA7"/>
    <w:rsid w:val="004E4B43"/>
    <w:rsid w:val="004F10B1"/>
    <w:rsid w:val="00513B77"/>
    <w:rsid w:val="00531650"/>
    <w:rsid w:val="005363C3"/>
    <w:rsid w:val="00561AE9"/>
    <w:rsid w:val="00585765"/>
    <w:rsid w:val="00586F61"/>
    <w:rsid w:val="005915D3"/>
    <w:rsid w:val="00592355"/>
    <w:rsid w:val="00595EF0"/>
    <w:rsid w:val="00596C2A"/>
    <w:rsid w:val="005A0693"/>
    <w:rsid w:val="005A155C"/>
    <w:rsid w:val="005B5B97"/>
    <w:rsid w:val="005B6D11"/>
    <w:rsid w:val="005B6EA8"/>
    <w:rsid w:val="005C1807"/>
    <w:rsid w:val="005F664D"/>
    <w:rsid w:val="00603972"/>
    <w:rsid w:val="00617174"/>
    <w:rsid w:val="00621E8D"/>
    <w:rsid w:val="00624B78"/>
    <w:rsid w:val="0063056B"/>
    <w:rsid w:val="006371EC"/>
    <w:rsid w:val="006466DD"/>
    <w:rsid w:val="00656B61"/>
    <w:rsid w:val="006648FD"/>
    <w:rsid w:val="00664B4D"/>
    <w:rsid w:val="0066558E"/>
    <w:rsid w:val="00665D70"/>
    <w:rsid w:val="00671E0F"/>
    <w:rsid w:val="006740C0"/>
    <w:rsid w:val="006756E6"/>
    <w:rsid w:val="00675E99"/>
    <w:rsid w:val="00682EB7"/>
    <w:rsid w:val="006837D6"/>
    <w:rsid w:val="006A0159"/>
    <w:rsid w:val="006A2D39"/>
    <w:rsid w:val="006B35D1"/>
    <w:rsid w:val="006B3E4F"/>
    <w:rsid w:val="006B53BD"/>
    <w:rsid w:val="006C2B7D"/>
    <w:rsid w:val="006C502D"/>
    <w:rsid w:val="006C6422"/>
    <w:rsid w:val="006C78F0"/>
    <w:rsid w:val="006D09F3"/>
    <w:rsid w:val="006E2C59"/>
    <w:rsid w:val="00713817"/>
    <w:rsid w:val="00717862"/>
    <w:rsid w:val="0072215F"/>
    <w:rsid w:val="00723035"/>
    <w:rsid w:val="0073718F"/>
    <w:rsid w:val="007415C0"/>
    <w:rsid w:val="007440AC"/>
    <w:rsid w:val="00750BBA"/>
    <w:rsid w:val="00763028"/>
    <w:rsid w:val="00773822"/>
    <w:rsid w:val="00776371"/>
    <w:rsid w:val="00777FC1"/>
    <w:rsid w:val="00781CB2"/>
    <w:rsid w:val="00781EDD"/>
    <w:rsid w:val="00785C38"/>
    <w:rsid w:val="0079545B"/>
    <w:rsid w:val="007A3DEC"/>
    <w:rsid w:val="007A57E0"/>
    <w:rsid w:val="007A6AEB"/>
    <w:rsid w:val="007B1D8E"/>
    <w:rsid w:val="007B4C19"/>
    <w:rsid w:val="007B696B"/>
    <w:rsid w:val="007C425D"/>
    <w:rsid w:val="007D1C38"/>
    <w:rsid w:val="007D42CF"/>
    <w:rsid w:val="007E1D26"/>
    <w:rsid w:val="007E48E7"/>
    <w:rsid w:val="007F536C"/>
    <w:rsid w:val="007F6735"/>
    <w:rsid w:val="007F7FF1"/>
    <w:rsid w:val="008039C0"/>
    <w:rsid w:val="00806F1A"/>
    <w:rsid w:val="00820A9B"/>
    <w:rsid w:val="0082345C"/>
    <w:rsid w:val="0083119B"/>
    <w:rsid w:val="00833E44"/>
    <w:rsid w:val="008354D3"/>
    <w:rsid w:val="00835FA4"/>
    <w:rsid w:val="00844EB1"/>
    <w:rsid w:val="0084749F"/>
    <w:rsid w:val="00853073"/>
    <w:rsid w:val="00855A0A"/>
    <w:rsid w:val="008649C2"/>
    <w:rsid w:val="008704A8"/>
    <w:rsid w:val="00871437"/>
    <w:rsid w:val="008752D0"/>
    <w:rsid w:val="0087615E"/>
    <w:rsid w:val="00884E8E"/>
    <w:rsid w:val="008904F3"/>
    <w:rsid w:val="00894AC8"/>
    <w:rsid w:val="008B1441"/>
    <w:rsid w:val="008C02D3"/>
    <w:rsid w:val="008C0528"/>
    <w:rsid w:val="008D14C9"/>
    <w:rsid w:val="008F17E2"/>
    <w:rsid w:val="008F3F5E"/>
    <w:rsid w:val="00901984"/>
    <w:rsid w:val="00904AE9"/>
    <w:rsid w:val="00905A5E"/>
    <w:rsid w:val="00912992"/>
    <w:rsid w:val="00920259"/>
    <w:rsid w:val="0092718D"/>
    <w:rsid w:val="00927963"/>
    <w:rsid w:val="00927CF6"/>
    <w:rsid w:val="00952078"/>
    <w:rsid w:val="00971D76"/>
    <w:rsid w:val="00972ACF"/>
    <w:rsid w:val="009852CB"/>
    <w:rsid w:val="00991EB7"/>
    <w:rsid w:val="009977C8"/>
    <w:rsid w:val="009A0070"/>
    <w:rsid w:val="009A16D4"/>
    <w:rsid w:val="009B34D2"/>
    <w:rsid w:val="009C3BE5"/>
    <w:rsid w:val="009C4E46"/>
    <w:rsid w:val="009D40AB"/>
    <w:rsid w:val="009E50AA"/>
    <w:rsid w:val="009F0435"/>
    <w:rsid w:val="009F17E0"/>
    <w:rsid w:val="009F19A8"/>
    <w:rsid w:val="009F5CE8"/>
    <w:rsid w:val="00A0366A"/>
    <w:rsid w:val="00A06EFA"/>
    <w:rsid w:val="00A07E04"/>
    <w:rsid w:val="00A14ED4"/>
    <w:rsid w:val="00A15C34"/>
    <w:rsid w:val="00A322EE"/>
    <w:rsid w:val="00A4460A"/>
    <w:rsid w:val="00A45C7C"/>
    <w:rsid w:val="00A5556F"/>
    <w:rsid w:val="00A62F9B"/>
    <w:rsid w:val="00A6361B"/>
    <w:rsid w:val="00A71773"/>
    <w:rsid w:val="00A7236F"/>
    <w:rsid w:val="00A73402"/>
    <w:rsid w:val="00A86C4C"/>
    <w:rsid w:val="00A92F06"/>
    <w:rsid w:val="00AA2238"/>
    <w:rsid w:val="00AB33C3"/>
    <w:rsid w:val="00AB3B5C"/>
    <w:rsid w:val="00AC4FD0"/>
    <w:rsid w:val="00AC69DC"/>
    <w:rsid w:val="00AD4090"/>
    <w:rsid w:val="00AE7AE6"/>
    <w:rsid w:val="00AF2017"/>
    <w:rsid w:val="00AF2B0A"/>
    <w:rsid w:val="00AF7037"/>
    <w:rsid w:val="00B00EFA"/>
    <w:rsid w:val="00B02013"/>
    <w:rsid w:val="00B028A7"/>
    <w:rsid w:val="00B112C6"/>
    <w:rsid w:val="00B1412D"/>
    <w:rsid w:val="00B15246"/>
    <w:rsid w:val="00B2311D"/>
    <w:rsid w:val="00B239CD"/>
    <w:rsid w:val="00B2782E"/>
    <w:rsid w:val="00B362F8"/>
    <w:rsid w:val="00B37368"/>
    <w:rsid w:val="00B37C85"/>
    <w:rsid w:val="00B4780B"/>
    <w:rsid w:val="00B56E04"/>
    <w:rsid w:val="00B62BBF"/>
    <w:rsid w:val="00B67C22"/>
    <w:rsid w:val="00B7340A"/>
    <w:rsid w:val="00B74E0D"/>
    <w:rsid w:val="00B8024B"/>
    <w:rsid w:val="00B8213A"/>
    <w:rsid w:val="00B871CE"/>
    <w:rsid w:val="00B95F36"/>
    <w:rsid w:val="00B97E41"/>
    <w:rsid w:val="00BA305D"/>
    <w:rsid w:val="00BB1884"/>
    <w:rsid w:val="00BC3CB1"/>
    <w:rsid w:val="00BC6C59"/>
    <w:rsid w:val="00BD4B0C"/>
    <w:rsid w:val="00BE009C"/>
    <w:rsid w:val="00BE11A9"/>
    <w:rsid w:val="00BE3FD4"/>
    <w:rsid w:val="00BE5EE4"/>
    <w:rsid w:val="00BF1A10"/>
    <w:rsid w:val="00BF3E0D"/>
    <w:rsid w:val="00C067D4"/>
    <w:rsid w:val="00C15172"/>
    <w:rsid w:val="00C15626"/>
    <w:rsid w:val="00C15947"/>
    <w:rsid w:val="00C163F2"/>
    <w:rsid w:val="00C17931"/>
    <w:rsid w:val="00C26B5A"/>
    <w:rsid w:val="00C339C0"/>
    <w:rsid w:val="00C358AC"/>
    <w:rsid w:val="00C51E9B"/>
    <w:rsid w:val="00C67779"/>
    <w:rsid w:val="00C75D89"/>
    <w:rsid w:val="00C84CA0"/>
    <w:rsid w:val="00CB2C6A"/>
    <w:rsid w:val="00CC0FAE"/>
    <w:rsid w:val="00CC24C4"/>
    <w:rsid w:val="00CC679B"/>
    <w:rsid w:val="00CD17F2"/>
    <w:rsid w:val="00CD3DAF"/>
    <w:rsid w:val="00CD5D24"/>
    <w:rsid w:val="00CF013F"/>
    <w:rsid w:val="00D10D9D"/>
    <w:rsid w:val="00D14435"/>
    <w:rsid w:val="00D17433"/>
    <w:rsid w:val="00D209FC"/>
    <w:rsid w:val="00D339AD"/>
    <w:rsid w:val="00D35441"/>
    <w:rsid w:val="00D5168F"/>
    <w:rsid w:val="00D64FDC"/>
    <w:rsid w:val="00D71B2C"/>
    <w:rsid w:val="00D8267E"/>
    <w:rsid w:val="00D86A2E"/>
    <w:rsid w:val="00D916DA"/>
    <w:rsid w:val="00D91A77"/>
    <w:rsid w:val="00DA6C13"/>
    <w:rsid w:val="00DB2633"/>
    <w:rsid w:val="00DC0096"/>
    <w:rsid w:val="00DC45A8"/>
    <w:rsid w:val="00DC76C1"/>
    <w:rsid w:val="00DD0E13"/>
    <w:rsid w:val="00DD2616"/>
    <w:rsid w:val="00DE0782"/>
    <w:rsid w:val="00DE31D4"/>
    <w:rsid w:val="00DF0C4C"/>
    <w:rsid w:val="00E01139"/>
    <w:rsid w:val="00E03D13"/>
    <w:rsid w:val="00E2018C"/>
    <w:rsid w:val="00E20241"/>
    <w:rsid w:val="00E20472"/>
    <w:rsid w:val="00E20608"/>
    <w:rsid w:val="00E22B85"/>
    <w:rsid w:val="00E41801"/>
    <w:rsid w:val="00E55E5A"/>
    <w:rsid w:val="00E72873"/>
    <w:rsid w:val="00E72E5A"/>
    <w:rsid w:val="00E73DB1"/>
    <w:rsid w:val="00E75421"/>
    <w:rsid w:val="00E81C26"/>
    <w:rsid w:val="00E85E88"/>
    <w:rsid w:val="00E87B72"/>
    <w:rsid w:val="00E91555"/>
    <w:rsid w:val="00E941B2"/>
    <w:rsid w:val="00EA295D"/>
    <w:rsid w:val="00EB4B0C"/>
    <w:rsid w:val="00EC2953"/>
    <w:rsid w:val="00EC4F0E"/>
    <w:rsid w:val="00ED5C0B"/>
    <w:rsid w:val="00ED5E7E"/>
    <w:rsid w:val="00EF04EF"/>
    <w:rsid w:val="00EF0B27"/>
    <w:rsid w:val="00EF0C34"/>
    <w:rsid w:val="00EF3B8C"/>
    <w:rsid w:val="00F05FCF"/>
    <w:rsid w:val="00F1088C"/>
    <w:rsid w:val="00F112C5"/>
    <w:rsid w:val="00F15664"/>
    <w:rsid w:val="00F22F35"/>
    <w:rsid w:val="00F374C3"/>
    <w:rsid w:val="00F51ADE"/>
    <w:rsid w:val="00F60A64"/>
    <w:rsid w:val="00F7056C"/>
    <w:rsid w:val="00F7189E"/>
    <w:rsid w:val="00F722AC"/>
    <w:rsid w:val="00F81E31"/>
    <w:rsid w:val="00F83D26"/>
    <w:rsid w:val="00F91100"/>
    <w:rsid w:val="00F954D6"/>
    <w:rsid w:val="00F967E0"/>
    <w:rsid w:val="00FA1D97"/>
    <w:rsid w:val="00FA413F"/>
    <w:rsid w:val="00FA552F"/>
    <w:rsid w:val="00FB080E"/>
    <w:rsid w:val="00FB0F49"/>
    <w:rsid w:val="00FC0BBB"/>
    <w:rsid w:val="00FC3633"/>
    <w:rsid w:val="00FC6DFF"/>
    <w:rsid w:val="00FD6028"/>
    <w:rsid w:val="00FE21DE"/>
    <w:rsid w:val="00FE3672"/>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15448"/>
  <w15:docId w15:val="{8FFB3DF5-8C8E-6B44-B3FE-25C786F5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paragraph" w:styleId="Footer">
    <w:name w:val="footer"/>
    <w:basedOn w:val="Normal"/>
    <w:link w:val="FooterChar"/>
    <w:uiPriority w:val="99"/>
    <w:unhideWhenUsed/>
    <w:rsid w:val="00D9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DA"/>
  </w:style>
  <w:style w:type="character" w:styleId="PageNumber">
    <w:name w:val="page number"/>
    <w:basedOn w:val="DefaultParagraphFont"/>
    <w:uiPriority w:val="99"/>
    <w:semiHidden/>
    <w:unhideWhenUsed/>
    <w:rsid w:val="00D916DA"/>
  </w:style>
  <w:style w:type="paragraph" w:customStyle="1" w:styleId="vtclemail">
    <w:name w:val="vt_cl_email"/>
    <w:basedOn w:val="Normal"/>
    <w:rsid w:val="00603972"/>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5384">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792330881">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152">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21716306"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mlinz@wisc.edu" TargetMode="External"/><Relationship Id="rId9" Type="http://schemas.openxmlformats.org/officeDocument/2006/relationships/hyperlink" Target="mailto:faylward@vt.edu" TargetMode="External"/><Relationship Id="rId10" Type="http://schemas.openxmlformats.org/officeDocument/2006/relationships/hyperlink" Target="https://github.com/McMahonLab/ge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F6C28-B9AF-9D43-9017-9454BE91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36082</Words>
  <Characters>205668</Characters>
  <Application>Microsoft Macintosh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241268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Katherine McMahon</cp:lastModifiedBy>
  <cp:revision>6</cp:revision>
  <cp:lastPrinted>2019-06-05T16:14:00Z</cp:lastPrinted>
  <dcterms:created xsi:type="dcterms:W3CDTF">2019-06-13T14:53:00Z</dcterms:created>
  <dcterms:modified xsi:type="dcterms:W3CDTF">2019-06-13T15:12:00Z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http://www.zotero.org/styles/limnology-and-oceanography</vt:lpwstr>
  </property>
</Properties>
</file>