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4FCB9" w14:textId="77777777" w:rsidR="00164393" w:rsidRDefault="00E22B85">
      <w:pPr>
        <w:pStyle w:val="Heading1"/>
        <w:rPr>
          <w:sz w:val="36"/>
          <w:szCs w:val="36"/>
        </w:rPr>
      </w:pPr>
      <w:bookmarkStart w:id="0" w:name="_w180e9utj8ng" w:colFirst="0" w:colLast="0"/>
      <w:bookmarkEnd w:id="0"/>
      <w:r>
        <w:rPr>
          <w:sz w:val="36"/>
          <w:szCs w:val="36"/>
        </w:rPr>
        <w:t>Metatranscriptomics reveals interactions between phototrophs and heterotrophs in freshwater</w:t>
      </w:r>
    </w:p>
    <w:p w14:paraId="7C7037B2" w14:textId="77777777" w:rsidR="00164393" w:rsidRDefault="00E22B85">
      <w:pPr>
        <w:pStyle w:val="Normal1"/>
      </w:pPr>
      <w:r>
        <w:t>Alexandra M. Linz</w:t>
      </w:r>
      <w:r>
        <w:rPr>
          <w:vertAlign w:val="superscript"/>
        </w:rPr>
        <w:t>1</w:t>
      </w:r>
      <w:r>
        <w:t>, Frank O. Aylward</w:t>
      </w:r>
      <w:r>
        <w:rPr>
          <w:vertAlign w:val="superscript"/>
        </w:rPr>
        <w:t>2</w:t>
      </w:r>
      <w:r>
        <w:t>, Stefan Bertilsson</w:t>
      </w:r>
      <w:r>
        <w:rPr>
          <w:vertAlign w:val="superscript"/>
        </w:rPr>
        <w:t>3</w:t>
      </w:r>
      <w:r>
        <w:t>, Katherine D. McMahon</w:t>
      </w:r>
      <w:r>
        <w:rPr>
          <w:vertAlign w:val="superscript"/>
        </w:rPr>
        <w:t>1,4</w:t>
      </w:r>
    </w:p>
    <w:p w14:paraId="7815967B" w14:textId="31D9A1B4" w:rsidR="00164393" w:rsidRDefault="00E22B85">
      <w:pPr>
        <w:pStyle w:val="Normal1"/>
        <w:spacing w:line="240" w:lineRule="auto"/>
      </w:pPr>
      <w:r>
        <w:rPr>
          <w:vertAlign w:val="superscript"/>
        </w:rPr>
        <w:t>1</w:t>
      </w:r>
      <w:r>
        <w:t xml:space="preserve">Department of Bacteriology, University of Wisconsin–Madison, </w:t>
      </w:r>
      <w:r>
        <w:rPr>
          <w:vertAlign w:val="superscript"/>
        </w:rPr>
        <w:t>2</w:t>
      </w:r>
      <w:r>
        <w:t xml:space="preserve">Department of Biological Sciences, Virginia Tech, </w:t>
      </w:r>
      <w:r>
        <w:rPr>
          <w:vertAlign w:val="superscript"/>
        </w:rPr>
        <w:t>3</w:t>
      </w:r>
      <w:r>
        <w:t>Department of Ecology and Genetics, Limnology and Science for Life Laboratory, Uppsala University,</w:t>
      </w:r>
      <w:r w:rsidR="00E20241">
        <w:t xml:space="preserve"> Sweden</w:t>
      </w:r>
      <w:r w:rsidR="00F7056C">
        <w:t>,</w:t>
      </w:r>
      <w:r>
        <w:t xml:space="preserve"> </w:t>
      </w:r>
      <w:r>
        <w:rPr>
          <w:vertAlign w:val="superscript"/>
        </w:rPr>
        <w:t>4</w:t>
      </w:r>
      <w:r>
        <w:t>Department of Civil and Environmental Engineering, University of Wisconsin–Madison</w:t>
      </w:r>
    </w:p>
    <w:p w14:paraId="6F3ADF65" w14:textId="77777777" w:rsidR="00164393" w:rsidRDefault="00164393">
      <w:pPr>
        <w:pStyle w:val="Normal1"/>
      </w:pPr>
    </w:p>
    <w:p w14:paraId="4099297E" w14:textId="77777777" w:rsidR="00164393" w:rsidRDefault="00164393">
      <w:pPr>
        <w:pStyle w:val="Normal1"/>
        <w:spacing w:line="240" w:lineRule="auto"/>
      </w:pPr>
    </w:p>
    <w:p w14:paraId="4ED98DBB" w14:textId="77777777" w:rsidR="00164393" w:rsidRDefault="00164393">
      <w:pPr>
        <w:pStyle w:val="Normal1"/>
        <w:spacing w:line="240" w:lineRule="auto"/>
      </w:pPr>
    </w:p>
    <w:p w14:paraId="0B1F194D" w14:textId="77777777" w:rsidR="00164393" w:rsidRDefault="00164393">
      <w:pPr>
        <w:pStyle w:val="Normal1"/>
        <w:spacing w:line="240" w:lineRule="auto"/>
        <w:rPr>
          <w:rFonts w:ascii="Georgia" w:eastAsia="Georgia" w:hAnsi="Georgia" w:cs="Georgia"/>
        </w:rPr>
      </w:pPr>
    </w:p>
    <w:p w14:paraId="431A54B2" w14:textId="77777777" w:rsidR="00164393" w:rsidRDefault="00164393">
      <w:pPr>
        <w:pStyle w:val="Normal1"/>
        <w:spacing w:line="240" w:lineRule="auto"/>
        <w:rPr>
          <w:rFonts w:ascii="Georgia" w:eastAsia="Georgia" w:hAnsi="Georgia" w:cs="Georgia"/>
        </w:rPr>
      </w:pPr>
    </w:p>
    <w:p w14:paraId="64301391" w14:textId="77777777" w:rsidR="00164393" w:rsidRDefault="00164393">
      <w:pPr>
        <w:pStyle w:val="Normal1"/>
        <w:spacing w:line="240" w:lineRule="auto"/>
        <w:rPr>
          <w:rFonts w:ascii="Georgia" w:eastAsia="Georgia" w:hAnsi="Georgia" w:cs="Georgia"/>
        </w:rPr>
      </w:pPr>
    </w:p>
    <w:p w14:paraId="236B98E4" w14:textId="77777777" w:rsidR="00164393" w:rsidRDefault="00164393">
      <w:pPr>
        <w:pStyle w:val="Normal1"/>
        <w:spacing w:line="240" w:lineRule="auto"/>
        <w:rPr>
          <w:rFonts w:ascii="Georgia" w:eastAsia="Georgia" w:hAnsi="Georgia" w:cs="Georgia"/>
        </w:rPr>
      </w:pPr>
    </w:p>
    <w:p w14:paraId="71D515ED" w14:textId="77777777" w:rsidR="00164393" w:rsidRDefault="00164393">
      <w:pPr>
        <w:pStyle w:val="Normal1"/>
        <w:spacing w:line="240" w:lineRule="auto"/>
        <w:rPr>
          <w:rFonts w:ascii="Georgia" w:eastAsia="Georgia" w:hAnsi="Georgia" w:cs="Georgia"/>
        </w:rPr>
      </w:pPr>
    </w:p>
    <w:p w14:paraId="16B720A8" w14:textId="77777777" w:rsidR="00164393" w:rsidRDefault="00164393">
      <w:pPr>
        <w:pStyle w:val="Normal1"/>
        <w:spacing w:line="240" w:lineRule="auto"/>
        <w:rPr>
          <w:rFonts w:ascii="Georgia" w:eastAsia="Georgia" w:hAnsi="Georgia" w:cs="Georgia"/>
        </w:rPr>
      </w:pPr>
    </w:p>
    <w:p w14:paraId="0A6C94BE" w14:textId="77777777" w:rsidR="00164393" w:rsidRDefault="00164393">
      <w:pPr>
        <w:pStyle w:val="Normal1"/>
        <w:spacing w:line="240" w:lineRule="auto"/>
        <w:rPr>
          <w:rFonts w:ascii="Georgia" w:eastAsia="Georgia" w:hAnsi="Georgia" w:cs="Georgia"/>
        </w:rPr>
      </w:pPr>
    </w:p>
    <w:p w14:paraId="0292E9FC" w14:textId="77777777" w:rsidR="00164393" w:rsidRDefault="00164393">
      <w:pPr>
        <w:pStyle w:val="Normal1"/>
        <w:spacing w:line="240" w:lineRule="auto"/>
        <w:rPr>
          <w:rFonts w:ascii="Georgia" w:eastAsia="Georgia" w:hAnsi="Georgia" w:cs="Georgia"/>
        </w:rPr>
      </w:pPr>
    </w:p>
    <w:p w14:paraId="59271B6C" w14:textId="77777777" w:rsidR="00164393" w:rsidRDefault="00164393">
      <w:pPr>
        <w:pStyle w:val="Normal1"/>
        <w:spacing w:line="240" w:lineRule="auto"/>
        <w:rPr>
          <w:rFonts w:ascii="Georgia" w:eastAsia="Georgia" w:hAnsi="Georgia" w:cs="Georgia"/>
        </w:rPr>
      </w:pPr>
    </w:p>
    <w:p w14:paraId="4C53E4E3" w14:textId="77777777" w:rsidR="00164393" w:rsidRDefault="00164393">
      <w:pPr>
        <w:pStyle w:val="Normal1"/>
        <w:spacing w:line="240" w:lineRule="auto"/>
        <w:rPr>
          <w:rFonts w:ascii="Georgia" w:eastAsia="Georgia" w:hAnsi="Georgia" w:cs="Georgia"/>
        </w:rPr>
      </w:pPr>
    </w:p>
    <w:p w14:paraId="4980C376" w14:textId="77777777" w:rsidR="00164393" w:rsidRDefault="00164393">
      <w:pPr>
        <w:pStyle w:val="Normal1"/>
        <w:spacing w:line="240" w:lineRule="auto"/>
        <w:rPr>
          <w:rFonts w:ascii="Georgia" w:eastAsia="Georgia" w:hAnsi="Georgia" w:cs="Georgia"/>
        </w:rPr>
      </w:pPr>
    </w:p>
    <w:p w14:paraId="6BD76E64" w14:textId="77777777" w:rsidR="00164393" w:rsidRDefault="00164393">
      <w:pPr>
        <w:pStyle w:val="Normal1"/>
        <w:spacing w:line="240" w:lineRule="auto"/>
        <w:rPr>
          <w:rFonts w:ascii="Georgia" w:eastAsia="Georgia" w:hAnsi="Georgia" w:cs="Georgia"/>
        </w:rPr>
      </w:pPr>
    </w:p>
    <w:p w14:paraId="42B2DB14" w14:textId="77777777" w:rsidR="00164393" w:rsidRDefault="00E22B85">
      <w:pPr>
        <w:pStyle w:val="Heading2"/>
        <w:spacing w:after="200"/>
        <w:rPr>
          <w:rFonts w:ascii="Times New Roman" w:eastAsia="Times New Roman" w:hAnsi="Times New Roman" w:cs="Times New Roman"/>
        </w:rPr>
      </w:pPr>
      <w:bookmarkStart w:id="1" w:name="_o0jhfbpvw5js" w:colFirst="0" w:colLast="0"/>
      <w:bookmarkEnd w:id="1"/>
      <w:r>
        <w:rPr>
          <w:rFonts w:ascii="Times New Roman" w:eastAsia="Times New Roman" w:hAnsi="Times New Roman" w:cs="Times New Roman"/>
        </w:rPr>
        <w:lastRenderedPageBreak/>
        <w:t>Abstract</w:t>
      </w:r>
    </w:p>
    <w:p w14:paraId="628B65B5" w14:textId="77777777" w:rsidR="00164393" w:rsidRDefault="00E22B85">
      <w:pPr>
        <w:pStyle w:val="Heading2"/>
        <w:spacing w:after="200"/>
        <w:rPr>
          <w:rFonts w:ascii="Times New Roman" w:eastAsia="Times New Roman" w:hAnsi="Times New Roman" w:cs="Times New Roman"/>
        </w:rPr>
      </w:pPr>
      <w:bookmarkStart w:id="2" w:name="_e9j5y5xmn647" w:colFirst="0" w:colLast="0"/>
      <w:bookmarkEnd w:id="2"/>
      <w:r>
        <w:rPr>
          <w:rFonts w:ascii="Times New Roman" w:eastAsia="Times New Roman" w:hAnsi="Times New Roman" w:cs="Times New Roman"/>
        </w:rPr>
        <w:t>Introduction</w:t>
      </w:r>
    </w:p>
    <w:p w14:paraId="18C9A99F" w14:textId="11B8C47C" w:rsidR="00164393" w:rsidRDefault="00E22B85" w:rsidP="00BA305D">
      <w:pPr>
        <w:pStyle w:val="Normal1"/>
        <w:ind w:firstLine="720"/>
      </w:pPr>
      <w:r>
        <w:t>Many of t</w:t>
      </w:r>
      <w:r w:rsidR="000D654B">
        <w:t xml:space="preserve">he core ecosystem functions </w:t>
      </w:r>
      <w:r w:rsidR="00785C38">
        <w:t>in</w:t>
      </w:r>
      <w:r>
        <w:t xml:space="preserve"> freshwater lake</w:t>
      </w:r>
      <w:r w:rsidR="000D654B">
        <w:t>s</w:t>
      </w:r>
      <w:r>
        <w:t>, such as primary production</w:t>
      </w:r>
      <w:r w:rsidR="00E20241">
        <w:t xml:space="preserve"> </w:t>
      </w:r>
      <w:r>
        <w:t xml:space="preserve">and </w:t>
      </w:r>
      <w:r w:rsidR="00E20241">
        <w:t>organic matter re</w:t>
      </w:r>
      <w:r>
        <w:t xml:space="preserve">cycling, are </w:t>
      </w:r>
      <w:r w:rsidR="00E20241">
        <w:t xml:space="preserve">largely </w:t>
      </w:r>
      <w:r>
        <w:t xml:space="preserve">driven by microbial communities. While the number of </w:t>
      </w:r>
      <w:r w:rsidR="00E20241">
        <w:t xml:space="preserve">biochemical </w:t>
      </w:r>
      <w:r>
        <w:t xml:space="preserve">reactions performed by each </w:t>
      </w:r>
      <w:r w:rsidR="00E20241">
        <w:t xml:space="preserve">individual </w:t>
      </w:r>
      <w:r>
        <w:t xml:space="preserve">cell is miniscule, the </w:t>
      </w:r>
      <w:r w:rsidR="00E20241">
        <w:t xml:space="preserve">collective action </w:t>
      </w:r>
      <w:r>
        <w:t xml:space="preserve">of all these cells </w:t>
      </w:r>
      <w:r w:rsidR="000D654B">
        <w:t>forms</w:t>
      </w:r>
      <w:r w:rsidR="00E20241">
        <w:t xml:space="preserve"> </w:t>
      </w:r>
      <w:r>
        <w:t xml:space="preserve">a dynamic, interconnected community whose </w:t>
      </w:r>
      <w:r w:rsidR="00785C38">
        <w:t xml:space="preserve">emergent </w:t>
      </w:r>
      <w:r>
        <w:t xml:space="preserve">functions can </w:t>
      </w:r>
      <w:r w:rsidR="00BA305D">
        <w:t>impact</w:t>
      </w:r>
      <w:r w:rsidR="00785C38">
        <w:t xml:space="preserve"> </w:t>
      </w:r>
      <w:r>
        <w:t>ecosystem</w:t>
      </w:r>
      <w:r w:rsidR="00785C38">
        <w:t>-level processes</w:t>
      </w:r>
      <w:r>
        <w:t xml:space="preserve">.  </w:t>
      </w:r>
      <w:r w:rsidR="00094EEC">
        <w:t>Previous process rate measurements in a wide range of freshwater ecosystems indicate that day/night cycles drive photosynthesis</w:t>
      </w:r>
      <w:r w:rsidR="00912992">
        <w:t>, r</w:t>
      </w:r>
      <w:r w:rsidR="00094EEC">
        <w:t>espiration</w:t>
      </w:r>
      <w:r w:rsidR="00912992">
        <w:t xml:space="preserve">, and dissolved organic </w:t>
      </w:r>
      <w:r w:rsidR="00820A9B">
        <w:t>matter</w:t>
      </w:r>
      <w:r w:rsidR="00912992">
        <w:t xml:space="preserve"> (DO</w:t>
      </w:r>
      <w:r w:rsidR="00820A9B">
        <w:t>M</w:t>
      </w:r>
      <w:r w:rsidR="00912992">
        <w:t>) concentration</w:t>
      </w:r>
      <w:r w:rsidR="00BA305D">
        <w:t>s</w:t>
      </w:r>
      <w:r w:rsidR="00094EEC">
        <w:t xml:space="preserve">, suggesting metabolic </w:t>
      </w:r>
      <w:r w:rsidR="009B34D2">
        <w:t>interactions</w:t>
      </w:r>
      <w:r w:rsidR="00094EEC">
        <w:t xml:space="preserve"> between the phototrophic and heterotrophic microbial communities in freshwater</w:t>
      </w:r>
      <w:r w:rsidR="00C75D89">
        <w:t xml:space="preserve"> </w:t>
      </w:r>
      <w:r w:rsidR="00806F1A">
        <w:fldChar w:fldCharType="begin" w:fldLock="1"/>
      </w:r>
      <w:r w:rsidR="009C4E46">
        <w:instrText>ADDIN CSL_CITATION {"citationItems":[{"id":"ITEM-1","itemData":{"DOI":"10.4319/lo.2013.58.3.0849","ISSN":"00243590","author":[{"dropping-particle":"","family":"Solomon","given":"Christopher T.","non-dropping-particle":"","parse-names":false,"suffix":""},{"dropping-particle":"","family":"Bruesewitz","given":"Denise A.","non-dropping-particle":"","parse-names":false,"suffix":""},{"dropping-particle":"","family":"Richardson","given":"David C.","non-dropping-particle":"","parse-names":false,"suffix":""},{"dropping-particle":"","family":"Rose","given":"Kevin C.","non-dropping-particle":"","parse-names":false,"suffix":""},{"dropping-particle":"","family":"Bogert","given":"Matthew C.","non-dropping-particle":"Van de","parse-names":false,"suffix":""},{"dropping-particle":"","family":"Hanson","given":"Paul C.","non-dropping-particle":"","parse-names":false,"suffix":""},{"dropping-particle":"","family":"Kratz","given":"Timothy K.","non-dropping-particle":"","parse-names":false,"suffix":""},{"dropping-particle":"","family":"Larget","given":"Bret","non-dropping-particle":"","parse-names":false,"suffix":""},{"dropping-particle":"","family":"Adrian","given":"Rita","non-dropping-particle":"","parse-names":false,"suffix":""},{"dropping-particle":"","family":"Babin","given":"Brenda Leroux","non-dropping-particle":"","parse-names":false,"suffix":""},{"dropping-particle":"","family":"Chiu","given":"Chih-Yu","non-dropping-particle":"","parse-names":false,"suffix":""},{"dropping-particle":"","family":"Hamilton","given":"David P.","non-dropping-particle":"","parse-names":false,"suffix":""},{"dropping-particle":"","family":"Gaiser","given":"Evelyn E.","non-dropping-particle":"","parse-names":false,"suffix":""},{"dropping-particle":"","family":"Hendricks","given":"Susan","non-dropping-particle":"","parse-names":false,"suffix":""},{"dropping-particle":"","family":"Istvànovics","given":"Vera","non-dropping-particle":"","parse-names":false,"suffix":""},{"dropping-particle":"","family":"Laas","given":"Alo","non-dropping-particle":"","parse-names":false,"suffix":""},{"dropping-particle":"","family":"O'Donnell","given":"David M.","non-dropping-particle":"","parse-names":false,"suffix":""},{"dropping-particle":"","family":"Pace","given":"Michael L.","non-dropping-particle":"","parse-names":false,"suffix":""},{"dropping-particle":"","family":"Ryder","given":"Elizabeth","non-dropping-particle":"","parse-names":false,"suffix":""},{"dropping-particle":"","family":"Staehr","given":"Peter A.","non-dropping-particle":"","parse-names":false,"suffix":""},{"dropping-particle":"","family":"Torgersen","given":"Thomas","non-dropping-particle":"","parse-names":false,"suffix":""},{"dropping-particle":"","family":"Vanni","given":"Michael J.","non-dropping-particle":"","parse-names":false,"suffix":""},{"dropping-particle":"","family":"Weathers","given":"Kathleen C.","non-dropping-particle":"","parse-names":false,"suffix":""},{"dropping-particle":"","family":"Zhu","given":"Guangwei","non-dropping-particle":"","parse-names":false,"suffix":""}],"container-title":"Limnology and Oceanography","id":"ITEM-1","issue":"3","issued":{"date-parts":[["2013","5","1"]]},"page":"849-866","publisher":"John Wiley &amp; Sons, Ltd","title":"Ecosystem respiration: Drivers of daily variability and background respiration in lakes around the globe","type":"article-journal","volume":"58"},"uris":["http://www.mendeley.com/documents/?uuid=73bda95e-edbd-300c-b164-8023cc3f3cd9"]},{"id":"ITEM-2","itemData":{"DOI":"10.4319/lo.1989.34.4.0718","ISSN":"00243590","author":[{"dropping-particle":"","family":"Kaplan","given":"Louis A.","non-dropping-particle":"","parse-names":false,"suffix":""},{"dropping-particle":"","family":"Bott","given":"Thomas L.","non-dropping-particle":"","parse-names":false,"suffix":""}],"container-title":"Limnology and Oceanography","id":"ITEM-2","issue":"4","issued":{"date-parts":[["1989","6","1"]]},"page":"718-733","publisher":"John Wiley &amp; Sons, Ltd","title":"Diel fluctuations in bacterial activity on streambed substrata during vernal algal blooms: Effects of temperature, water chemistry, and habitat","type":"article-journal","volume":"34"},"uris":["http://www.mendeley.com/documents/?uuid=0b909cda-70f4-316d-99cc-eb3d2c762d89"]},{"id":"ITEM-3","itemData":{"DOI":"10.1016/B978-012256371-3/50002-0","ISBN":"9780122563713","abstract":"This chapter discusses the role of autochthonous sources of Dissolved Organic Matter (DOM) in surface waters. Microalgae are important sources of organic matter in most aquatic systems, because they transform solar energy into reduced carbon compounds. It is clear that autochthonous DOM of algal and macrophyte origin is an important contributor to the total pool of organic matter in most aquatic environments. Production of DOM from aquatic algae and macrophytes occurs by several different mechanisms: predatory grazing, cell death and senescence, viral lysis, and extracellular release. Both algae and macrophytes release a significant proportion of their net primary production as dissolved organic matter during active growth. More in-depth assessment of the functional links between heterotrophic microorganisms and aquatic primary producers including: kinetic studies of DOM release, transformation and uptake, as well as population level coupling between primary producers and heterotrophic microorganisms, may help in understanding the influence of autochthonously produced DOM on aquatic ecosystems.","author":[{"dropping-particle":"","family":"Bertilsson","given":"Stefan","non-dropping-particle":"","parse-names":false,"suffix":""},{"dropping-particle":"","family":"Jones","given":"Jeremy B.","non-dropping-particle":"","parse-names":false,"suffix":""}],"container-title":"Aquatic Ecosystems","id":"ITEM-3","issued":{"date-parts":[["2003","1","1"]]},"page":"3-24","publisher":"Academic Press","title":"Supply of Dissolved Organic Matter to Aquatic Ecosystems: Autochthonous Sources","type":"article-journal"},"uris":["http://www.mendeley.com/documents/?uuid=c2e83b1f-4f00-3475-b67f-e5015bdb47f3"]}],"mendeley":{"formattedCitation":"(Solomon et al. 2013; Kaplan and Bott 1989; Bertilsson and Jones 2003)","plainTextFormattedCitation":"(Solomon et al. 2013; Kaplan and Bott 1989; Bertilsson and Jones 2003)","previouslyFormattedCitation":"(Solomon et al. 2013; Kaplan and Bott 1989; Bertilsson and Jones 2003)"},"properties":{"noteIndex":0},"schema":"https://github.com/citation-style-language/schema/raw/master/csl-citation.json"}</w:instrText>
      </w:r>
      <w:r w:rsidR="00806F1A">
        <w:fldChar w:fldCharType="separate"/>
      </w:r>
      <w:r w:rsidR="00806F1A" w:rsidRPr="00806F1A">
        <w:rPr>
          <w:noProof/>
        </w:rPr>
        <w:t>(Solomon et al. 2013; Kaplan and Bott 1989; Bertilsson and Jones 2003)</w:t>
      </w:r>
      <w:r w:rsidR="00806F1A">
        <w:fldChar w:fldCharType="end"/>
      </w:r>
      <w:r w:rsidR="00094EEC">
        <w:t xml:space="preserve">. </w:t>
      </w:r>
      <w:r w:rsidR="004D7648">
        <w:t xml:space="preserve">We hypothesized that these diel trends would also be </w:t>
      </w:r>
      <w:r w:rsidR="00BA305D">
        <w:t xml:space="preserve">reflected </w:t>
      </w:r>
      <w:r w:rsidR="004D7648">
        <w:t xml:space="preserve">in gene expression and sought to propose mechanisms of community interaction based on the timing of gene expression across the community. Therefore, we produced three two-day time series of metatranscriptomic sequencing data from three lakes with contrasting characteristics. </w:t>
      </w:r>
      <w:r w:rsidR="00094EEC">
        <w:t>W</w:t>
      </w:r>
      <w:r w:rsidR="002C5637">
        <w:t xml:space="preserve">e hypothesized that diel trends in gene expression </w:t>
      </w:r>
      <w:r w:rsidR="00BA305D">
        <w:t>occur</w:t>
      </w:r>
      <w:r w:rsidR="002C5637">
        <w:t xml:space="preserve"> in both phototrophic and heterotrophic microbes due to both the direct impacts of sunlight (such as driving photosynthesis and exposure to reactive oxygen species) and its indirect effects (such as </w:t>
      </w:r>
      <w:r w:rsidR="004D7648">
        <w:t>metabolite exchange</w:t>
      </w:r>
      <w:r w:rsidR="002C5637">
        <w:t>), regardless of lake type.</w:t>
      </w:r>
    </w:p>
    <w:p w14:paraId="54F255A3" w14:textId="5036F55C" w:rsidR="00164393" w:rsidRDefault="004D7648">
      <w:pPr>
        <w:pStyle w:val="Normal1"/>
        <w:ind w:firstLine="720"/>
      </w:pPr>
      <w:r>
        <w:t xml:space="preserve">Previous </w:t>
      </w:r>
      <w:r w:rsidR="00E22B85">
        <w:t>metatranscriptomic work in marine and freshwater systems</w:t>
      </w:r>
      <w:r>
        <w:t xml:space="preserve"> has</w:t>
      </w:r>
      <w:r w:rsidR="00E22B85">
        <w:t xml:space="preserve"> </w:t>
      </w:r>
      <w:r w:rsidR="000D654B">
        <w:t xml:space="preserve">highlighted potential </w:t>
      </w:r>
      <w:r w:rsidR="00E22B85">
        <w:t>links between phototroph</w:t>
      </w:r>
      <w:r w:rsidR="000D654B">
        <w:t>ic and heterotrophic microbes. One</w:t>
      </w:r>
      <w:r w:rsidR="00E22B85">
        <w:t xml:space="preserve"> metatranscriptomic study in a phosphorus-limited </w:t>
      </w:r>
      <w:r w:rsidR="00E85E88">
        <w:t xml:space="preserve">mountain </w:t>
      </w:r>
      <w:r w:rsidR="00E22B85">
        <w:t xml:space="preserve">lake found differential gene expression </w:t>
      </w:r>
      <w:r w:rsidR="00E85E88">
        <w:t xml:space="preserve">between </w:t>
      </w:r>
      <w:r w:rsidR="00E22B85">
        <w:t xml:space="preserve">day </w:t>
      </w:r>
      <w:r w:rsidR="00E85E88">
        <w:t>and</w:t>
      </w:r>
      <w:r w:rsidR="00E22B85">
        <w:t xml:space="preserve"> night in both phototrophs and heterotrophs, particularly in energy acquisition pathways and </w:t>
      </w:r>
      <w:r w:rsidR="00E22B85">
        <w:lastRenderedPageBreak/>
        <w:t>pyrophosphatase</w:t>
      </w:r>
      <w:r w:rsidR="00806F1A">
        <w:t xml:space="preserve"> </w:t>
      </w:r>
      <w:r w:rsidR="009C4E46">
        <w:fldChar w:fldCharType="begin" w:fldLock="1"/>
      </w:r>
      <w:r w:rsidR="009C4E46">
        <w:instrText>ADDIN CSL_CITATION {"citationItems":[{"id":"ITEM-1","itemData":{"DOI":"10.1111/1462-2920.12033","ISSN":"14622912","author":[{"dropping-particle":"","family":"Vila-Costa","given":"Maria","non-dropping-particle":"","parse-names":false,"suffix":""},{"dropping-particle":"","family":"Sharma","given":"Shalabh","non-dropping-particle":"","parse-names":false,"suffix":""},{"dropping-particle":"","family":"Moran","given":"Mary Ann","non-dropping-particle":"","parse-names":false,"suffix":""},{"dropping-particle":"","family":"Casamayor","given":"Emilio O.","non-dropping-particle":"","parse-names":false,"suffix":""}],"container-title":"Environmental Microbiology","id":"ITEM-1","issue":"4","issued":{"date-parts":[["2013","4","1"]]},"page":"1190-1203","publisher":"John Wiley &amp; Sons, Ltd (10.1111)","title":"Diel gene expression profiles of a phosphorus limited mountain lake using metatranscriptomics","type":"article-journal","volume":"15"},"uris":["http://www.mendeley.com/documents/?uuid=796b2802-a0ab-3883-b497-e40738ddd812"]}],"mendeley":{"formattedCitation":"(Vila-Costa et al. 2013)","plainTextFormattedCitation":"(Vila-Costa et al. 2013)","previouslyFormattedCitation":"(Vila-Costa et al. 2013)"},"properties":{"noteIndex":0},"schema":"https://github.com/citation-style-language/schema/raw/master/csl-citation.json"}</w:instrText>
      </w:r>
      <w:r w:rsidR="009C4E46">
        <w:fldChar w:fldCharType="separate"/>
      </w:r>
      <w:r w:rsidR="009C4E46" w:rsidRPr="009C4E46">
        <w:rPr>
          <w:noProof/>
        </w:rPr>
        <w:t>(Vila-Costa et al. 2013)</w:t>
      </w:r>
      <w:r w:rsidR="009C4E46">
        <w:fldChar w:fldCharType="end"/>
      </w:r>
      <w:r w:rsidR="00E22B85">
        <w:t>. Another study in marine systems also observed enriched expression of energy acquisition pathways during the day and higher expression of biosynthesis and housekeeping pathways at night</w:t>
      </w:r>
      <w:r w:rsidR="009C4E46">
        <w:t xml:space="preserve"> </w:t>
      </w:r>
      <w:r w:rsidR="009C4E46">
        <w:fldChar w:fldCharType="begin" w:fldLock="1"/>
      </w:r>
      <w:r w:rsidR="009C4E46">
        <w:instrText>ADDIN CSL_CITATION {"citationItems":[{"id":"ITEM-1","itemData":{"DOI":"10.1111/j.1462-2920.2008.01863.x","ISSN":"14622912","author":[{"dropping-particle":"","family":"Poretsky","given":"Rachel S.","non-dropping-particle":"","parse-names":false,"suffix":""},{"dropping-particle":"","family":"Hewson","given":"Ian","non-dropping-particle":"","parse-names":false,"suffix":""},{"dropping-particle":"","family":"Sun","given":"Shulei","non-dropping-particle":"","parse-names":false,"suffix":""},{"dropping-particle":"","family":"Allen","given":"Andrew E.","non-dropping-particle":"","parse-names":false,"suffix":""},{"dropping-particle":"","family":"Zehr","given":"Jonathan P.","non-dropping-particle":"","parse-names":false,"suffix":""},{"dropping-particle":"","family":"Moran","given":"Mary Ann","non-dropping-particle":"","parse-names":false,"suffix":""}],"container-title":"Environmental Microbiology","id":"ITEM-1","issue":"6","issued":{"date-parts":[["2009","6","1"]]},"page":"1358-1375","publisher":"John Wiley &amp; Sons, Ltd (10.1111)","title":"Comparative day/night metatranscriptomic analysis of microbial communities in the North Pacific subtropical gyre","type":"article-journal","volume":"11"},"uris":["http://www.mendeley.com/documents/?uuid=26b872f5-778c-3118-9e43-f14a56676b74"]}],"mendeley":{"formattedCitation":"(Poretsky et al. 2009)","plainTextFormattedCitation":"(Poretsky et al. 2009)","previouslyFormattedCitation":"(Poretsky et al. 2009)"},"properties":{"noteIndex":0},"schema":"https://github.com/citation-style-language/schema/raw/master/csl-citation.json"}</w:instrText>
      </w:r>
      <w:r w:rsidR="009C4E46">
        <w:fldChar w:fldCharType="separate"/>
      </w:r>
      <w:r w:rsidR="009C4E46" w:rsidRPr="009C4E46">
        <w:rPr>
          <w:noProof/>
        </w:rPr>
        <w:t>(Poretsky et al. 2009)</w:t>
      </w:r>
      <w:r w:rsidR="009C4E46">
        <w:fldChar w:fldCharType="end"/>
      </w:r>
      <w:r w:rsidR="0033334B">
        <w:t>. Strong diel patterns</w:t>
      </w:r>
      <w:r w:rsidR="00E22B85">
        <w:t xml:space="preserve"> in </w:t>
      </w:r>
      <w:r w:rsidR="0033334B">
        <w:t xml:space="preserve">both heterotrophic and </w:t>
      </w:r>
      <w:r w:rsidR="00E22B85">
        <w:t>phototrophic gene expression followed by a cascade of heterotrophic gene expression have also been observed in marine systems</w:t>
      </w:r>
      <w:r w:rsidR="0033334B">
        <w:t xml:space="preserve"> </w:t>
      </w:r>
      <w:r w:rsidR="009C4E46">
        <w:fldChar w:fldCharType="begin" w:fldLock="1"/>
      </w:r>
      <w:r w:rsidR="009C4E46">
        <w:instrText>ADDIN CSL_CITATION {"citationItems":[{"id":"ITEM-1","itemData":{"DOI":"10.1126/science.1252476","ISSN":"1095-9203","PMID":"25013074","abstract":"Oscillating diurnal rhythms of gene transcription, metabolic activity, and behavior are found in all three domains of life. However, diel cycles in naturally occurring heterotrophic bacteria and archaea have rarely been observed. Here, we report time-resolved whole-genome transcriptome profiles of multiple, naturally occurring oceanic bacterial populations sampled in situ over 3 days. As anticipated, the cyanobacterial transcriptome exhibited pronounced diel periodicity. Unexpectedly, several different heterotrophic bacterioplankton groups also displayed diel cycling in many of their gene transcripts. Furthermore, diel oscillations in different heterotrophic bacterial groups suggested population-specific timing of peak transcript expression in a variety of metabolic gene suites. These staggered multispecies waves of diel gene transcription may influence both the tempo and the mode of matter and energy transformation in the sea.","author":[{"dropping-particle":"","family":"Ottesen","given":"Elizabeth A","non-dropping-particle":"","parse-names":false,"suffix":""},{"dropping-particle":"","family":"Young","given":"Curtis R","non-dropping-particle":"","parse-names":false,"suffix":""},{"dropping-particle":"","family":"Gifford","given":"Scott M","non-dropping-particle":"","parse-names":false,"suffix":""},{"dropping-particle":"","family":"Eppley","given":"John M","non-dropping-particle":"","parse-names":false,"suffix":""},{"dropping-particle":"","family":"Marin","given":"Roman","non-dropping-particle":"","parse-names":false,"suffix":""},{"dropping-particle":"","family":"Schuster","given":"Stephan C","non-dropping-particle":"","parse-names":false,"suffix":""},{"dropping-particle":"","family":"Scholin","given":"Christopher A","non-dropping-particle":"","parse-names":false,"suffix":""},{"dropping-particle":"","family":"DeLong","given":"Edward F","non-dropping-particle":"","parse-names":false,"suffix":""}],"container-title":"Science (New York, N.Y.)","id":"ITEM-1","issue":"6193","issued":{"date-parts":[["2014","7","11"]]},"page":"207-12","publisher":"American Association for the Advancement of Science","title":"Ocean microbes. Multispecies diel transcriptional oscillations in open ocean heterotrophic bacterial assemblages.","type":"article-journal","volume":"345"},"uris":["http://www.mendeley.com/documents/?uuid=5194f448-323b-343b-a4f7-e9db7c3b3fd1"]}],"mendeley":{"formattedCitation":"(Ottesen et al. 2014)","plainTextFormattedCitation":"(Ottesen et al. 2014)","previouslyFormattedCitation":"(Ottesen et al. 2014)"},"properties":{"noteIndex":0},"schema":"https://github.com/citation-style-language/schema/raw/master/csl-citation.json"}</w:instrText>
      </w:r>
      <w:r w:rsidR="009C4E46">
        <w:fldChar w:fldCharType="separate"/>
      </w:r>
      <w:r w:rsidR="009C4E46" w:rsidRPr="009C4E46">
        <w:rPr>
          <w:noProof/>
        </w:rPr>
        <w:t>(Ottesen et al. 2014)</w:t>
      </w:r>
      <w:r w:rsidR="009C4E46">
        <w:fldChar w:fldCharType="end"/>
      </w:r>
      <w:r w:rsidR="0033334B">
        <w:t xml:space="preserve">. A trend of peak activity in heterotrophic bacterioplankton following that of photoautotrophs </w:t>
      </w:r>
      <w:r w:rsidR="00E22B85">
        <w:t xml:space="preserve">was consistent in two different regions of the Pacific Ocean, </w:t>
      </w:r>
      <w:r w:rsidR="00B2311D">
        <w:t>potentially indicating</w:t>
      </w:r>
      <w:r w:rsidR="00E22B85">
        <w:t xml:space="preserve"> </w:t>
      </w:r>
      <w:r w:rsidR="0033334B">
        <w:t xml:space="preserve">strong metabolic </w:t>
      </w:r>
      <w:r w:rsidR="006E2C59">
        <w:t>connections</w:t>
      </w:r>
      <w:r w:rsidR="0033334B">
        <w:t xml:space="preserve"> between these two groups</w:t>
      </w:r>
      <w:r w:rsidR="00E22B85">
        <w:t xml:space="preserve"> in </w:t>
      </w:r>
      <w:r w:rsidR="0033334B">
        <w:t>disparate</w:t>
      </w:r>
      <w:r>
        <w:t xml:space="preserve"> </w:t>
      </w:r>
      <w:r w:rsidR="00E85E88">
        <w:t xml:space="preserve">marine </w:t>
      </w:r>
      <w:r w:rsidR="00E22B85">
        <w:t>microbial communities</w:t>
      </w:r>
      <w:r w:rsidR="009C4E46">
        <w:t xml:space="preserve"> </w:t>
      </w:r>
      <w:r w:rsidR="009C4E46">
        <w:fldChar w:fldCharType="begin" w:fldLock="1"/>
      </w:r>
      <w:r w:rsidR="004479AA">
        <w:instrText>ADDIN CSL_CITATION {"citationItems":[{"id":"ITEM-1","itemData":{"DOI":"10.1073/PNAS.1502883112","ISSN":"0027-8424","PMID":"25775583","abstract":"Microbes drive biogeochemical cycles across the globe, collectively playing a central role in shaping the biosphere. Despite their immense importance, the in situ activities of communities of microbes, in particular uncultivated lineages of “microbial dark matter,” remain poorly elucidated. In this study, we report that common temporal and ecological dynamics underpin disparate marine microbial communities, providing the first evidence that trans-Pacific diurnal transcriptional patterns in these communities may regulate ecological and biogeochemical processes across the ocean. In total, our findings indicate a remarkable regularity in the timing of community-wide activity in the ocean, and suggest that global patterns of a variety of biogeochemical transformations may be temporally predictable and governed by structured ecological determinants.","author":[{"dropping-particle":"","family":"Aylward","given":"Frank O.","non-dropping-particle":"","parse-names":false,"suffix":""},{"dropping-particle":"","family":"Eppley","given":"John M.","non-dropping-particle":"","parse-names":false,"suffix":""},{"dropping-particle":"","family":"Smith","given":"Jason M.","non-dropping-particle":"","parse-names":false,"suffix":""},{"dropping-particle":"","family":"Chavez","given":"Francisco P.","non-dropping-particle":"","parse-names":false,"suffix":""},{"dropping-particle":"","family":"Scholin","given":"Christopher A.","non-dropping-particle":"","parse-names":false,"suffix":""},{"dropping-particle":"","family":"DeLong","given":"Edward F.","non-dropping-particle":"","parse-names":false,"suffix":""}],"container-title":"Proceedings of the National Academy of Sciences","id":"ITEM-1","issue":"17","issued":{"date-parts":[["2015","4","28"]]},"page":"5443-5448","publisher":"National Academy of Sciences","title":"Microbial community transcriptional networks are conserved in three domains at ocean basin scales","type":"article-journal","volume":"112"},"uris":["http://www.mendeley.com/documents/?uuid=01d0c0d1-a94e-3dc5-8ab4-097827248f10"]}],"mendeley":{"formattedCitation":"(Aylward et al. 2015)","plainTextFormattedCitation":"(Aylward et al. 2015)","previouslyFormattedCitation":"(Aylward et al. 2015)"},"properties":{"noteIndex":0},"schema":"https://github.com/citation-style-language/schema/raw/master/csl-citation.json"}</w:instrText>
      </w:r>
      <w:r w:rsidR="009C4E46">
        <w:fldChar w:fldCharType="separate"/>
      </w:r>
      <w:r w:rsidR="009C4E46" w:rsidRPr="009C4E46">
        <w:rPr>
          <w:noProof/>
        </w:rPr>
        <w:t>(Aylward et al. 2015)</w:t>
      </w:r>
      <w:r w:rsidR="009C4E46">
        <w:fldChar w:fldCharType="end"/>
      </w:r>
      <w:r w:rsidR="00E22B85">
        <w:t xml:space="preserve">. </w:t>
      </w:r>
      <w:r w:rsidR="00B2311D">
        <w:t xml:space="preserve">These studies suggest that diel trends may be a universal characteristic of </w:t>
      </w:r>
      <w:r w:rsidR="00596C2A">
        <w:t xml:space="preserve">transcription-level response in </w:t>
      </w:r>
      <w:r w:rsidR="00B2311D">
        <w:t xml:space="preserve">aquatic microbial communities. </w:t>
      </w:r>
    </w:p>
    <w:p w14:paraId="4EF0DC7D" w14:textId="5311976B" w:rsidR="00991EB7" w:rsidRDefault="00781CB2" w:rsidP="00781CB2">
      <w:pPr>
        <w:pStyle w:val="Normal1"/>
        <w:ind w:firstLine="720"/>
      </w:pPr>
      <w:r>
        <w:t>Other</w:t>
      </w:r>
      <w:r w:rsidR="00820A9B">
        <w:t xml:space="preserve"> </w:t>
      </w:r>
      <w:r w:rsidR="00CD5D24">
        <w:t>research</w:t>
      </w:r>
      <w:r w:rsidR="00820A9B">
        <w:t xml:space="preserve"> also suggests strong connections between phototrophic and heterotrophic community members in aquatic ecosystems</w:t>
      </w:r>
      <w:r>
        <w:t>, and these connections may be driven by light</w:t>
      </w:r>
      <w:r w:rsidR="00820A9B">
        <w:t xml:space="preserve">. </w:t>
      </w:r>
      <w:r w:rsidR="000D654B">
        <w:t>Co-cultures of phototrophic algae and heterotrophic bacteria can be stable, indicating cooperative interactions, although competition or predation have also been observed in the laboratory</w:t>
      </w:r>
      <w:r w:rsidR="004479AA">
        <w:rPr>
          <w:color w:val="000000"/>
        </w:rPr>
        <w:t xml:space="preserve"> </w:t>
      </w:r>
      <w:r w:rsidR="004479AA">
        <w:rPr>
          <w:color w:val="000000"/>
        </w:rPr>
        <w:fldChar w:fldCharType="begin" w:fldLock="1"/>
      </w:r>
      <w:r w:rsidR="006E2C59">
        <w:rPr>
          <w:color w:val="000000"/>
        </w:rPr>
        <w:instrText>ADDIN CSL_CITATION {"citationItems":[{"id":"ITEM-1","itemData":{"author":[{"dropping-particle":"","family":"Cole","given":"Jonathan J","non-dropping-particle":"","parse-names":false,"suffix":""}],"container-title":"Ann Rev. Ecol. Syst","id":"ITEM-1","issued":{"date-parts":[["1982"]]},"number-of-pages":"291-314","title":"INTERACTIONS BETWEEN BACTERIA AND ALGAE IN AQUATIC ECOSYSTEMS","type":"report","volume":"13"},"uris":["http://www.mendeley.com/documents/?uuid=ba5238ca-5fa4-385d-a489-e282278ead6b"]},{"id":"ITEM-2","itemData":{"DOI":"10.1128/AEM.67.5.2145-2155.2001","ISSN":"0099-2240","PMID":"11319094","abstract":"We investigated whether individual populations of freshwater bacteria in mixed experimental communities may exhibit specific responses to the presence of different bacterivorous protists. In two successive experiments, a two-stage continuous cultivation system was inoculated with nonaxenic batch cultures of the cryptophyte Cryptomonas sp. Algal exudates provided the sole source of organic carbon for growth of the accompanying microflora. The dynamics of several 16S rRNA-defined bacterial populations were followed in the experimental communities. Although the composition and stability of the two microbial communities differed, numerous members of the first assemblage could again be detected during the second experiment. The introduction of a size-selectively feeding mixotrophic nanoflagellate (Ochromonas sp.) always resulted in an immediate bloom of a single phylotype population of members of the class Actinobacteria (Ac1). These bacteria were phylogenetically affiliated with an uncultured lineage of gram-positive bacteria that have been found in freshwater habitats only. The Ac1 cells were close to the average size of freshwater bacterioplankton and significantly smaller than any of the other experimental community members. In contrast, no increase of the Ac1 population was observed in vessels exposed to the bacterivorous ciliate Cyclidium glaucoma. However, when the Ochromonas sp. was added after the establishment of C. glaucoma, the proportion of population Ac1 within the microbial community rapidly increased. Populations of a beta proteobacterial phylotype related to an Aquabacterium sp. decreased relative to the total bacterial communities following the addition of either predator, albeit to different extents. The community structure of pelagic microbial assemblages can therefore be influenced by the taxonomic composition of the predator community.","author":[{"dropping-particle":"","family":"Pernthaler","given":"J","non-dropping-particle":"","parse-names":false,"suffix":""},{"dropping-particle":"","family":"Posch","given":"T","non-dropping-particle":"","parse-names":false,"suffix":""},{"dropping-particle":"","family":"Simek","given":"K","non-dropping-particle":"","parse-names":false,"suffix":""},{"dropping-particle":"","family":"Vrba","given":"J","non-dropping-particle":"","parse-names":false,"suffix":""},{"dropping-particle":"","family":"Pernthaler","given":"A","non-dropping-particle":"","parse-names":false,"suffix":""},{"dropping-particle":"","family":"Glöckner","given":"F O","non-dropping-particle":"","parse-names":false,"suffix":""},{"dropping-particle":"","family":"Nübel","given":"U","non-dropping-particle":"","parse-names":false,"suffix":""},{"dropping-particle":"","family":"Psenner","given":"R","non-dropping-particle":"","parse-names":false,"suffix":""},{"dropping-particle":"","family":"Amann","given":"R","non-dropping-particle":"","parse-names":false,"suffix":""}],"container-title":"Applied and environmental microbiology","id":"ITEM-2","issue":"5","issued":{"date-parts":[["2001","5","1"]]},"page":"2145-55","publisher":"American Society for Microbiology","title":"Predator-specific enrichment of actinobacteria from a cosmopolitan freshwater clade in mixed continuous culture.","type":"article-journal","volume":"67"},"uris":["http://www.mendeley.com/documents/?uuid=43713342-3151-33bf-8383-495a93634712"]},{"id":"ITEM-3","itemData":{"DOI":"10.3354/ame018235","ISSN":"0948-3055","author":[{"dropping-particle":"","family":"Posch","given":"T","non-dropping-particle":"","parse-names":false,"suffix":""},{"dropping-particle":"","family":"Simek","given":"K","non-dropping-particle":"","parse-names":false,"suffix":""},{"dropping-particle":"","family":"Vrba","given":"J","non-dropping-particle":"","parse-names":false,"suffix":""},{"dropping-particle":"","family":"Pernthaler","given":"J","non-dropping-particle":"","parse-names":false,"suffix":""},{"dropping-particle":"","family":"Nedoma","given":"J","non-dropping-particle":"","parse-names":false,"suffix":""},{"dropping-particle":"","family":"Sattler","given":"B","non-dropping-particle":"","parse-names":false,"suffix":""},{"dropping-particle":"","family":"Sonntag","given":"B","non-dropping-particle":"","parse-names":false,"suffix":""},{"dropping-particle":"","family":"Psenner","given":"R","non-dropping-particle":"","parse-names":false,"suffix":""}],"container-title":"Aquatic Microbial Ecology","id":"ITEM-3","issue":"3","issued":{"date-parts":[["1999","8","20"]]},"page":"235-246","title":"Predator-induced changes of bacterial size-structure and productivity studied on an experimental microbial community","type":"article-journal","volume":"18"},"uris":["http://www.mendeley.com/documents/?uuid=e86f1faf-1e4c-300d-9d3c-d302792681b0"]}],"mendeley":{"formattedCitation":"(Cole 1982; Pernthaler et al. 2001; Posch et al. 1999)","plainTextFormattedCitation":"(Cole 1982; Pernthaler et al. 2001; Posch et al. 1999)","previouslyFormattedCitation":"(Cole 1982; Pernthaler et al. 2001; Posch et al. 1999)"},"properties":{"noteIndex":0},"schema":"https://github.com/citation-style-language/schema/raw/master/csl-citation.json"}</w:instrText>
      </w:r>
      <w:r w:rsidR="004479AA">
        <w:rPr>
          <w:color w:val="000000"/>
        </w:rPr>
        <w:fldChar w:fldCharType="separate"/>
      </w:r>
      <w:r w:rsidR="006E2C59" w:rsidRPr="006E2C59">
        <w:rPr>
          <w:noProof/>
          <w:color w:val="000000"/>
        </w:rPr>
        <w:t>(Cole 1982; Pernthaler et al. 2001; Posch et al. 1999)</w:t>
      </w:r>
      <w:r w:rsidR="004479AA">
        <w:rPr>
          <w:color w:val="000000"/>
        </w:rPr>
        <w:fldChar w:fldCharType="end"/>
      </w:r>
      <w:r w:rsidR="000D654B">
        <w:t xml:space="preserve">. In </w:t>
      </w:r>
      <w:r w:rsidR="00820A9B">
        <w:t>both marine and freshwater</w:t>
      </w:r>
      <w:r w:rsidR="000D654B">
        <w:t xml:space="preserve"> ecosystems, </w:t>
      </w:r>
      <w:r w:rsidR="008649C2">
        <w:t>the community compositions of phototrophs and heterotrophs are inextricably linked</w:t>
      </w:r>
      <w:r w:rsidR="00820A9B">
        <w:t xml:space="preserve"> </w:t>
      </w:r>
      <w:r w:rsidR="004479AA">
        <w:fldChar w:fldCharType="begin" w:fldLock="1"/>
      </w:r>
      <w:r w:rsidR="00C358AC">
        <w:instrText>ADDIN CSL_CITATION {"citationItems":[{"id":"ITEM-1","itemData":{"DOI":"10.1111/1462-2920.12529","ISSN":"14622912","author":[{"dropping-particle":"","family":"Paver","given":"Sara F.","non-dropping-particle":"","parse-names":false,"suffix":""},{"dropping-particle":"","family":"Youngblut","given":"Nicholas D.","non-dropping-particle":"","parse-names":false,"suffix":""},{"dropping-particle":"","family":"Whitaker","given":"Rachel J.","non-dropping-particle":"","parse-names":false,"suffix":""},{"dropping-particle":"","family":"Kent","given":"Angela D.","non-dropping-particle":"","parse-names":false,"suffix":""}],"container-title":"Environmental Microbiology","id":"ITEM-1","issue":"3","issued":{"date-parts":[["2015","3","1"]]},"page":"816-828","publisher":"John Wiley &amp; Sons, Ltd (10.1111)","title":"Phytoplankton succession affects the composition of &lt;i&gt;P&lt;/i&gt; &lt;i&gt;olynucleobacter&lt;/i&gt; subtypes in humic lakes","type":"article-journal","volume":"17"},"uris":["http://www.mendeley.com/documents/?uuid=39b1def0-13fc-3698-b221-cc40bd655257"]},{"id":"ITEM-2","itemData":{"DOI":"10.1111/1462-2920.12131","ISSN":"14622912","author":[{"dropping-particle":"","family":"Paver","given":"Sara F.","non-dropping-particle":"","parse-names":false,"suffix":""},{"dropping-particle":"","family":"Hayek","given":"Kevin R.","non-dropping-particle":"","parse-names":false,"suffix":""},{"dropping-particle":"","family":"Gano","given":"Kelsey A.","non-dropping-particle":"","parse-names":false,"suffix":""},{"dropping-particle":"","family":"Fagen","given":"Jennie R.","non-dropping-particle":"","parse-names":false,"suffix":""},{"dropping-particle":"","family":"Brown","given":"Christopher T.","non-dropping-particle":"","parse-names":false,"suffix":""},{"dropping-particle":"","family":"Davis-Richardson","given":"Austin G.","non-dropping-particle":"","parse-names":false,"suffix":""},{"dropping-particle":"","family":"Crabb","given":"David B.","non-dropping-particle":"","parse-names":false,"suffix":""},{"dropping-particle":"","family":"Rosario-Passapera","given":"Richard","non-dropping-particle":"","parse-names":false,"suffix":""},{"dropping-particle":"","family":"Giongo","given":"Adriana","non-dropping-particle":"","parse-names":false,"suffix":""},{"dropping-particle":"","family":"Triplett","given":"Eric W.","non-dropping-particle":"","parse-names":false,"suffix":""},{"dropping-particle":"","family":"Kent","given":"Angela D.","non-dropping-particle":"","parse-names":false,"suffix":""}],"container-title":"Environmental Microbiology","id":"ITEM-2","issue":"9","issued":{"date-parts":[["2013","9","1"]]},"page":"2489-2504","publisher":"John Wiley &amp; Sons, Ltd (10.1111)","title":"Interactions between specific phytoplankton and bacteria affect lake bacterial community succession","type":"article-journal","volume":"15"},"uris":["http://www.mendeley.com/documents/?uuid=8d7e14c5-f968-3654-be2c-dfe16e40db5b"]}],"mendeley":{"formattedCitation":"(Paver et al. 2015, 2013)","plainTextFormattedCitation":"(Paver et al. 2015, 2013)","previouslyFormattedCitation":"(Paver et al. 2015, 2013)"},"properties":{"noteIndex":0},"schema":"https://github.com/citation-style-language/schema/raw/master/csl-citation.json"}</w:instrText>
      </w:r>
      <w:r w:rsidR="004479AA">
        <w:fldChar w:fldCharType="separate"/>
      </w:r>
      <w:r w:rsidR="004479AA" w:rsidRPr="004479AA">
        <w:rPr>
          <w:noProof/>
        </w:rPr>
        <w:t>(Paver et al. 2015, 2013)</w:t>
      </w:r>
      <w:r w:rsidR="004479AA">
        <w:fldChar w:fldCharType="end"/>
      </w:r>
      <w:r w:rsidR="008649C2">
        <w:t>. Pe</w:t>
      </w:r>
      <w:r w:rsidR="00820A9B">
        <w:t>r</w:t>
      </w:r>
      <w:r w:rsidR="008649C2">
        <w:t>turbations</w:t>
      </w:r>
      <w:r w:rsidR="00820A9B">
        <w:t xml:space="preserve"> in one portion of the community quickly ripple through the rest </w:t>
      </w:r>
      <w:r w:rsidR="00C358AC">
        <w:fldChar w:fldCharType="begin" w:fldLock="1"/>
      </w:r>
      <w:r w:rsidR="006E2C59">
        <w:instrText>ADDIN CSL_CITATION {"citationItems":[{"id":"ITEM-1","itemData":{"DOI":"10.1111/j.1462-2920.2006.01039.x","ISSN":"1462-2912","author":[{"dropping-particle":"","family":"Kent","given":"Angela D.","non-dropping-particle":"","parse-names":false,"suffix":""},{"dropping-particle":"","family":"Jones","given":"Stuart E.","non-dropping-particle":"","parse-names":false,"suffix":""},{"dropping-particle":"","family":"Lauster","given":"George H.","non-dropping-particle":"","parse-names":false,"suffix":""},{"dropping-particle":"","family":"Graham","given":"James M.","non-dropping-particle":"","parse-names":false,"suffix":""},{"dropping-particle":"","family":"Newton","given":"Ryan J.","non-dropping-particle":"","parse-names":false,"suffix":""},{"dropping-particle":"","family":"McMahon","given":"Katherine D.","non-dropping-particle":"","parse-names":false,"suffix":""}],"container-title":"Environmental Microbiology","id":"ITEM-1","issue":"8","issued":{"date-parts":[["2006","8","1"]]},"page":"1448-1459","publisher":"John Wiley &amp; Sons, Ltd (10.1111)","title":"Experimental manipulations of microbial food web interactions in a humic lake: shifting biological drivers of bacterial community structure","type":"article-journal","volume":"8"},"uris":["http://www.mendeley.com/documents/?uuid=28700780-838d-3df0-a772-e3e73a8549b0"]},{"id":"ITEM-2","itemData":{"DOI":"10.1023/A:1020557221798","ISSN":"00036072","author":[{"dropping-particle":"","family":"Šimek","given":"Karel","non-dropping-particle":"","parse-names":false,"suffix":""},{"dropping-particle":"","family":"Nedoma","given":"Jirí","non-dropping-particle":"","parse-names":false,"suffix":""},{"dropping-particle":"","family":"Pernthaler","given":"Jakob","non-dropping-particle":"","parse-names":false,"suffix":""},{"dropping-particle":"","family":"Posch","given":"Thomas","non-dropping-particle":"","parse-names":false,"suffix":""},{"dropping-particle":"","family":"Dolan","given":"John R.","non-dropping-particle":"","parse-names":false,"suffix":""}],"container-title":"Antonie van Leeuwenhoek","id":"ITEM-2","issue":"1/4","issued":{"date-parts":[["2002"]]},"page":"453-463","publisher":"Kluwer Academic Publishers","title":"Altering the balance between bacterial production and protistan bacterivory triggers shifts in freshwater bacterial community composition","type":"article-journal","volume":"81"},"uris":["http://www.mendeley.com/documents/?uuid=e1fa6020-ae77-3829-b125-48ee41876bbd"]}],"mendeley":{"formattedCitation":"(Kent et al. 2006; Šimek et al. 2002)","plainTextFormattedCitation":"(Kent et al. 2006; Šimek et al. 2002)","previouslyFormattedCitation":"(Kent et al. 2006; Šimek et al. 2002)"},"properties":{"noteIndex":0},"schema":"https://github.com/citation-style-language/schema/raw/master/csl-citation.json"}</w:instrText>
      </w:r>
      <w:r w:rsidR="00C358AC">
        <w:fldChar w:fldCharType="separate"/>
      </w:r>
      <w:r w:rsidR="006E2C59" w:rsidRPr="006E2C59">
        <w:rPr>
          <w:noProof/>
        </w:rPr>
        <w:t>(Kent et al. 2006; Šimek et al. 2002)</w:t>
      </w:r>
      <w:r w:rsidR="00C358AC">
        <w:fldChar w:fldCharType="end"/>
      </w:r>
      <w:r w:rsidR="00820A9B">
        <w:t xml:space="preserve">. </w:t>
      </w:r>
      <w:r w:rsidR="008649C2">
        <w:t xml:space="preserve"> </w:t>
      </w:r>
      <w:r w:rsidR="000D654B">
        <w:t xml:space="preserve"> </w:t>
      </w:r>
      <w:r w:rsidR="00820A9B">
        <w:t>One potential mechanism that can explain these trends is DOM release by phototrophs, either through predation, cell detritus, leakage, or active transport. This DOM is composed of low molecular weight compounds,</w:t>
      </w:r>
      <w:r w:rsidR="00CD5D24">
        <w:t xml:space="preserve"> </w:t>
      </w:r>
      <w:r w:rsidR="00820A9B">
        <w:t xml:space="preserve">such as sugars, amino acids, </w:t>
      </w:r>
      <w:r w:rsidR="00CD5D24">
        <w:t>carboxylic acids, and alditols</w:t>
      </w:r>
      <w:r w:rsidR="006E2C59">
        <w:t xml:space="preserve"> </w:t>
      </w:r>
      <w:r w:rsidR="00C358AC">
        <w:fldChar w:fldCharType="begin" w:fldLock="1"/>
      </w:r>
      <w:r w:rsidR="00C358AC">
        <w:instrText>ADDIN CSL_CITATION {"citationItems":[{"id":"ITEM-1","itemData":{"DOI":"10.1515/znc-1996-9-1008","ISSN":"1865-7125","abstract":"&lt;p&gt;Algae are known to produce extracellular organic substances under optimum conditions and increase their production under stress. The changes in amount and composition of extracellular carbohydrates and proteins of three green algae Scenedesmus quadricauda, Chlorella kessleri and Raphidocelis subcapitata (known as Selenastrum capricornutum) were studied after a 5-days’ cultivation under the influence of different types of stress factors (osmotic, organic, and heavy metal stressors). NaCl enhanced the quantity of carbohydrates more than proteins. A higher increase of proteins than carbohydrates was observed after addition of 3,5-dichlorophenol, glyphosate and cadmium chloride to algal cultures. The production of dissolved organic matter differs from species to species, with the age of a culture and the type of stressor&lt;/p&gt;","author":[{"dropping-particle":"","family":"Maršálek","given":"Blahoslav","non-dropping-particle":"","parse-names":false,"suffix":""},{"dropping-particle":"","family":"Rojíčková","given":"Renata","non-dropping-particle":"","parse-names":false,"suffix":""}],"container-title":"Zeitschrift für Naturforschung C","id":"ITEM-1","issue":"9-10","issued":{"date-parts":[["1996","10","1"]]},"page":"646-650","publisher":"Verlag der Zeitschrift für Naturforschung","title":"Stress Factors Enhancing Production of Algal Exudates: a Potential Self-Protective Mechanism?","type":"article-journal","volume":"51"},"uris":["http://www.mendeley.com/documents/?uuid=8052b0c9-cece-3b23-a32b-5ac51c33a2aa"]},{"id":"ITEM-2","itemData":{"DOI":"10.4319/lo.1965.10.2.0192","ISSN":"00243590","author":[{"dropping-particle":"","family":"Hellebust","given":"J. A.","non-dropping-particle":"","parse-names":false,"suffix":""}],"container-title":"Limnology and Oceanography","id":"ITEM-2","issue":"2","issued":{"date-parts":[["1965","4","1"]]},"page":"192-206","publisher":"John Wiley &amp; Sons, Ltd","title":"EXCRETION OF SOME ORGANIC COMPOUNDS BY MARINE PHYTOPLANKTON1","type":"article-journal","volume":"10"},"uris":["http://www.mendeley.com/documents/?uuid=3550816b-6f77-3707-b7ba-cc3bc1343b9f"]}],"mendeley":{"formattedCitation":"(Maršálek and Rojíčková 1996; Hellebust 1965)","plainTextFormattedCitation":"(Maršálek and Rojíčková 1996; Hellebust 1965)","previouslyFormattedCitation":"(Maršálek and Rojíčková 1996; Hellebust 1965)"},"properties":{"noteIndex":0},"schema":"https://github.com/citation-style-language/schema/raw/master/csl-citation.json"}</w:instrText>
      </w:r>
      <w:r w:rsidR="00C358AC">
        <w:fldChar w:fldCharType="separate"/>
      </w:r>
      <w:r w:rsidR="00C358AC" w:rsidRPr="00C358AC">
        <w:rPr>
          <w:noProof/>
        </w:rPr>
        <w:t>(Maršálek and Rojíčková 1996; Hellebust 1965)</w:t>
      </w:r>
      <w:r w:rsidR="00C358AC">
        <w:fldChar w:fldCharType="end"/>
      </w:r>
      <w:r w:rsidR="000D654B">
        <w:t xml:space="preserve">. </w:t>
      </w:r>
      <w:r w:rsidR="00CD5D24">
        <w:t xml:space="preserve">In marine ecosystems, the percentage of photosynthetic carbon release extracellularly has been reported </w:t>
      </w:r>
      <w:r>
        <w:t xml:space="preserve">to be </w:t>
      </w:r>
      <w:r w:rsidR="00CD5D24">
        <w:t>up to 80%, while percentages as high as 99% have been reported in freshwater</w:t>
      </w:r>
      <w:r w:rsidR="00C358AC">
        <w:rPr>
          <w:color w:val="000000"/>
        </w:rPr>
        <w:t xml:space="preserve"> </w:t>
      </w:r>
      <w:r w:rsidR="00C358AC">
        <w:rPr>
          <w:color w:val="000000"/>
        </w:rPr>
        <w:fldChar w:fldCharType="begin" w:fldLock="1"/>
      </w:r>
      <w:r w:rsidR="00353C04">
        <w:rPr>
          <w:color w:val="000000"/>
        </w:rPr>
        <w:instrText>ADDIN CSL_CITATION {"citationItems":[{"id":"ITEM-1","itemData":{"DOI":"10.1016/B978-012256371-3/50002-0","ISBN":"9780122563713","abstract":"This chapter discusses the role of autochthonous sources of Dissolved Organic Matter (DOM) in surface waters. Microalgae are important sources of organic matter in most aquatic systems, because they transform solar energy into reduced carbon compounds. It is clear that autochthonous DOM of algal and macrophyte origin is an important contributor to the total pool of organic matter in most aquatic environments. Production of DOM from aquatic algae and macrophytes occurs by several different mechanisms: predatory grazing, cell death and senescence, viral lysis, and extracellular release. Both algae and macrophytes release a significant proportion of their net primary production as dissolved organic matter during active growth. More in-depth assessment of the functional links between heterotrophic microorganisms and aquatic primary producers including: kinetic studies of DOM release, transformation and uptake, as well as population level coupling between primary producers and heterotrophic microorganisms, may help in understanding the influence of autochthonously produced DOM on aquatic ecosystems.","author":[{"dropping-particle":"","family":"Bertilsson","given":"Stefan","non-dropping-particle":"","parse-names":false,"suffix":""},{"dropping-particle":"","family":"Jones","given":"Jeremy B.","non-dropping-particle":"","parse-names":false,"suffix":""}],"container-title":"Aquatic Ecosystems","id":"ITEM-1","issued":{"date-parts":[["2003","1","1"]]},"page":"3-24","publisher":"Academic Press","title":"Supply of Dissolved Organic Matter to Aquatic Ecosystems: Autochthonous Sources","type":"article-journal"},"uris":["http://www.mendeley.com/documents/?uuid=c2e83b1f-4f00-3475-b67f-e5015bdb47f3"]}],"mendeley":{"formattedCitation":"(Bertilsson and Jones 2003)","plainTextFormattedCitation":"(Bertilsson and Jones 2003)","previouslyFormattedCitation":"(Bertilsson and Jones 2003)"},"properties":{"noteIndex":0},"schema":"https://github.com/citation-style-language/schema/raw/master/csl-citation.json"}</w:instrText>
      </w:r>
      <w:r w:rsidR="00C358AC">
        <w:rPr>
          <w:color w:val="000000"/>
        </w:rPr>
        <w:fldChar w:fldCharType="separate"/>
      </w:r>
      <w:r w:rsidR="00C358AC" w:rsidRPr="00C358AC">
        <w:rPr>
          <w:noProof/>
          <w:color w:val="000000"/>
        </w:rPr>
        <w:t>(Bertilsson and Jones 2003)</w:t>
      </w:r>
      <w:r w:rsidR="00C358AC">
        <w:rPr>
          <w:color w:val="000000"/>
        </w:rPr>
        <w:fldChar w:fldCharType="end"/>
      </w:r>
      <w:r w:rsidR="000D654B">
        <w:t xml:space="preserve">. </w:t>
      </w:r>
      <w:r w:rsidR="00CD5D24">
        <w:lastRenderedPageBreak/>
        <w:t xml:space="preserve">Although the factors leading to this </w:t>
      </w:r>
      <w:r>
        <w:t xml:space="preserve">DOM </w:t>
      </w:r>
      <w:r w:rsidR="00CD5D24">
        <w:t>release are not fully understood, this DOM likely supports a substantial portion of the heterotrophic community. In fact, s</w:t>
      </w:r>
      <w:r w:rsidR="000D654B">
        <w:t xml:space="preserve">ome ubiquitous freshwater bacteria, such as </w:t>
      </w:r>
      <w:r w:rsidR="000D654B">
        <w:rPr>
          <w:i/>
        </w:rPr>
        <w:t xml:space="preserve">Limnohabitans, </w:t>
      </w:r>
      <w:r w:rsidR="000D654B">
        <w:t>appear to specialize in algal-derived carbon uptake</w:t>
      </w:r>
      <w:r w:rsidR="00353C04">
        <w:rPr>
          <w:color w:val="000000"/>
        </w:rPr>
        <w:t xml:space="preserve"> </w:t>
      </w:r>
      <w:r w:rsidR="00353C04">
        <w:rPr>
          <w:color w:val="000000"/>
        </w:rPr>
        <w:fldChar w:fldCharType="begin" w:fldLock="1"/>
      </w:r>
      <w:r w:rsidR="00353C04">
        <w:rPr>
          <w:color w:val="000000"/>
        </w:rPr>
        <w:instrText>ADDIN CSL_CITATION {"citationItems":[{"id":"ITEM-1","itemData":{"DOI":"10.1128/AEM.05107-11","ISSN":"1098-5336","PMID":"21873481","abstract":"We examined the proportions of major Betaproteobacteria subgroups within bacterial communities in diverse nonaxenic, monospecific cultures of algae or cyanobacteria: four species of cryptophyta (genera Cryptomonas and Rhodomonas), four species of chlorophyta (genera Pediastrum, Staurastrum, and Chlamydomonas), and two species of cyanobacteria (genera Dolichospermum and Aphanizomenon). In the cryptophyta cultures, Betaproteobacteria represented 48 to 71% of total bacteria, the genus Limnohabitans represented 18 to 26%, and the Polynucleobacter B subcluster represented 5 to 16%. In the taxonomically diverse chlorophyta group, the genus Limnohabitans accounted for 7 to 45% of total bacteria. In contrast, cyanobacterial cultures contained significantly lower proportions of the Limnohabitans bacteria (1 to 3% of the total) than the cryptophyta and chlorophyta cultures. Notably, largely absent in all of the cultures was Polynucleobacter necessarius (Polynucleobacter C subcluster). Subsequently, we examined the growth of Limnohabitans strains in the presence of different algae or their extracellular products (EPP). Two strains, affiliated with Limnohabitans planktonicus and Limnohabitans parvus, were separately inoculated into axenic cultures of three algal species growing in an inorganic medium: Cryptomonas sp., Chlamydomonas noctigama, and Pediastrum boryanum. The Limnohabitans strains cocultured with these algae or inoculated into their EPP consistently showed (i) pronounced population growth compared to the control without the algae or EPP and (ii) stronger growth stimulation of L. planktonicus than of L. parvus. Overall, growth responses of the Limnohabitans strains cultured with algae were highly species specific, which suggests a pronounced niche separation between two closely related Limnohabitans species likely mediated by different abilities to utilize the substrates produced by different algal species.","author":[{"dropping-particle":"","family":"Simek","given":"Karel","non-dropping-particle":"","parse-names":false,"suffix":""},{"dropping-particle":"","family":"Kasalický","given":"Vojtĕch","non-dropping-particle":"","parse-names":false,"suffix":""},{"dropping-particle":"","family":"Zapomĕlová","given":"Eliska","non-dropping-particle":"","parse-names":false,"suffix":""},{"dropping-particle":"","family":"Hornák","given":"Karel","non-dropping-particle":"","parse-names":false,"suffix":""}],"container-title":"Applied and environmental microbiology","id":"ITEM-1","issue":"20","issued":{"date-parts":[["2011","10","15"]]},"page":"7307-15","publisher":"American Society for Microbiology","title":"Alga-derived substrates select for distinct Betaproteobacterial lineages and contribute to niche separation in Limnohabitans strains.","type":"article-journal","volume":"77"},"uris":["http://www.mendeley.com/documents/?uuid=8119d5a8-e2fd-3e0a-b914-3f2b0588d732"]}],"mendeley":{"formattedCitation":"(Simek et al. 2011)","plainTextFormattedCitation":"(Simek et al. 2011)","previouslyFormattedCitation":"(Simek et al. 2011)"},"properties":{"noteIndex":0},"schema":"https://github.com/citation-style-language/schema/raw/master/csl-citation.json"}</w:instrText>
      </w:r>
      <w:r w:rsidR="00353C04">
        <w:rPr>
          <w:color w:val="000000"/>
        </w:rPr>
        <w:fldChar w:fldCharType="separate"/>
      </w:r>
      <w:r w:rsidR="00353C04" w:rsidRPr="00353C04">
        <w:rPr>
          <w:noProof/>
          <w:color w:val="000000"/>
        </w:rPr>
        <w:t>(Simek et al. 2011)</w:t>
      </w:r>
      <w:r w:rsidR="00353C04">
        <w:rPr>
          <w:color w:val="000000"/>
        </w:rPr>
        <w:fldChar w:fldCharType="end"/>
      </w:r>
      <w:r w:rsidR="000D654B">
        <w:t xml:space="preserve">. </w:t>
      </w:r>
    </w:p>
    <w:p w14:paraId="177E22B1" w14:textId="1A7EE68B" w:rsidR="00991EB7" w:rsidRDefault="00991EB7" w:rsidP="00F112C5">
      <w:pPr>
        <w:pStyle w:val="Normal1"/>
        <w:ind w:firstLine="720"/>
      </w:pPr>
      <w:r>
        <w:t>Sunlight itself may be a common factor driving heterotroph</w:t>
      </w:r>
      <w:r w:rsidR="00C15626">
        <w:t>ic</w:t>
      </w:r>
      <w:r>
        <w:t xml:space="preserve"> and phototroph</w:t>
      </w:r>
      <w:r w:rsidR="00C15626">
        <w:t>ic gene expression</w:t>
      </w:r>
      <w:r>
        <w:t xml:space="preserve"> in aquatic ecosystems. Photodegradation of complex DOM is another potential mechanism that could drive diel trends in heterotrophs by making recalcitrant DOM more labile</w:t>
      </w:r>
      <w:r w:rsidR="00353C04">
        <w:t xml:space="preserve"> </w:t>
      </w:r>
      <w:r w:rsidR="00353C04">
        <w:fldChar w:fldCharType="begin" w:fldLock="1"/>
      </w:r>
      <w:r w:rsidR="00353C04">
        <w:instrText>ADDIN CSL_CITATION {"citationItems":[{"id":"ITEM-1","itemData":{"DOI":"10.4319/lo.2000.45.4.0753","ISSN":"00243590","author":[{"dropping-particle":"","family":"Bertilsson","given":"Stefan","non-dropping-particle":"","parse-names":false,"suffix":""},{"dropping-particle":"","family":"Tranvik","given":"Lars J.","non-dropping-particle":"","parse-names":false,"suffix":""}],"container-title":"Limnology and Oceanography","id":"ITEM-1","issue":"4","issued":{"date-parts":[["2000","6","1"]]},"page":"753-762","publisher":"John Wiley &amp; Sons, Ltd","title":"Photochemical transformation of dissolved organic matter in lakes","type":"article-journal","volume":"45"},"uris":["http://www.mendeley.com/documents/?uuid=4f2341c1-0bad-3570-8658-75cbc67d8427"]},{"id":"ITEM-2","itemData":{"author":[{"dropping-particle":"","family":"Jorgenson","given":"Niels OG","non-dropping-particle":"","parse-names":false,"suffix":""},{"dropping-particle":"","family":"Tranvik","given":"Lars J.","non-dropping-particle":"","parse-names":false,"suffix":""},{"dropping-particle":"","family":"Edling","given":"Helene","non-dropping-particle":"","parse-names":false,"suffix":""},{"dropping-particle":"","family":"Graneli","given":"Wilhelm","non-dropping-particle":"","parse-names":false,"suffix":""},{"dropping-particle":"","family":"Lindell","given":"Mans","non-dropping-particle":"","parse-names":false,"suffix":""}],"container-title":"FEMS Microbiology Ecology","id":"ITEM-2","issued":{"date-parts":[["1998"]]},"page":"217-227","title":"Effects of sunlight on occurrence and bacterial turnover of specific carbon and nitrogen compounds in lake water","type":"article-journal","volume":"25"},"uris":["http://www.mendeley.com/documents/?uuid=6855675f-1d27-4aa8-bfe2-850471d37ab5"]}],"mendeley":{"formattedCitation":"(Bertilsson and Tranvik 2000; Jorgenson et al. 1998)","plainTextFormattedCitation":"(Bertilsson and Tranvik 2000; Jorgenson et al. 1998)","previouslyFormattedCitation":"(Bertilsson and Tranvik 2000; Jorgenson et al. 1998)"},"properties":{"noteIndex":0},"schema":"https://github.com/citation-style-language/schema/raw/master/csl-citation.json"}</w:instrText>
      </w:r>
      <w:r w:rsidR="00353C04">
        <w:fldChar w:fldCharType="separate"/>
      </w:r>
      <w:r w:rsidR="00353C04" w:rsidRPr="00353C04">
        <w:rPr>
          <w:noProof/>
        </w:rPr>
        <w:t>(Bertilsson and Tranvik 2000; Jorgenson et al. 1998)</w:t>
      </w:r>
      <w:r w:rsidR="00353C04">
        <w:fldChar w:fldCharType="end"/>
      </w:r>
      <w:r>
        <w:t>. The presence of opsins, extensively documented in both freshwater and marine heterotrophs, may also lead to cycles of diel gene expression in organisms</w:t>
      </w:r>
      <w:r w:rsidR="00353C04">
        <w:t xml:space="preserve"> </w:t>
      </w:r>
      <w:r w:rsidR="00F112C5">
        <w:t xml:space="preserve">predicted to be primarily heterotrophic </w:t>
      </w:r>
      <w:r w:rsidR="00353C04">
        <w:fldChar w:fldCharType="begin" w:fldLock="1"/>
      </w:r>
      <w:r w:rsidR="00353C04">
        <w:instrText>ADDIN CSL_CITATION {"citationItems":[{"id":"ITEM-1","itemData":{"DOI":"10.1128/MMBR.00003-16","ISSN":"1092-2172","PMID":"27630250","abstract":"The recognition of a new family of rhodopsins in marine planktonic bacteria, proton-pumping proteorhodopsin, expanded the known phylogenetic range, environmental distribution, and sequence diversity of retinylidene photoproteins. At the time of this discovery, microbial ion-pumping rhodopsins were known solely in haloarchaea inhabiting extreme hypersaline environments. Shortly thereafter, proteorhodopsins and other light-activated energy-generating rhodopsins were recognized to be widespread among marine bacteria. The ubiquity of marine rhodopsin photosystems now challenges prior understanding of the nature and contributions of “heterotrophic” bacteria to biogeochemical carbon cycling and energy fluxes. Subsequent investigations have focused on the biophysics and biochemistry of these novel microbial rhodopsins, their distribution across the tree of life, evolutionary trajectories, and functional expression in nature. Later discoveries included the identification of proteorhodopsin genes in all three domains of life, the spectral tuning of rhodopsin variants to wavelengths prevailing in the sea, variable light-activated ion-pumping specificities among bacterial rhodopsin variants, and the widespread lateral gene transfer of biosynthetic genes for bacterial rhodopsins and their associated photopigments. Heterologous expression experiments with marine rhodopsin genes (and associated retinal chromophore genes) provided early evidence that light energy harvested by rhodopsins could be harnessed to provide biochemical energy. Importantly, some studies with native marine bacteria show that rhodopsin-containing bacteria use light to enhance growth or promote survival during starvation. We infer from the distribution of rhodopsin genes in diverse genomic contexts that different marine bacteria probably use rhodopsins to support light-dependent fitness strategies somewhere between these two extremes.","author":[{"dropping-particle":"","family":"Pinhassi","given":"Jarone","non-dropping-particle":"","parse-names":false,"suffix":""},{"dropping-particle":"","family":"DeLong","given":"Edward F.","non-dropping-particle":"","parse-names":false,"suffix":""},{"dropping-particle":"","family":"Béjà","given":"Oded","non-dropping-particle":"","parse-names":false,"suffix":""},{"dropping-particle":"","family":"González","given":"José M.","non-dropping-particle":"","parse-names":false,"suffix":""},{"dropping-particle":"","family":"Pedrós-Alió","given":"Carlos","non-dropping-particle":"","parse-names":false,"suffix":""}],"container-title":"Microbiol. Mol. Biol. Rev.","id":"ITEM-1","issue":"4","issued":{"date-parts":[["2016","12","1"]]},"page":"929-954","publisher":"American Society for Microbiology","title":"Marine Bacterial and Archaeal Ion-Pumping Rhodopsins: Genetic Diversity, Physiology, and Ecology","type":"article-journal","volume":"80"},"uris":["http://www.mendeley.com/documents/?uuid=6a212d71-5925-39f0-8bc2-e117aaf075d4"]},{"id":"ITEM-2","itemData":{"DOI":"10.1038/ismej.2008.27","ISSN":"1751-7362","abstract":"Widespread distribution of proteorhodopsins in freshwater and brackish ecosystems","author":[{"dropping-particle":"","family":"Atamna-Ismaeel","given":"Nof","non-dropping-particle":"","parse-names":false,"suffix":""},{"dropping-particle":"","family":"Sabehi","given":"Gazalah","non-dropping-particle":"","parse-names":false,"suffix":""},{"dropping-particle":"","family":"Sharon","given":"Itai","non-dropping-particle":"","parse-names":false,"suffix":""},{"dropping-particle":"","family":"Witzel","given":"Karl-Paul","non-dropping-particle":"","parse-names":false,"suffix":""},{"dropping-particle":"","family":"Labrenz","given":"Matthias","non-dropping-particle":"","parse-names":false,"suffix":""},{"dropping-particle":"","family":"Jürgens","given":"Klaus","non-dropping-particle":"","parse-names":false,"suffix":""},{"dropping-particle":"","family":"Barkay","given":"Tamar","non-dropping-particle":"","parse-names":false,"suffix":""},{"dropping-particle":"","family":"Stomp","given":"Maayke","non-dropping-particle":"","parse-names":false,"suffix":""},{"dropping-particle":"","family":"Huisman","given":"Jef","non-dropping-particle":"","parse-names":false,"suffix":""},{"dropping-particle":"","family":"Beja","given":"Oded","non-dropping-particle":"","parse-names":false,"suffix":""}],"container-title":"The ISME Journal","id":"ITEM-2","issue":"6","issued":{"date-parts":[["2008","6","27"]]},"page":"656-662","publisher":"Nature Publishing Group","title":"Widespread distribution of proteorhodopsins in freshwater and brackish ecosystems","type":"article-journal","volume":"2"},"uris":["http://www.mendeley.com/documents/?uuid=5a93f67e-e119-3119-b7a2-b17274850eb9"]}],"mendeley":{"formattedCitation":"(Pinhassi et al. 2016; Atamna-Ismaeel et al. 2008)","plainTextFormattedCitation":"(Pinhassi et al. 2016; Atamna-Ismaeel et al. 2008)","previouslyFormattedCitation":"(Pinhassi et al. 2016; Atamna-Ismaeel et al. 2008)"},"properties":{"noteIndex":0},"schema":"https://github.com/citation-style-language/schema/raw/master/csl-citation.json"}</w:instrText>
      </w:r>
      <w:r w:rsidR="00353C04">
        <w:fldChar w:fldCharType="separate"/>
      </w:r>
      <w:r w:rsidR="00353C04" w:rsidRPr="00353C04">
        <w:rPr>
          <w:noProof/>
        </w:rPr>
        <w:t>(Pinhassi et al. 2016; Atamna-Ismaeel et al. 2008)</w:t>
      </w:r>
      <w:r w:rsidR="00353C04">
        <w:fldChar w:fldCharType="end"/>
      </w:r>
      <w:r>
        <w:t xml:space="preserve">. </w:t>
      </w:r>
      <w:r w:rsidR="000F0EA6">
        <w:t xml:space="preserve">Even without opsins, some freshwater microbes such as Actinobacteria may sense light in order to optimally time uptake and catabolism of organic substrates </w:t>
      </w:r>
      <w:r w:rsidR="000F0EA6">
        <w:fldChar w:fldCharType="begin" w:fldLock="1"/>
      </w:r>
      <w:r w:rsidR="001D75BD">
        <w:instrText>ADDIN CSL_CITATION {"citationItems":[{"id":"ITEM-1","itemData":{"DOI":"10.1128/JB.00740-18","ISSN":"1098-5530","PMID":"30692175","abstract":"Light is a source of energy and an environmental cue that is available in excess in most surface environments. In prokaryotic systems, conversion of light to energy by photoautotrophs and photoheterotrophs is well understood, but the conversion of light to information and the cellular response to that information has been characterized in only a few species. Our goal was to explore the response of freshwater Actinobacteria, which are ubiquitous in illuminated aquatic environments, to light. We found that Actinobacteria without functional photosystems grow faster in the light, likely because sugar transport and metabolism are upregulated in the light. Based on the action spectrum of the growth effect, and comparisons of the genomes of three Actinobacteria with this growth rate phenotype, we propose that the photosensor in these strains is a putative CryB-type cryptochrome. The ability to sense light and upregulate carbohydrate transport during the day could allow these cells to coordinate their time of maximum organic carbon uptake with the time of maximum organic carbon release by primary producers.Importance Sunlight provides information about both place and time. In sunlit aquatic environments, primary producers release organic carbon and nitrogen along with other growth factors during the day. The ability of Actinobacteria to coordinate organic carbon uptake and utilization with production of photosynthate enables them to grow more efficiently in the daytime, and potentially gives them a competitive advantage over heterotrophs that constitutively produce carbohydrate transporters, which is energetically costly, or produce transporters only after detection of the substrate(s), which delays their response. Understanding how light cues the transport of organic carbon and its conversion to biomass is key to understanding biochemical mechanisms within the carbon cycle, the fluxes through it, and the variety of mechanisms by which light enhances growth.","author":[{"dropping-particle":"","family":"Maresca","given":"Julia A","non-dropping-particle":"","parse-names":false,"suffix":""},{"dropping-particle":"","family":"Keffer","given":"Jessica L","non-dropping-particle":"","parse-names":false,"suffix":""},{"dropping-particle":"","family":"Hempel","given":"Priscilla","non-dropping-particle":"","parse-names":false,"suffix":""},{"dropping-particle":"","family":"Polson","given":"Shawn W","non-dropping-particle":"","parse-names":false,"suffix":""},{"dropping-particle":"","family":"Shevchenko","given":"Olga","non-dropping-particle":"","parse-names":false,"suffix":""},{"dropping-particle":"","family":"Bhavsar","given":"Jaysheel","non-dropping-particle":"","parse-names":false,"suffix":""},{"dropping-particle":"","family":"Powell","given":"Deborah","non-dropping-particle":"","parse-names":false,"suffix":""},{"dropping-particle":"","family":"Miller","given":"Kelsey J","non-dropping-particle":"","parse-names":false,"suffix":""},{"dropping-particle":"","family":"Singh","given":"Archana","non-dropping-particle":"","parse-names":false,"suffix":""},{"dropping-particle":"","family":"Hahn","given":"Martin W","non-dropping-particle":"","parse-names":false,"suffix":""}],"container-title":"Journal of bacteriology","id":"ITEM-1","issued":{"date-parts":[["2019","1","28"]]},"page":"JB.00740-18","publisher":"American Society for Microbiology Journals","title":"Light modulates the physiology of non-phototrophic Actinobacteria.","type":"article-journal"},"uris":["http://www.mendeley.com/documents/?uuid=7982f1aa-ace1-3baa-80e3-ae537849cc4b"]}],"mendeley":{"formattedCitation":"(Maresca et al. 2019)","plainTextFormattedCitation":"(Maresca et al. 2019)","previouslyFormattedCitation":"(Maresca et al. 2019)"},"properties":{"noteIndex":0},"schema":"https://github.com/citation-style-language/schema/raw/master/csl-citation.json"}</w:instrText>
      </w:r>
      <w:r w:rsidR="000F0EA6">
        <w:fldChar w:fldCharType="separate"/>
      </w:r>
      <w:r w:rsidR="000F0EA6" w:rsidRPr="006E2C59">
        <w:rPr>
          <w:noProof/>
        </w:rPr>
        <w:t>(Maresca et al. 2019)</w:t>
      </w:r>
      <w:r w:rsidR="000F0EA6">
        <w:fldChar w:fldCharType="end"/>
      </w:r>
      <w:r w:rsidR="000F0EA6">
        <w:t xml:space="preserve">. </w:t>
      </w:r>
      <w:r>
        <w:t xml:space="preserve">Finally, </w:t>
      </w:r>
      <w:r w:rsidR="0036306A">
        <w:t>sunlight causes oxidative stress via UV irradiation and as a byproduct of photosynthesis</w:t>
      </w:r>
      <w:r w:rsidR="00353C04">
        <w:t xml:space="preserve"> </w:t>
      </w:r>
      <w:r w:rsidR="00353C04">
        <w:fldChar w:fldCharType="begin" w:fldLock="1"/>
      </w:r>
      <w:r w:rsidR="00353C04">
        <w:instrText>ADDIN CSL_CITATION {"citationItems":[{"id":"ITEM-1","itemData":{"ISSN":"0099-2240","PMID":"16535724","abstract":"We studied the effect of solar radiation on the incorporation of [(sup3)H]thymidine ([(sup3)H]TdR) and [(sup14)C]leucine ([(sup14)C]Leu) by bacterioplankton in a high mountain lake and the northern Adriatic Sea. After short-term exposure (3 to 4 h) of natural bacterial assemblages to sunlight just beneath the surface, the rates of incorporation of [(sup3)H]TdR and [(sup14)C]Leu were reduced at both sites by up to (symbl)70% compared to those for the dark control. Within the solar UV radiation (290 to 400 nm), the inhibition was caused exclusively by UV-A radiation (320 to 400 nm). However, photosynthetically active radiation (PAR) (400 to 700 nm) contributed almost equally to this effect. Experiments with samples from the high mountain lake showed that at a depth of 2.5 m, the inhibition was caused almost exclusively by UV-A radiation. At a depth of 8.5 m, where chlorophyll a concentrations were higher than those in the upper water column, the rates of incorporation of [(sup3)H]TdR were higher in those samples exposed to full sunlight or to UV-A plus PAR than in the dark control. In laboratory experiments with artificial UV light, the incorporation of [(sup3)H]TdR and [(sup14)C]Leu by mixed bacterial lake cultures was also inhibited mainly by UV-A. In contrast, in the presence of the green alga Chlamydomonas geitleri at a chlorophyll a concentration of 2.5 (mu)g liter(sup-1), inhibition by UV radiation was significantly reduced. These results suggest that there may be complex interactions among UV radiation, heterotrophic bacteria, and phytoplankton and their release of extracellular organic carbon. Our findings indicate that the wavelengths which caused the strongest inhibition of TdR and Leu incorporation by bacterioplankton in the water column were in the UV-A range. However, it may be premature to extrapolate this effect to estimates of bacterial production before more precise information on how solar radiation affects the transport of TdR and Leu into the cell is obtained.","author":[{"dropping-particle":"","family":"Sommaruga","given":"R","non-dropping-particle":"","parse-names":false,"suffix":""},{"dropping-particle":"","family":"Obernosterer","given":"I","non-dropping-particle":"","parse-names":false,"suffix":""},{"dropping-particle":"","family":"Herndl","given":"G J","non-dropping-particle":"","parse-names":false,"suffix":""},{"dropping-particle":"","family":"Psenner","given":"R","non-dropping-particle":"","parse-names":false,"suffix":""}],"container-title":"Applied and environmental microbiology","id":"ITEM-1","issue":"11","issued":{"date-parts":[["1997","11","1"]]},"page":"4178-84","publisher":"American Society for Microbiology","title":"Inhibitory effect of solar radiation on thymidine and leucine incorporation by freshwater and marine bacterioplankton.","type":"article-journal","volume":"63"},"uris":["http://www.mendeley.com/documents/?uuid=81381b58-940d-3b36-a15c-f652cf0112e1"]}],"mendeley":{"formattedCitation":"(Sommaruga et al. 1997)","plainTextFormattedCitation":"(Sommaruga et al. 1997)","previouslyFormattedCitation":"(Sommaruga et al. 1997)"},"properties":{"noteIndex":0},"schema":"https://github.com/citation-style-language/schema/raw/master/csl-citation.json"}</w:instrText>
      </w:r>
      <w:r w:rsidR="00353C04">
        <w:fldChar w:fldCharType="separate"/>
      </w:r>
      <w:r w:rsidR="00353C04" w:rsidRPr="00353C04">
        <w:rPr>
          <w:noProof/>
        </w:rPr>
        <w:t>(Sommaruga et al. 1997)</w:t>
      </w:r>
      <w:r w:rsidR="00353C04">
        <w:fldChar w:fldCharType="end"/>
      </w:r>
      <w:r w:rsidR="0036306A">
        <w:t>. Heterotrophic organisms may modulate their gene expression to avoid this stress, therefore introducing diel trends into these organisms.</w:t>
      </w:r>
    </w:p>
    <w:p w14:paraId="6FCC3DEE" w14:textId="2ED92DE5" w:rsidR="00164393" w:rsidRDefault="00C15626">
      <w:pPr>
        <w:pStyle w:val="Normal1"/>
        <w:ind w:firstLine="720"/>
      </w:pPr>
      <w:r>
        <w:t xml:space="preserve">To identify both biotic and abiotic trends driving community-level diel gene expression, we sequenced metatranscriptomes from the epilimnia of three freshwater lakes representing oligotrophic, eutrophic, and dystrophic (humic) lake types. These metatranscriptomes form a 2-day time series for each lake, with </w:t>
      </w:r>
      <w:r w:rsidR="00E22B85">
        <w:t xml:space="preserve">samples </w:t>
      </w:r>
      <w:r>
        <w:t xml:space="preserve">collected </w:t>
      </w:r>
      <w:r w:rsidR="00E22B85">
        <w:t xml:space="preserve">every four hours. </w:t>
      </w:r>
      <w:r w:rsidR="001D75BD">
        <w:t xml:space="preserve">We additionally collected sequenced metagenomes and single amplifed genomes (SAGs) from each lake to produce highly specific references, allowing us to obtain higher quality annotation and classification information than through read-based annotations. </w:t>
      </w:r>
      <w:r w:rsidR="00B56E04">
        <w:t xml:space="preserve">We observed diel trends in both phototrophic and heterotrophic microbial community members and were able to propose both biotic and abiotic </w:t>
      </w:r>
      <w:r w:rsidR="00B56E04">
        <w:lastRenderedPageBreak/>
        <w:t>mechanisms for these trends based on gene expression. Because t</w:t>
      </w:r>
      <w:r w:rsidR="00E22B85">
        <w:t xml:space="preserve">his study is </w:t>
      </w:r>
      <w:r w:rsidR="00B56E04">
        <w:t xml:space="preserve">among </w:t>
      </w:r>
      <w:r w:rsidR="00E22B85">
        <w:t>the largest metatranscriptomic sequencing efforts to date</w:t>
      </w:r>
      <w:r w:rsidR="00B56E04">
        <w:t xml:space="preserve">, </w:t>
      </w:r>
      <w:r w:rsidR="00E22B85">
        <w:t xml:space="preserve">we discuss the </w:t>
      </w:r>
      <w:r w:rsidR="000F0EA6">
        <w:t xml:space="preserve">biological vs. technical </w:t>
      </w:r>
      <w:r w:rsidR="00E22B85">
        <w:t xml:space="preserve">variability observed in this dataset to </w:t>
      </w:r>
      <w:r w:rsidR="001D75BD">
        <w:t xml:space="preserve">add to our knowledge of variability in environmental metatranscriptomics and to </w:t>
      </w:r>
      <w:r w:rsidR="00E22B85">
        <w:t xml:space="preserve">inform the </w:t>
      </w:r>
      <w:r w:rsidR="001D75BD">
        <w:t>future</w:t>
      </w:r>
      <w:r w:rsidR="00E22B85">
        <w:t xml:space="preserve"> stud</w:t>
      </w:r>
      <w:r w:rsidR="001D75BD">
        <w:t xml:space="preserve">y designs </w:t>
      </w:r>
      <w:r w:rsidR="001D75BD">
        <w:fldChar w:fldCharType="begin" w:fldLock="1"/>
      </w:r>
      <w:r w:rsidR="001D75BD">
        <w:instrText>ADDIN CSL_CITATION {"citationItems":[{"id":"ITEM-1","itemData":{"DOI":"10.1111/1758-2229.12180","ISSN":"17582229","author":[{"dropping-particle":"","family":"Tsementzi","given":"Despina","non-dropping-particle":"","parse-names":false,"suffix":""},{"dropping-particle":"","family":"Poretsky","given":"Rachel","non-dropping-particle":"","parse-names":false,"suffix":""},{"dropping-particle":"","family":"Rodriguez-R","given":"Luis M.","non-dropping-particle":"","parse-names":false,"suffix":""},{"dropping-particle":"","family":"Luo","given":"Chengwei","non-dropping-particle":"","parse-names":false,"suffix":""},{"dropping-particle":"","family":"Konstantinidis","given":"Konstantinos T.","non-dropping-particle":"","parse-names":false,"suffix":""}],"container-title":"Environmental Microbiology Reports","id":"ITEM-1","issue":"6","issued":{"date-parts":[["2014","12","1"]]},"page":"640-655","publisher":"John Wiley &amp; Sons, Ltd (10.1111)","title":"Evaluation of metatranscriptomic protocols and application to the study of freshwater microbial communities","type":"article-journal","volume":"6"},"uris":["http://www.mendeley.com/documents/?uuid=3fa65377-2ff8-32a1-b6b0-0019a5e479d1"]}],"mendeley":{"formattedCitation":"(Tsementzi et al. 2014)","plainTextFormattedCitation":"(Tsementzi et al. 2014)","previouslyFormattedCitation":"(Tsementzi et al. 2014)"},"properties":{"noteIndex":0},"schema":"https://github.com/citation-style-language/schema/raw/master/csl-citation.json"}</w:instrText>
      </w:r>
      <w:r w:rsidR="001D75BD">
        <w:fldChar w:fldCharType="separate"/>
      </w:r>
      <w:r w:rsidR="001D75BD" w:rsidRPr="001D75BD">
        <w:rPr>
          <w:noProof/>
        </w:rPr>
        <w:t>(Tsementzi et al. 2014)</w:t>
      </w:r>
      <w:r w:rsidR="001D75BD">
        <w:fldChar w:fldCharType="end"/>
      </w:r>
      <w:r w:rsidR="00E22B85">
        <w:t xml:space="preserve">. </w:t>
      </w:r>
      <w:r w:rsidR="00B56E04">
        <w:t>Although different taxa and genes were expressed in the three lakes studied, we found consistent diel trends in each</w:t>
      </w:r>
      <w:r w:rsidR="00DC45A8">
        <w:t>.</w:t>
      </w:r>
    </w:p>
    <w:p w14:paraId="0970CD00" w14:textId="77777777" w:rsidR="00164393" w:rsidRDefault="00E22B85">
      <w:pPr>
        <w:pStyle w:val="Heading2"/>
        <w:spacing w:after="200"/>
        <w:rPr>
          <w:rFonts w:ascii="Times New Roman" w:eastAsia="Times New Roman" w:hAnsi="Times New Roman" w:cs="Times New Roman"/>
        </w:rPr>
      </w:pPr>
      <w:bookmarkStart w:id="3" w:name="_fx005m2pfqb7" w:colFirst="0" w:colLast="0"/>
      <w:bookmarkEnd w:id="3"/>
      <w:r>
        <w:rPr>
          <w:rFonts w:ascii="Times New Roman" w:eastAsia="Times New Roman" w:hAnsi="Times New Roman" w:cs="Times New Roman"/>
        </w:rPr>
        <w:t>Methods</w:t>
      </w:r>
    </w:p>
    <w:p w14:paraId="47751E17" w14:textId="77777777" w:rsidR="00164393" w:rsidRDefault="00E22B85">
      <w:pPr>
        <w:pStyle w:val="Heading3"/>
        <w:rPr>
          <w:color w:val="000000"/>
        </w:rPr>
      </w:pPr>
      <w:bookmarkStart w:id="4" w:name="_8alg5w71bqcy" w:colFirst="0" w:colLast="0"/>
      <w:bookmarkEnd w:id="4"/>
      <w:r>
        <w:rPr>
          <w:color w:val="000000"/>
        </w:rPr>
        <w:t>Study design and in situ measurements</w:t>
      </w:r>
    </w:p>
    <w:p w14:paraId="73102ED2" w14:textId="67216FB5" w:rsidR="00164393" w:rsidRDefault="00E22B85" w:rsidP="00592355">
      <w:pPr>
        <w:pStyle w:val="Normal1"/>
        <w:ind w:firstLine="720"/>
      </w:pPr>
      <w:r>
        <w:t xml:space="preserve">Three lakes in Wisconsin, USA, were chosen for this study based on their </w:t>
      </w:r>
      <w:r w:rsidR="00671E0F">
        <w:t xml:space="preserve">different characteristics and </w:t>
      </w:r>
      <w:r>
        <w:t>trophic status: oligotrophic (Sparkling Lake</w:t>
      </w:r>
      <w:r w:rsidR="009F5CE8">
        <w:t>, SL</w:t>
      </w:r>
      <w:r>
        <w:t>), eutrophic (Lake Mendota</w:t>
      </w:r>
      <w:r w:rsidR="009F5CE8">
        <w:t>, LM</w:t>
      </w:r>
      <w:r>
        <w:t>), and humic (Trout Bog</w:t>
      </w:r>
      <w:r w:rsidR="001910C3">
        <w:t xml:space="preserve"> Lake</w:t>
      </w:r>
      <w:r w:rsidR="009F5CE8">
        <w:t>, TB</w:t>
      </w:r>
      <w:r>
        <w:t>)</w:t>
      </w:r>
      <w:r w:rsidR="00592355">
        <w:t xml:space="preserve"> (Table 1)</w:t>
      </w:r>
      <w:r>
        <w:t>.</w:t>
      </w:r>
      <w:r>
        <w:rPr>
          <w:b/>
        </w:rPr>
        <w:t xml:space="preserve"> </w:t>
      </w:r>
      <w:r w:rsidR="009F5CE8">
        <w:t>LM</w:t>
      </w:r>
      <w:r>
        <w:t xml:space="preserve"> is located in Madison, WI, USA, while T</w:t>
      </w:r>
      <w:r w:rsidR="009F5CE8">
        <w:t>B</w:t>
      </w:r>
      <w:r>
        <w:t xml:space="preserve"> and S</w:t>
      </w:r>
      <w:r w:rsidR="009F5CE8">
        <w:t>L</w:t>
      </w:r>
      <w:r>
        <w:t xml:space="preserve"> are located in Boulder Junction, WI, USA, approximately </w:t>
      </w:r>
      <w:r w:rsidR="001D75BD">
        <w:t xml:space="preserve">350 km </w:t>
      </w:r>
      <w:r>
        <w:t xml:space="preserve">north of Madison. These lakes were chosen because they are core sites of the North Temperate Lakes - Long Term Ecological Research (NTL-LTER) program. They have a rich context of historical environmental data and automated sensor platforms were deployed at all three sites at the time of sampling. Previous studies of the resident microbial communities have also been performed in all three of these lakes, providing reference genomes specific to each </w:t>
      </w:r>
      <w:r w:rsidR="00671E0F">
        <w:t>of these lakes</w:t>
      </w:r>
      <w:r w:rsidR="004C5D10">
        <w:rPr>
          <w:color w:val="000000"/>
        </w:rPr>
        <w:t xml:space="preserve"> </w:t>
      </w:r>
      <w:r w:rsidR="004924E3">
        <w:rPr>
          <w:color w:val="000000"/>
        </w:rPr>
        <w:fldChar w:fldCharType="begin" w:fldLock="1"/>
      </w:r>
      <w:r w:rsidR="00CC679B">
        <w:rPr>
          <w:color w:val="000000"/>
        </w:rPr>
        <w:instrText>ADDIN CSL_CITATION {"citationItems":[{"id":"ITEM-1","itemData":{"DOI":"10.7717/peerj.6075","ISSN":"2167-8359","abstract":"&lt;p&gt; Although microbes mediate much of the biogeochemical cycling in freshwater, the categories of carbon and nutrients currently used in models of freshwater biogeochemical cycling are too broad to be relevant on a microbial scale. One way to improve these models is to incorporate microbial data. Here, we analyze both genes and genomes from three metagenomic time series and propose specific roles for microbial taxa in freshwater biogeochemical cycles. Our metagenomic time series span multiple years and originate from a eutrophic lake (Lake Mendota) and a humic lake (Trout Bog Lake) with contrasting water chemistry. Our analysis highlights the role of polyamines in the nitrogen cycle, the diversity of diazotrophs between lake types, the balance of assimilatory vs. dissimilatory sulfate reduction in freshwater, the various associations between types of phototrophy and carbon fixation, and the density and diversity of glycoside hydrolases in freshwater microbes. We also investigated aspects of central metabolism such as hydrogen metabolism, oxidative phosphorylation, methylotrophy, and sugar degradation. Finally, by analyzing the dynamics over time in nitrogen fixation genes and &lt;italic&gt;Cyanobacteria&lt;/italic&gt; genomes, we show that the potential for nitrogen fixation is linked to specific populations in Lake Mendota. This work represents an important step towards incorporating microbial data into ecosystem models and provides a better understanding of how microbes may participate in freshwater biogeochemical cycling. &lt;/p&gt;","author":[{"dropping-particle":"","family":"Linz","given":"Alexandra M.","non-dropping-particle":"","parse-names":false,"suffix":""},{"dropping-particle":"","family":"He","given":"Shaomei","non-dropping-particle":"","parse-names":false,"suffix":""},{"dropping-particle":"","family":"Stevens","given":"Sarah L.R.","non-dropping-particle":"","parse-names":false,"suffix":""},{"dropping-particle":"","family":"Anantharaman","given":"Karthik","non-dropping-particle":"","parse-names":false,"suffix":""},{"dropping-particle":"","family":"Rohwer","given":"Robin R.","non-dropping-particle":"","parse-names":false,"suffix":""},{"dropping-particle":"","family":"Malmstrom","given":"Rex R.","non-dropping-particle":"","parse-names":false,"suffix":""},{"dropping-particle":"","family":"Bertilsson","given":"Stefan","non-dropping-particle":"","parse-names":false,"suffix":""},{"dropping-particle":"","family":"McMahon","given":"Katherine D.","non-dropping-particle":"","parse-names":false,"suffix":""}],"container-title":"PeerJ","id":"ITEM-1","issued":{"date-parts":[["2018","12","10"]]},"page":"e6075","publisher":"PeerJ Inc.","title":"Freshwater carbon and nutrient cycles revealed through reconstructed population genomes","type":"article-journal","volume":"6"},"uris":["http://www.mendeley.com/documents/?uuid=c41df3fe-e8c1-3782-af57-a1bb33f01b82"]},{"id":"ITEM-2","itemData":{"DOI":"10.1038/ismej.2014.135","ISBN":"1751-7370 (Electronic)\\r1751-7362 (Linking)","ISSN":"1751-7370","PMID":"25093637","abstract":"Members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traits.","author":[{"dropping-particle":"","family":"Ghylin","given":"Trevor W","non-dropping-particle":"","parse-names":false,"suffix":""},{"dropping-particle":"","family":"Garcia","given":"Sarahi L","non-dropping-particle":"","parse-names":false,"suffix":""},{"dropping-particle":"","family":"Moya","given":"Francisco","non-dropping-particle":"","parse-names":false,"suffix":""},{"dropping-particle":"","family":"Oyserman","given":"Ben O","non-dropping-particle":"","parse-names":false,"suffix":""},{"dropping-particle":"","family":"Schwientek","given":"Patrick","non-dropping-particle":"","parse-names":false,"suffix":""},{"dropping-particle":"","family":"Forest","given":"Katrina T","non-dropping-particle":"","parse-names":false,"suffix":""},{"dropping-particle":"","family":"Mutschler","given":"James","non-dropping-particle":"","parse-names":false,"suffix":""},{"dropping-particle":"","family":"Dwulit-Smith","given":"Jeffrey","non-dropping-particle":"","parse-names":false,"suffix":""},{"dropping-particle":"","family":"Chan","given":"Leong-Keat","non-dropping-particle":"","parse-names":false,"suffix":""},{"dropping-particle":"","family":"Martinez-Garcia","given":"Manuel","non-dropping-particle":"","parse-names":false,"suffix":""},{"dropping-particle":"","family":"Sczyrba","given":"Alexander","non-dropping-particle":"","parse-names":false,"suffix":""},{"dropping-particle":"","family":"Stepanauskas","given":"Ramunas","non-dropping-particle":"","parse-names":false,"suffix":""},{"dropping-particle":"","family":"Grossart","given":"Hans-Peter","non-dropping-particle":"","parse-names":false,"suffix":""},{"dropping-particle":"","family":"Woyke","given":"Tanja","non-dropping-particle":"","parse-names":false,"suffix":""},{"dropping-particle":"","family":"Warnecke","given":"Falk","non-dropping-particle":"","parse-names":false,"suffix":""},{"dropping-particle":"","family":"Malmstrom","given":"Rex","non-dropping-particle":"","parse-names":false,"suffix":""},{"dropping-particle":"","family":"Bertilsson","given":"Stefan","non-dropping-particle":"","parse-names":false,"suffix":""},{"dropping-particle":"","family":"McMahon","given":"Katherine D","non-dropping-particle":"","parse-names":false,"suffix":""}],"container-title":"The ISME Journal","id":"ITEM-2","issue":"12","issued":{"date-parts":[["2014"]]},"page":"2503-16","publisher":"Nature Publishing Group","title":"Comparative single-cell genomics reveals potential ecological niches for the freshwater acI Actinobacteria lineage.","type":"article-journal","volume":"8"},"uris":["http://www.mendeley.com/documents/?uuid=47a1656a-7ac3-4c0f-89d0-2a9c148de621"]},{"id":"ITEM-3","itemData":{"DOI":"10.1038/ismej.2015.241","ISSN":"1751-7362","abstract":"Genome-wide selective sweeps and gene-specific sweeps in natural bacterial populations","author":[{"dropping-particle":"","family":"Bendall","given":"Matthew L","non-dropping-particle":"","parse-names":false,"suffix":""},{"dropping-particle":"","family":"Stevens","given":"Sarah LR","non-dropping-particle":"","parse-names":false,"suffix":""},{"dropping-particle":"","family":"Chan","given":"Leong-Keat","non-dropping-particle":"","parse-names":false,"suffix":""},{"dropping-particle":"","family":"Malfatti","given":"Stephanie","non-dropping-particle":"","parse-names":false,"suffix":""},{"dropping-particle":"","family":"Schwientek","given":"Patrick","non-dropping-particle":"","parse-names":false,"suffix":""},{"dropping-particle":"","family":"Tremblay","given":"Julien","non-dropping-particle":"","parse-names":false,"suffix":""},{"dropping-particle":"","family":"Schackwitz","given":"Wendy","non-dropping-particle":"","parse-names":false,"suffix":""},{"dropping-particle":"","family":"Martin","given":"Joel","non-dropping-particle":"","parse-names":false,"suffix":""},{"dropping-particle":"","family":"Pati","given":"Amrita","non-dropping-particle":"","parse-names":false,"suffix":""},{"dropping-particle":"","family":"Bushnell","given":"Brian","non-dropping-particle":"","parse-names":false,"suffix":""},{"dropping-particle":"","family":"Froula","given":"Jeff","non-dropping-particle":"","parse-names":false,"suffix":""},{"dropping-particle":"","family":"Kang","given":"Dongwan","non-dropping-particle":"","parse-names":false,"suffix":""},{"dropping-particle":"","family":"Tringe","given":"Susannah G","non-dropping-particle":"","parse-names":false,"suffix":""},{"dropping-particle":"","family":"Bertilsson","given":"Stefan","non-dropping-particle":"","parse-names":false,"suffix":""},{"dropping-particle":"","family":"Moran","given":"Mary A","non-dropping-particle":"","parse-names":false,"suffix":""},{"dropping-particle":"","family":"Shade","given":"Ashley","non-dropping-particle":"","parse-names":false,"suffix":""},{"dropping-particle":"","family":"Newton","given":"Ryan J","non-dropping-particle":"","parse-names":false,"suffix":""},{"dropping-particle":"","family":"McMahon","given":"Katherine D","non-dropping-particle":"","parse-names":false,"suffix":""},{"dropping-particle":"","family":"Malmstrom","given":"Rex R","non-dropping-particle":"","parse-names":false,"suffix":""}],"container-title":"The ISME Journal","id":"ITEM-3","issue":"7","issued":{"date-parts":[["2016","7","8"]]},"page":"1589-1601","publisher":"Nature Publishing Group","title":"Genome-wide selective sweeps and gene-specific sweeps in natural bacterial populations","type":"article-journal","volume":"10"},"uris":["http://www.mendeley.com/documents/?uuid=8ff8e59d-5d78-3317-9913-19e183ec5074"]}],"mendeley":{"formattedCitation":"(Linz et al. 2018; Ghylin et al. 2014; Bendall et al. 2016)","plainTextFormattedCitation":"(Linz et al. 2018; Ghylin et al. 2014; Bendall et al. 2016)","previouslyFormattedCitation":"(Linz et al. 2018; Ghylin et al. 2014; Bendall et al. 2016)"},"properties":{"noteIndex":0},"schema":"https://github.com/citation-style-language/schema/raw/master/csl-citation.json"}</w:instrText>
      </w:r>
      <w:r w:rsidR="004924E3">
        <w:rPr>
          <w:color w:val="000000"/>
        </w:rPr>
        <w:fldChar w:fldCharType="separate"/>
      </w:r>
      <w:r w:rsidR="001D75BD" w:rsidRPr="001D75BD">
        <w:rPr>
          <w:noProof/>
          <w:color w:val="000000"/>
        </w:rPr>
        <w:t>(Linz et al. 2018; Ghylin et al. 2014; Bendall et al. 2016)</w:t>
      </w:r>
      <w:r w:rsidR="004924E3">
        <w:rPr>
          <w:color w:val="000000"/>
        </w:rPr>
        <w:fldChar w:fldCharType="end"/>
      </w:r>
      <w:r>
        <w:t xml:space="preserve">. </w:t>
      </w:r>
    </w:p>
    <w:p w14:paraId="4EE11FA8" w14:textId="1B5B4F6D" w:rsidR="00164393" w:rsidRDefault="003E7294">
      <w:pPr>
        <w:pStyle w:val="Normal1"/>
        <w:ind w:firstLine="720"/>
      </w:pPr>
      <w:r>
        <w:t xml:space="preserve">Hereafter, we provide brief summaries of our methods; full protocols are available in Supplemental Document </w:t>
      </w:r>
      <w:r w:rsidR="00FF027D">
        <w:t>1</w:t>
      </w:r>
      <w:r>
        <w:t xml:space="preserve">. </w:t>
      </w:r>
      <w:r w:rsidR="00E22B85">
        <w:t>The epilimnion</w:t>
      </w:r>
      <w:r w:rsidR="001910C3">
        <w:t xml:space="preserve"> (top thermal layer)</w:t>
      </w:r>
      <w:r w:rsidR="00E22B85">
        <w:t xml:space="preserve"> of each lake was sampled twelve times at four</w:t>
      </w:r>
      <w:r>
        <w:t>-</w:t>
      </w:r>
      <w:r w:rsidR="00E22B85">
        <w:t>hour intervals</w:t>
      </w:r>
      <w:r w:rsidR="00F60A64">
        <w:t xml:space="preserve"> </w:t>
      </w:r>
      <w:r w:rsidR="00E22B85">
        <w:t>in July 2016</w:t>
      </w:r>
      <w:r w:rsidR="00F60A64">
        <w:t>.</w:t>
      </w:r>
      <w:r w:rsidR="00E22B85">
        <w:t xml:space="preserve"> </w:t>
      </w:r>
      <w:r w:rsidR="00F60A64">
        <w:t xml:space="preserve">We used an </w:t>
      </w:r>
      <w:r w:rsidR="00E22B85">
        <w:t xml:space="preserve">instrumented sonde (Hydrolab DS5X, OTT Hydromet, Kempten, Germany) equipped with sensors for temperature, dissolved oxygen </w:t>
      </w:r>
      <w:r w:rsidR="00E22B85">
        <w:lastRenderedPageBreak/>
        <w:t xml:space="preserve">concentrations, pH, conductivity, and turbidity to collect measurements </w:t>
      </w:r>
      <w:r w:rsidR="00F60A64">
        <w:t xml:space="preserve">of the epilimnion. </w:t>
      </w:r>
      <w:r w:rsidR="00E22B85">
        <w:t xml:space="preserve">Photosynthetically active radiation (PAR) was also measured at this time using a PAR meter (Li-Cor, Lincoln, NE, USA). </w:t>
      </w:r>
      <w:r>
        <w:t>Secchi depth was measured once per lake during the time series.</w:t>
      </w:r>
    </w:p>
    <w:p w14:paraId="5F840D52" w14:textId="16BCA6F5" w:rsidR="00164393" w:rsidRDefault="0033334B" w:rsidP="004566CC">
      <w:pPr>
        <w:pStyle w:val="Normal1"/>
        <w:ind w:firstLine="720"/>
      </w:pPr>
      <w:r>
        <w:t>A</w:t>
      </w:r>
      <w:r w:rsidR="00E22B85">
        <w:t xml:space="preserve">t each timepoint, we collected an integrated water sample of the epilimnion. The sampling depth was chosen based on the location of the thermocline </w:t>
      </w:r>
      <w:r w:rsidR="00EF3B8C">
        <w:t xml:space="preserve">on </w:t>
      </w:r>
      <w:r w:rsidR="00E22B85">
        <w:t xml:space="preserve">the day prior to </w:t>
      </w:r>
      <w:r w:rsidR="00EF3B8C">
        <w:t>initiation of the</w:t>
      </w:r>
      <w:r>
        <w:t xml:space="preserve"> two</w:t>
      </w:r>
      <w:r w:rsidR="00592355">
        <w:t>-</w:t>
      </w:r>
      <w:r w:rsidR="00E22B85">
        <w:t>day time series</w:t>
      </w:r>
      <w:r w:rsidR="00EF3B8C">
        <w:t xml:space="preserve"> of the respective lake</w:t>
      </w:r>
      <w:r w:rsidR="00E22B85">
        <w:t xml:space="preserve">. </w:t>
      </w:r>
      <w:r w:rsidR="003E7294">
        <w:t>To collect RNA, w</w:t>
      </w:r>
      <w:r w:rsidR="00E22B85">
        <w:t xml:space="preserve">ater from the integrated epilimnion sample was </w:t>
      </w:r>
      <w:r w:rsidR="00EF3B8C">
        <w:t xml:space="preserve">immediately </w:t>
      </w:r>
      <w:r w:rsidR="00E22B85">
        <w:t>pumped through 0.22</w:t>
      </w:r>
      <w:r w:rsidR="00592355">
        <w:t>-</w:t>
      </w:r>
      <w:r w:rsidR="00592355" w:rsidRPr="00592355">
        <w:rPr>
          <w:rFonts w:ascii="Symbol" w:hAnsi="Symbol"/>
        </w:rPr>
        <w:t></w:t>
      </w:r>
      <w:r w:rsidR="00592355">
        <w:t>m</w:t>
      </w:r>
      <w:r w:rsidR="00592355" w:rsidDel="00592355">
        <w:t xml:space="preserve"> </w:t>
      </w:r>
      <w:r w:rsidR="00E22B85">
        <w:t>polyethylene filters (Pall, Port Washington, NY, USA). Filters were immediately flash frozen in liquid nitrogen in the field</w:t>
      </w:r>
      <w:r w:rsidR="00F60A64">
        <w:t xml:space="preserve"> and stored at -80</w:t>
      </w:r>
      <w:r w:rsidR="00F60A64">
        <w:rPr>
          <w:vertAlign w:val="superscript"/>
        </w:rPr>
        <w:t>o</w:t>
      </w:r>
      <w:r w:rsidR="00F60A64">
        <w:t>C until extraction</w:t>
      </w:r>
      <w:r w:rsidR="00E22B85">
        <w:t>.</w:t>
      </w:r>
      <w:r w:rsidR="004566CC">
        <w:t xml:space="preserve"> Additional </w:t>
      </w:r>
      <w:r w:rsidR="00E22B85">
        <w:t xml:space="preserve">samples were </w:t>
      </w:r>
      <w:r w:rsidR="00EF3B8C">
        <w:t xml:space="preserve">collected </w:t>
      </w:r>
      <w:r w:rsidR="00E22B85">
        <w:t xml:space="preserve">for </w:t>
      </w:r>
      <w:r w:rsidR="004566CC">
        <w:t xml:space="preserve">metagenomic sequencing, single cell sequencing, </w:t>
      </w:r>
      <w:r w:rsidR="00E22B85">
        <w:t>total and dissolved nitrogen and phosphorus concentrations</w:t>
      </w:r>
      <w:r w:rsidR="004566CC">
        <w:t>,</w:t>
      </w:r>
      <w:r w:rsidR="00E22B85">
        <w:t xml:space="preserve"> chlorophyll </w:t>
      </w:r>
      <w:r w:rsidR="004566CC">
        <w:t>concentrations, bacterial production</w:t>
      </w:r>
      <w:r w:rsidR="00EF3B8C">
        <w:t xml:space="preserve"> assays using </w:t>
      </w:r>
      <w:r w:rsidR="006B3E4F" w:rsidRPr="000D654B">
        <w:rPr>
          <w:vertAlign w:val="superscript"/>
        </w:rPr>
        <w:t>14</w:t>
      </w:r>
      <w:r w:rsidR="00E22B85">
        <w:t xml:space="preserve">C-leucine </w:t>
      </w:r>
      <w:r w:rsidR="001D75BD">
        <w:fldChar w:fldCharType="begin" w:fldLock="1"/>
      </w:r>
      <w:r w:rsidR="001D75BD">
        <w:instrText>ADDIN CSL_CITATION {"citationItems":[{"id":"ITEM-1","itemData":{"ISSN":"0099-2240","PMID":"16347706","abstract":"We examined the simultaneous incorporation of [H]thymidine and [C]leucine to obtain two independent indices of bacterial production (DNA and protein syntheses) in a single incubation. Incorporation rates of leucine estimated by the dual-label method were generally higher than those obtained by the single-label method, but the differences were small (dual/single = 1.1 +/- 0.2 [mean +/- standard deviation]) and were probably due to the presence of labeled leucyl-tRNA in the cold trichloroacetic acid-insoluble fraction. There were no significant differences in thymidine incorporation between dual- and single-label incubations (dual/ single = 1.03 +/- 0.13). Addition of the two substrates in relatively large amounts (25 nM) did not apparently increase bacterial activity during short incubations (&lt;5 h). With the dual-label method we found that thymidine and leucine incorporation rates covaried over depth profiles of the Chesapeake Bay. Estimates of bacterial production based on thymidine and leucine differed by less than 25%. Although the need for appropriate conversion factors has not been eliminated, the dual-label approach can be used to examine the variation in bacterial production while ensuring that the observed variation in incorporation rates is due to real changes in bacterial production rather than changes in conversion factors or introduction of other artifacts.","author":[{"dropping-particle":"","family":"Chin-Leo","given":"G","non-dropping-particle":"","parse-names":false,"suffix":""},{"dropping-particle":"","family":"Kirchman","given":"D L","non-dropping-particle":"","parse-names":false,"suffix":""}],"container-title":"Applied and environmental microbiology","id":"ITEM-1","issue":"8","issued":{"date-parts":[["1988","8","1"]]},"page":"1934-9","publisher":"American Society for Microbiology","title":"Estimating bacterial production in marine waters from the simultaneous incorporation of thymidine and leucine.","type":"article-journal","volume":"54"},"uris":["http://www.mendeley.com/documents/?uuid=5e764184-284f-3b32-85ea-3061a98b974f"]}],"mendeley":{"formattedCitation":"(Chin-Leo and Kirchman 1988)","plainTextFormattedCitation":"(Chin-Leo and Kirchman 1988)","previouslyFormattedCitation":"(Chin-Leo and Kirchman 1988)"},"properties":{"noteIndex":0},"schema":"https://github.com/citation-style-language/schema/raw/master/csl-citation.json"}</w:instrText>
      </w:r>
      <w:r w:rsidR="001D75BD">
        <w:fldChar w:fldCharType="separate"/>
      </w:r>
      <w:r w:rsidR="001D75BD" w:rsidRPr="004924E3">
        <w:rPr>
          <w:noProof/>
        </w:rPr>
        <w:t>(Chin-Leo and Kirchman 1988)</w:t>
      </w:r>
      <w:r w:rsidR="001D75BD">
        <w:fldChar w:fldCharType="end"/>
      </w:r>
      <w:r w:rsidR="00EF3B8C">
        <w:t xml:space="preserve">. </w:t>
      </w:r>
      <w:r w:rsidR="00E22B85">
        <w:t xml:space="preserve"> </w:t>
      </w:r>
    </w:p>
    <w:p w14:paraId="67FFF5CD" w14:textId="77777777" w:rsidR="00164393" w:rsidRDefault="00E22B85">
      <w:pPr>
        <w:pStyle w:val="Heading3"/>
        <w:rPr>
          <w:color w:val="000000"/>
        </w:rPr>
      </w:pPr>
      <w:bookmarkStart w:id="5" w:name="_em0pnlq4s3qx" w:colFirst="0" w:colLast="0"/>
      <w:bookmarkEnd w:id="5"/>
      <w:r>
        <w:rPr>
          <w:color w:val="000000"/>
        </w:rPr>
        <w:t>RNA extraction</w:t>
      </w:r>
    </w:p>
    <w:p w14:paraId="6185B2B4" w14:textId="35684EFC" w:rsidR="00164393" w:rsidRDefault="004566CC">
      <w:pPr>
        <w:pStyle w:val="Normal1"/>
        <w:ind w:firstLine="720"/>
      </w:pPr>
      <w:r>
        <w:t>Samples were lysed with</w:t>
      </w:r>
      <w:r w:rsidR="00E22B85">
        <w:t xml:space="preserve"> EDTA and SDS and incubated at 65</w:t>
      </w:r>
      <w:r w:rsidR="006B3E4F">
        <w:rPr>
          <w:vertAlign w:val="superscript"/>
        </w:rPr>
        <w:t>o</w:t>
      </w:r>
      <w:r w:rsidR="00E22B85">
        <w:t>C</w:t>
      </w:r>
      <w:r>
        <w:t>, then subjected to bead-beating</w:t>
      </w:r>
      <w:r w:rsidR="00244FE5">
        <w:t xml:space="preserve"> </w:t>
      </w:r>
      <w:r>
        <w:t xml:space="preserve">(FastDNA Spin Kit for Soil, </w:t>
      </w:r>
      <w:r w:rsidR="00E22B85">
        <w:t>MP Biomedicals, Santa Ana, CA, USA)</w:t>
      </w:r>
      <w:r w:rsidR="00244FE5">
        <w:t xml:space="preserve"> with</w:t>
      </w:r>
      <w:r w:rsidR="00E22B85">
        <w:t xml:space="preserve"> TRIzol (Thermo-Fisher, Waltham, MA, USA). An internal standard - an </w:t>
      </w:r>
      <w:r w:rsidR="00E22B85">
        <w:rPr>
          <w:i/>
        </w:rPr>
        <w:t>in vitro</w:t>
      </w:r>
      <w:r w:rsidR="00E22B85">
        <w:t xml:space="preserve"> transcription of the cloning plasmid pFN18A </w:t>
      </w:r>
      <w:r w:rsidR="00244FE5">
        <w:t>was</w:t>
      </w:r>
      <w:r w:rsidR="00E22B85">
        <w:t xml:space="preserve"> added to samples after beadbeating</w:t>
      </w:r>
      <w:r w:rsidR="0011314F">
        <w:rPr>
          <w:color w:val="000000"/>
        </w:rPr>
        <w:t xml:space="preserve"> </w:t>
      </w:r>
      <w:r w:rsidR="0011314F">
        <w:rPr>
          <w:color w:val="000000"/>
        </w:rPr>
        <w:fldChar w:fldCharType="begin" w:fldLock="1"/>
      </w:r>
      <w:r w:rsidR="00D339AD">
        <w:rPr>
          <w:color w:val="000000"/>
        </w:rPr>
        <w:instrText>ADDIN CSL_CITATION {"citationItems":[{"id":"ITEM-1","itemData":{"DOI":"10.1016/B978-0-12-407863-5.00012-5","ISBN":"9780124078635","ISSN":"0076-6879","abstract":"Next generation sequencing-enabled metatranscriptomic and metagenomic datasets are providing unprecedented insights into the functional diversity of microbial communities, allowing detection of the genes present in a community as well as differentiation of those being actively transcribed. An emerging challenge of meta-omics approaches is how to quantitatively compare metagenomes and metatranscriptomes collected across spatial and temporal scales, or among treatments in experimental manipulations. Here, we describe the use of internal DNA and mRNA standards in meta-omics methodologies, and highlight how data collected in an absolute framework (per L or per cell) provides increased comparative power and insight into underlying causes of differences between samples.","author":[{"dropping-particle":"","family":"Satinsky","given":"Brandon M.","non-dropping-particle":"","parse-names":false,"suffix":""},{"dropping-particle":"","family":"Gifford","given":"Scott M.","non-dropping-particle":"","parse-names":false,"suffix":""},{"dropping-particle":"","family":"Crump","given":"Byron C.","non-dropping-particle":"","parse-names":false,"suffix":""},{"dropping-particle":"","family":"Moran","given":"Mary Ann","non-dropping-particle":"","parse-names":false,"suffix":""}],"container-title":"Methods in Enzymology","id":"ITEM-1","issued":{"date-parts":[["2013","1","1"]]},"page":"237-250","publisher":"Academic Press","title":"Use of Internal Standards for Quantitative Metatranscriptome and Metagenome Analysis","type":"article-journal","volume":"531"},"uris":["http://www.mendeley.com/documents/?uuid=9625912b-790e-365c-bdf9-9fbfcc295783"]}],"mendeley":{"formattedCitation":"(Satinsky et al. 2013)","plainTextFormattedCitation":"(Satinsky et al. 2013)","previouslyFormattedCitation":"(Satinsky et al. 2013)"},"properties":{"noteIndex":0},"schema":"https://github.com/citation-style-language/schema/raw/master/csl-citation.json"}</w:instrText>
      </w:r>
      <w:r w:rsidR="0011314F">
        <w:rPr>
          <w:color w:val="000000"/>
        </w:rPr>
        <w:fldChar w:fldCharType="separate"/>
      </w:r>
      <w:r w:rsidR="0011314F" w:rsidRPr="0011314F">
        <w:rPr>
          <w:noProof/>
          <w:color w:val="000000"/>
        </w:rPr>
        <w:t>(Satinsky et al. 2013)</w:t>
      </w:r>
      <w:r w:rsidR="0011314F">
        <w:rPr>
          <w:color w:val="000000"/>
        </w:rPr>
        <w:fldChar w:fldCharType="end"/>
      </w:r>
      <w:r w:rsidR="00E22B85">
        <w:t xml:space="preserve">. </w:t>
      </w:r>
      <w:r w:rsidR="003B00D7">
        <w:t>Phenol:c</w:t>
      </w:r>
      <w:r w:rsidR="00E22B85">
        <w:t>hloroform</w:t>
      </w:r>
      <w:r w:rsidR="003B00D7">
        <w:t xml:space="preserve"> </w:t>
      </w:r>
      <w:r w:rsidR="00E22B85">
        <w:t xml:space="preserve">was used to </w:t>
      </w:r>
      <w:r w:rsidR="003B00D7">
        <w:t xml:space="preserve">isolate </w:t>
      </w:r>
      <w:r w:rsidR="00E22B85">
        <w:t>RNA</w:t>
      </w:r>
      <w:r w:rsidR="003B00D7">
        <w:t xml:space="preserve"> from the lysate</w:t>
      </w:r>
      <w:r w:rsidR="00E22B85">
        <w:t xml:space="preserve">. </w:t>
      </w:r>
      <w:r w:rsidR="00244FE5">
        <w:t xml:space="preserve">Purified </w:t>
      </w:r>
      <w:r w:rsidR="00E22B85">
        <w:t>RNA was precipitated in ethanol, pelleted, and resuspended</w:t>
      </w:r>
      <w:r w:rsidR="003B00D7">
        <w:t xml:space="preserve"> in nuclease-free water</w:t>
      </w:r>
      <w:r w:rsidR="00E22B85">
        <w:t xml:space="preserve">. The RNA was further </w:t>
      </w:r>
      <w:r w:rsidR="00244FE5">
        <w:t>cleared</w:t>
      </w:r>
      <w:r w:rsidR="00E22B85">
        <w:t xml:space="preserve"> using an RNeasy kit (QIAGEN, Hilden, Germany)</w:t>
      </w:r>
      <w:r w:rsidR="003B00D7">
        <w:t xml:space="preserve"> with</w:t>
      </w:r>
      <w:r w:rsidR="00E22B85">
        <w:t xml:space="preserve"> </w:t>
      </w:r>
      <w:r w:rsidR="003B00D7">
        <w:t>an on-column</w:t>
      </w:r>
      <w:r w:rsidR="00E22B85">
        <w:t xml:space="preserve"> DNAse digestion. </w:t>
      </w:r>
    </w:p>
    <w:p w14:paraId="61259F8C" w14:textId="77777777" w:rsidR="00164393" w:rsidRDefault="00E22B85">
      <w:pPr>
        <w:pStyle w:val="Heading3"/>
        <w:rPr>
          <w:color w:val="000000"/>
        </w:rPr>
      </w:pPr>
      <w:bookmarkStart w:id="6" w:name="_ju176pq6583a" w:colFirst="0" w:colLast="0"/>
      <w:bookmarkEnd w:id="6"/>
      <w:r>
        <w:rPr>
          <w:color w:val="000000"/>
        </w:rPr>
        <w:t>Additional lab-based measurements</w:t>
      </w:r>
    </w:p>
    <w:p w14:paraId="67E742B1" w14:textId="44290357" w:rsidR="00164393" w:rsidRDefault="00E22B85" w:rsidP="006B3E4F">
      <w:pPr>
        <w:pStyle w:val="Normal1"/>
      </w:pPr>
      <w:r>
        <w:tab/>
        <w:t xml:space="preserve">Chlorophyll was extracted </w:t>
      </w:r>
      <w:r w:rsidR="00244FE5">
        <w:t>from frozen filters using</w:t>
      </w:r>
      <w:r>
        <w:t xml:space="preserve"> methanol</w:t>
      </w:r>
      <w:r w:rsidR="00244FE5">
        <w:t xml:space="preserve">, and samples were acidified to measure phaeophytin. </w:t>
      </w:r>
      <w:r w:rsidR="00E55E5A">
        <w:t xml:space="preserve">Total and dissolved nitrogen and phosphorus were measured via </w:t>
      </w:r>
      <w:r w:rsidR="00E55E5A">
        <w:lastRenderedPageBreak/>
        <w:t xml:space="preserve">colormetric HPLC. </w:t>
      </w:r>
      <w:r>
        <w:t xml:space="preserve">DNA </w:t>
      </w:r>
      <w:r w:rsidR="00244FE5">
        <w:t>was extracted using</w:t>
      </w:r>
      <w:r>
        <w:t xml:space="preserve"> phenol</w:t>
      </w:r>
      <w:r w:rsidR="00244FE5">
        <w:t>:</w:t>
      </w:r>
      <w:r>
        <w:t xml:space="preserve">chloroform using the same lysis method as the RNA extraction protocol. </w:t>
      </w:r>
      <w:r w:rsidR="00346CDD">
        <w:t xml:space="preserve">Four </w:t>
      </w:r>
      <w:r>
        <w:t>additional DNA samples collected from Sparkling Lake in 2009 were extracted and sent for sequencing to serve as additional references for this lake.</w:t>
      </w:r>
    </w:p>
    <w:p w14:paraId="4634862E" w14:textId="77777777" w:rsidR="00DA6C13" w:rsidRPr="00DA6C13" w:rsidRDefault="00DA6C13" w:rsidP="00DA6C13">
      <w:pPr>
        <w:pStyle w:val="Normal1"/>
        <w:rPr>
          <w:i/>
        </w:rPr>
      </w:pPr>
      <w:r w:rsidRPr="00DA6C13">
        <w:rPr>
          <w:i/>
        </w:rPr>
        <w:t>Reference genomes</w:t>
      </w:r>
    </w:p>
    <w:p w14:paraId="7471F8F1" w14:textId="51A9AAAA" w:rsidR="00DA6C13" w:rsidRDefault="00DA6C13" w:rsidP="00DA6C13">
      <w:pPr>
        <w:ind w:firstLine="720"/>
      </w:pPr>
      <w:r>
        <w:t xml:space="preserve">Single amplified genomes were generated following the JGI’s standard protocol </w:t>
      </w:r>
      <w:r>
        <w:fldChar w:fldCharType="begin" w:fldLock="1"/>
      </w:r>
      <w:r>
        <w:instrText>ADDIN CSL_CITATION {"citationItems":[{"id":"ITEM-1","itemData":{"DOI":"10.1038/nprot.2014.067","ISSN":"1754-2189","abstract":"Obtaining genomes from uncultivated environmental microorganisms using FACS–based single-cell genomics","author":[{"dropping-particle":"","family":"Rinke","given":"Christian","non-dropping-particle":"","parse-names":false,"suffix":""},{"dropping-particle":"","family":"Lee","given":"Janey","non-dropping-particle":"","parse-names":false,"suffix":""},{"dropping-particle":"","family":"Nath","given":"Nandita","non-dropping-particle":"","parse-names":false,"suffix":""},{"dropping-particle":"","family":"Goudeau","given":"Danielle","non-dropping-particle":"","parse-names":false,"suffix":""},{"dropping-particle":"","family":"Thompson","given":"Brian","non-dropping-particle":"","parse-names":false,"suffix":""},{"dropping-particle":"","family":"Poulton","given":"Nicole","non-dropping-particle":"","parse-names":false,"suffix":""},{"dropping-particle":"","family":"Dmitrieff","given":"Elizabeth","non-dropping-particle":"","parse-names":false,"suffix":""},{"dropping-particle":"","family":"Malmstrom","given":"Rex","non-dropping-particle":"","parse-names":false,"suffix":""},{"dropping-particle":"","family":"Stepanauskas","given":"Ramunas","non-dropping-particle":"","parse-names":false,"suffix":""},{"dropping-particle":"","family":"Woyke","given":"Tanja","non-dropping-particle":"","parse-names":false,"suffix":""}],"container-title":"Nature Protocols","id":"ITEM-1","issue":"5","issued":{"date-parts":[["2014","5","10"]]},"page":"1038-1048","publisher":"Nature Publishing Group","title":"Obtaining genomes from uncultivated environmental microorganisms using FACS–based single-cell genomics","type":"article-journal","volume":"9"},"uris":["http://www.mendeley.com/documents/?uuid=4c27bae4-816c-38ee-a4cb-99c7a8b3448c"]}],"mendeley":{"formattedCitation":"(Rinke et al. 2014)","plainTextFormattedCitation":"(Rinke et al. 2014)","previouslyFormattedCitation":"(Rinke et al. 2014)"},"properties":{"noteIndex":0},"schema":"https://github.com/citation-style-language/schema/raw/master/csl-citation.json"}</w:instrText>
      </w:r>
      <w:r>
        <w:fldChar w:fldCharType="separate"/>
      </w:r>
      <w:r w:rsidRPr="00083715">
        <w:rPr>
          <w:noProof/>
        </w:rPr>
        <w:t>(Rinke et al. 2014)</w:t>
      </w:r>
      <w:r>
        <w:fldChar w:fldCharType="end"/>
      </w:r>
      <w:r>
        <w:t xml:space="preserve">. Briefly, individual cells were sorted using an Influx flow cytometer (BD Biosciences) and treated with Ready-Lyse lysozyme (Epicentre; 5U/μl final concentration) for 15min at room temperature.  Next, cell lysis and whole-genome amplification was performed with the REPLI-g Single Cell Kit (Qiagen) in 2μl reactions.  Lysis and stop reagents from the REPLI-g kit received UV treatment to remove potential DNA contamination </w:t>
      </w:r>
      <w:r>
        <w:fldChar w:fldCharType="begin" w:fldLock="1"/>
      </w:r>
      <w:r>
        <w:instrText>ADDIN CSL_CITATION {"citationItems":[{"id":"ITEM-1","itemData":{"DOI":"10.1371/journal.pone.0026161","ISSN":"1932-6203","abstract":"Single cell genomics is a powerful and increasingly popular tool for studying the genetic make-up of uncultured microbes. A key challenge for successful single cell sequencing and analysis is the removal of exogenous DNA from whole genome amplification reagents. We found that UV irradiation of the multiple displacement amplification (MDA) reagents, including the Phi29 polymerase and random hexamer primers, effectively eliminates the amplification of contaminating DNA. The methodology is quick, simple, and highly effective, thus significantly improving whole genome amplification from single cells.","author":[{"dropping-particle":"","family":"Woyke","given":"Tanja","non-dropping-particle":"","parse-names":false,"suffix":""},{"dropping-particle":"","family":"Sczyrba","given":"Alexander","non-dropping-particle":"","parse-names":false,"suffix":""},{"dropping-particle":"","family":"Lee","given":"Janey","non-dropping-particle":"","parse-names":false,"suffix":""},{"dropping-particle":"","family":"Rinke","given":"Christian","non-dropping-particle":"","parse-names":false,"suffix":""},{"dropping-particle":"","family":"Tighe","given":"Damon","non-dropping-particle":"","parse-names":false,"suffix":""},{"dropping-particle":"","family":"Clingenpeel","given":"Scott","non-dropping-particle":"","parse-names":false,"suffix":""},{"dropping-particle":"","family":"Malmstrom","given":"Rex","non-dropping-particle":"","parse-names":false,"suffix":""},{"dropping-particle":"","family":"Stepanauskas","given":"Ramunas","non-dropping-particle":"","parse-names":false,"suffix":""},{"dropping-particle":"","family":"Cheng","given":"Jan-Fang","non-dropping-particle":"","parse-names":false,"suffix":""}],"container-title":"PLoS ONE","editor":[{"dropping-particle":"","family":"Lespinet","given":"Olivier","non-dropping-particle":"","parse-names":false,"suffix":""}],"id":"ITEM-1","issue":"10","issued":{"date-parts":[["2011","10","20"]]},"page":"e26161","publisher":"Public Library of Science","title":"Decontamination of MDA Reagents for Single Cell Whole Genome Amplification","type":"article-journal","volume":"6"},"uris":["http://www.mendeley.com/documents/?uuid=761c8298-e74d-3f46-a45a-e0eef9ad261f"]}],"mendeley":{"formattedCitation":"(Woyke et al. 2011)","plainTextFormattedCitation":"(Woyke et al. 2011)","previouslyFormattedCitation":"(Woyke et al. 2011)"},"properties":{"noteIndex":0},"schema":"https://github.com/citation-style-language/schema/raw/master/csl-citation.json"}</w:instrText>
      </w:r>
      <w:r>
        <w:fldChar w:fldCharType="separate"/>
      </w:r>
      <w:r w:rsidRPr="00083715">
        <w:rPr>
          <w:noProof/>
        </w:rPr>
        <w:t>(Woyke et al. 2011)</w:t>
      </w:r>
      <w:r>
        <w:fldChar w:fldCharType="end"/>
      </w:r>
      <w:r>
        <w:t>. Cells for SAG sequencing were chosen with a preference for Sparkling, the least well-represented lake in our pre-existing reference genome collection. An Illumina shotgun library was constructed from each single cell and sequenced on the Illumina NextSeq platform. Sequencing reads were filtered using BBTools and assembled into SAGs using SPAdes</w:t>
      </w:r>
      <w:r>
        <w:rPr>
          <w:color w:val="000000"/>
        </w:rPr>
        <w:t xml:space="preserve"> </w:t>
      </w:r>
      <w:r>
        <w:rPr>
          <w:color w:val="000000"/>
        </w:rPr>
        <w:fldChar w:fldCharType="begin" w:fldLock="1"/>
      </w:r>
      <w:r>
        <w:rPr>
          <w:color w:val="000000"/>
        </w:rPr>
        <w:instrText>ADDIN CSL_CITATION {"citationItems":[{"id":"ITEM-1","itemData":{"DOI":"10.1089/cmb.2012.0021","abstract":"The lion's share of bacteria in various environments cannot be cloned in the laboratory and thus cannot be sequenced using existing technologies. A major goal of single-cell genomics is to complement gene-centric metagenomic data with whole-genome assemblies of unculti-vated organisms. Assembly of single-cell data is challenging because of highly non-uniform read coverage as well as elevated levels of sequencing errors and chimeric reads. We describe SPAdes, a new assembler for both single-cell and standard (multicell) assembly, and demonstrate that it improves on the recently released E + V-SC assembler (specialized for single-cell data) and on popular assemblers Velvet and SoapDeNovo (for multicell data). SPAdes generates single-cell assemblies, providing information about genomes of un-cultivatable bacteria that vastly exceeds what may be obtained via traditional metagenomics studies. SPAdes is available online (http://bioinf.spbau.ru/spades). It is distributed as open source software.","author":[{"dropping-particle":"","family":"Bankevich","given":"Anton","non-dropping-particle":"","parse-names":false,"suffix":""},{"dropping-particle":"","family":"Nurk","given":"Sergey","non-dropping-particle":"","parse-names":false,"suffix":""},{"dropping-particle":"","family":"Antipov","given":"Dmitry","non-dropping-particle":"","parse-names":false,"suffix":""},{"dropping-particle":"","family":"Gurevich","given":"Alexey A","non-dropping-particle":"","parse-names":false,"suffix":""},{"dropping-particle":"","family":"Dvorkin","given":"Mikhail","non-dropping-particle":"","parse-names":false,"suffix":""},{"dropping-particle":"","family":"Kulikov","given":"Alexander S","non-dropping-particle":"","parse-names":false,"suffix":""},{"dropping-particle":"","family":"Lesin","given":"Valery M","non-dropping-particle":"","parse-names":false,"suffix":""},{"dropping-particle":"","family":"Nikolenko","given":"Sergey I","non-dropping-particle":"","parse-names":false,"suffix":""},{"dropping-particle":"","family":"Pham","given":"Son","non-dropping-particle":"","parse-names":false,"suffix":""},{"dropping-particle":"","family":"Prjibelski","given":"Andrey D","non-dropping-particle":"","parse-names":false,"suffix":""},{"dropping-particle":"V","family":"Pyshkin","given":"Alexey","non-dropping-particle":"","parse-names":false,"suffix":""},{"dropping-particle":"V","family":"Sirotkin","given":"Alexander","non-dropping-particle":"","parse-names":false,"suffix":""},{"dropping-particle":"","family":"Vyahhi","given":"Nikolay","non-dropping-particle":"","parse-names":false,"suffix":""},{"dropping-particle":"","family":"Tesler","given":"Glenn","non-dropping-particle":"","parse-names":false,"suffix":""},{"dropping-particle":"","family":"Alekseyev","given":"Max A","non-dropping-particle":"","parse-names":false,"suffix":""},{"dropping-particle":"","family":"Pevzner","given":"Pavel A","non-dropping-particle":"","parse-names":false,"suffix":""}],"id":"ITEM-1","issued":{"date-parts":[["0"]]},"title":"Original Articles SPAdes: A New Genome Assembly Algorithm and Its Applications to Single-Cell Sequencing","type":"article-journal"},"uris":["http://www.mendeley.com/documents/?uuid=65fbabc4-4961-307f-82e1-73347165eafc"]}],"mendeley":{"formattedCitation":"(Bankevich et al. n.d.)","plainTextFormattedCitation":"(Bankevich et al. n.d.)","previouslyFormattedCitation":"(Bankevich et al. n.d.)"},"properties":{"noteIndex":0},"schema":"https://github.com/citation-style-language/schema/raw/master/csl-citation.json"}</w:instrText>
      </w:r>
      <w:r>
        <w:rPr>
          <w:color w:val="000000"/>
        </w:rPr>
        <w:fldChar w:fldCharType="separate"/>
      </w:r>
      <w:r w:rsidRPr="004137C0">
        <w:rPr>
          <w:noProof/>
          <w:color w:val="000000"/>
        </w:rPr>
        <w:t>(Bankevich et al. n.d.)</w:t>
      </w:r>
      <w:r>
        <w:rPr>
          <w:color w:val="000000"/>
        </w:rPr>
        <w:fldChar w:fldCharType="end"/>
      </w:r>
      <w:r>
        <w:t>. Unscreened SAGs were used as references to retain any unusual DNA sequences in the genome.</w:t>
      </w:r>
    </w:p>
    <w:p w14:paraId="75051C7D" w14:textId="3A19CCCB" w:rsidR="00DA6C13" w:rsidRDefault="00DA6C13" w:rsidP="00DA6C13">
      <w:pPr>
        <w:ind w:firstLine="720"/>
      </w:pPr>
      <w:r>
        <w:t>Assembled metagenomic contigs from this study, SAGs from this study, SAGs and MAGs from previous McMahon Lab time series sequencing on these lakes</w:t>
      </w:r>
      <w:r>
        <w:rPr>
          <w:color w:val="000000"/>
        </w:rPr>
        <w:t xml:space="preserve"> </w:t>
      </w:r>
      <w:r>
        <w:rPr>
          <w:color w:val="000000"/>
        </w:rPr>
        <w:fldChar w:fldCharType="begin" w:fldLock="1"/>
      </w:r>
      <w:r>
        <w:rPr>
          <w:color w:val="000000"/>
        </w:rPr>
        <w:instrText>ADDIN CSL_CITATION {"citationItems":[{"id":"ITEM-1","itemData":{"DOI":"10.7717/peerj.6075","ISSN":"2167-8359","abstract":"&lt;p&gt; Although microbes mediate much of the biogeochemical cycling in freshwater, the categories of carbon and nutrients currently used in models of freshwater biogeochemical cycling are too broad to be relevant on a microbial scale. One way to improve these models is to incorporate microbial data. Here, we analyze both genes and genomes from three metagenomic time series and propose specific roles for microbial taxa in freshwater biogeochemical cycles. Our metagenomic time series span multiple years and originate from a eutrophic lake (Lake Mendota) and a humic lake (Trout Bog Lake) with contrasting water chemistry. Our analysis highlights the role of polyamines in the nitrogen cycle, the diversity of diazotrophs between lake types, the balance of assimilatory vs. dissimilatory sulfate reduction in freshwater, the various associations between types of phototrophy and carbon fixation, and the density and diversity of glycoside hydrolases in freshwater microbes. We also investigated aspects of central metabolism such as hydrogen metabolism, oxidative phosphorylation, methylotrophy, and sugar degradation. Finally, by analyzing the dynamics over time in nitrogen fixation genes and &lt;italic&gt;Cyanobacteria&lt;/italic&gt; genomes, we show that the potential for nitrogen fixation is linked to specific populations in Lake Mendota. This work represents an important step towards incorporating microbial data into ecosystem models and provides a better understanding of how microbes may participate in freshwater biogeochemical cycling. &lt;/p&gt;","author":[{"dropping-particle":"","family":"Linz","given":"Alexandra M.","non-dropping-particle":"","parse-names":false,"suffix":""},{"dropping-particle":"","family":"He","given":"Shaomei","non-dropping-particle":"","parse-names":false,"suffix":""},{"dropping-particle":"","family":"Stevens","given":"Sarah L.R.","non-dropping-particle":"","parse-names":false,"suffix":""},{"dropping-particle":"","family":"Anantharaman","given":"Karthik","non-dropping-particle":"","parse-names":false,"suffix":""},{"dropping-particle":"","family":"Rohwer","given":"Robin R.","non-dropping-particle":"","parse-names":false,"suffix":""},{"dropping-particle":"","family":"Malmstrom","given":"Rex R.","non-dropping-particle":"","parse-names":false,"suffix":""},{"dropping-particle":"","family":"Bertilsson","given":"Stefan","non-dropping-particle":"","parse-names":false,"suffix":""},{"dropping-particle":"","family":"McMahon","given":"Katherine D.","non-dropping-particle":"","parse-names":false,"suffix":""}],"container-title":"PeerJ","id":"ITEM-1","issued":{"date-parts":[["2018","12","10"]]},"page":"e6075","publisher":"PeerJ Inc.","title":"Freshwater carbon and nutrient cycles revealed through reconstructed population genomes","type":"article-journal","volume":"6"},"uris":["http://www.mendeley.com/documents/?uuid=c41df3fe-e8c1-3782-af57-a1bb33f01b82"]},{"id":"ITEM-2","itemData":{"DOI":"10.1038/ismej.2014.135","ISBN":"1751-7370 (Electronic)\\r1751-7362 (Linking)","ISSN":"1751-7370","PMID":"25093637","abstract":"Members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traits.","author":[{"dropping-particle":"","family":"Ghylin","given":"Trevor W","non-dropping-particle":"","parse-names":false,"suffix":""},{"dropping-particle":"","family":"Garcia","given":"Sarahi L","non-dropping-particle":"","parse-names":false,"suffix":""},{"dropping-particle":"","family":"Moya","given":"Francisco","non-dropping-particle":"","parse-names":false,"suffix":""},{"dropping-particle":"","family":"Oyserman","given":"Ben O","non-dropping-particle":"","parse-names":false,"suffix":""},{"dropping-particle":"","family":"Schwientek","given":"Patrick","non-dropping-particle":"","parse-names":false,"suffix":""},{"dropping-particle":"","family":"Forest","given":"Katrina T","non-dropping-particle":"","parse-names":false,"suffix":""},{"dropping-particle":"","family":"Mutschler","given":"James","non-dropping-particle":"","parse-names":false,"suffix":""},{"dropping-particle":"","family":"Dwulit-Smith","given":"Jeffrey","non-dropping-particle":"","parse-names":false,"suffix":""},{"dropping-particle":"","family":"Chan","given":"Leong-Keat","non-dropping-particle":"","parse-names":false,"suffix":""},{"dropping-particle":"","family":"Martinez-Garcia","given":"Manuel","non-dropping-particle":"","parse-names":false,"suffix":""},{"dropping-particle":"","family":"Sczyrba","given":"Alexander","non-dropping-particle":"","parse-names":false,"suffix":""},{"dropping-particle":"","family":"Stepanauskas","given":"Ramunas","non-dropping-particle":"","parse-names":false,"suffix":""},{"dropping-particle":"","family":"Grossart","given":"Hans-Peter","non-dropping-particle":"","parse-names":false,"suffix":""},{"dropping-particle":"","family":"Woyke","given":"Tanja","non-dropping-particle":"","parse-names":false,"suffix":""},{"dropping-particle":"","family":"Warnecke","given":"Falk","non-dropping-particle":"","parse-names":false,"suffix":""},{"dropping-particle":"","family":"Malmstrom","given":"Rex","non-dropping-particle":"","parse-names":false,"suffix":""},{"dropping-particle":"","family":"Bertilsson","given":"Stefan","non-dropping-particle":"","parse-names":false,"suffix":""},{"dropping-particle":"","family":"McMahon","given":"Katherine D","non-dropping-particle":"","parse-names":false,"suffix":""}],"container-title":"The ISME Journal","id":"ITEM-2","issue":"12","issued":{"date-parts":[["2014"]]},"page":"2503-16","publisher":"Nature Publishing Group","title":"Comparative single-cell genomics reveals potential ecological niches for the freshwater acI Actinobacteria lineage.","type":"article-journal","volume":"8"},"uris":["http://www.mendeley.com/documents/?uuid=47a1656a-7ac3-4c0f-89d0-2a9c148de621"]},{"id":"ITEM-3","itemData":{"DOI":"10.1038/s41396-017-0001-0","ISSN":"1751-7362","abstract":"To understand the forces driving differentiation and diversification in wild bacterial populations, we must be able to delineate and track ecologically relevant units through space and time. Mapping metagenomic sequences to reference genomes derived from the same environment can reveal genetic heterogeneity within populations, and in some cases, be used to identify boundaries between genetically similar, but ecologically distinct, populations. Here we examine population-level heterogeneity within abundant and ubiquitous freshwater bacterial groups such as the acI Actinobacteria and LD12 Alphaproteobacteria (the freshwater sister clade to the marine SAR11) using 33 single-cell genomes and a 5-year metagenomic time series. The single-cell genomes grouped into 15 monophyletic clusters (termed “tribes”) that share at least 97.9% 16S rRNA identity. Distinct populations were identified within most tribes based on the patterns of metagenomic read recruitments to single-cell genomes representing these tribes. Genetically distinct populations within tribes of the acI Actinobacterial lineage living in the same lake had different seasonal abundance patterns, suggesting these populations were also ecologically distinct. In contrast, sympatric LD12 populations were less genetically differentiated. This suggests that within one lake, some freshwater lineages harbor genetically discrete (but still closely related) and ecologically distinct populations, while other lineages are composed of less differentiated populations with overlapping niches. Our results point at an interplay of evolutionary and ecological forces acting on these communities that can be observed in real time.","author":[{"dropping-particle":"","family":"Garcia","given":"Sarahi L.","non-dropping-particle":"","parse-names":false,"suffix":""},{"dropping-particle":"","family":"Stevens","given":"Sarah L. R.","non-dropping-particle":"","parse-names":false,"suffix":""},{"dropping-particle":"","family":"Crary","given":"Benjamin","non-dropping-particle":"","parse-names":false,"suffix":""},{"dropping-particle":"","family":"Martinez-Garcia","given":"Manuel","non-dropping-particle":"","parse-names":false,"suffix":""},{"dropping-particle":"","family":"Stepanauskas","given":"Ramunas","non-dropping-particle":"","parse-names":false,"suffix":""},{"dropping-particle":"","family":"Woyke","given":"Tanja","non-dropping-particle":"","parse-names":false,"suffix":""},{"dropping-particle":"","family":"Tringe","given":"Susannah G.","non-dropping-particle":"","parse-names":false,"suffix":""},{"dropping-particle":"","family":"Andersson","given":"Siv G. E.","non-dropping-particle":"","parse-names":false,"suffix":""},{"dropping-particle":"","family":"Bertilsson","given":"Stefan","non-dropping-particle":"","parse-names":false,"suffix":""},{"dropping-particle":"","family":"Malmstrom","given":"Rex R.","non-dropping-particle":"","parse-names":false,"suffix":""},{"dropping-particle":"","family":"McMahon","given":"Katherine D.","non-dropping-particle":"","parse-names":false,"suffix":""}],"container-title":"The ISME Journal","id":"ITEM-3","issue":"3","issued":{"date-parts":[["2018","3","8"]]},"page":"742-755","publisher":"Nature Publishing Group","title":"Contrasting patterns of genome-level diversity across distinct co-occurring bacterial populations","type":"article-journal","volume":"12"},"uris":["http://www.mendeley.com/documents/?uuid=2f85a6f8-c376-3070-b5eb-f8b980216330"]}],"mendeley":{"formattedCitation":"(Linz et al. 2018; Ghylin et al. 2014; Garcia et al. 2018)","plainTextFormattedCitation":"(Linz et al. 2018; Ghylin et al. 2014; Garcia et al. 2018)","previouslyFormattedCitation":"(Linz et al. 2018; Ghylin et al. 2014; Garcia et al. 2018)"},"properties":{"noteIndex":0},"schema":"https://github.com/citation-style-language/schema/raw/master/csl-citation.json"}</w:instrText>
      </w:r>
      <w:r>
        <w:rPr>
          <w:color w:val="000000"/>
        </w:rPr>
        <w:fldChar w:fldCharType="separate"/>
      </w:r>
      <w:r w:rsidRPr="004137C0">
        <w:rPr>
          <w:noProof/>
          <w:color w:val="000000"/>
        </w:rPr>
        <w:t>(Linz et al. 2018; Ghylin et al. 2014; Garcia et al. 2018)</w:t>
      </w:r>
      <w:r>
        <w:rPr>
          <w:color w:val="000000"/>
        </w:rPr>
        <w:fldChar w:fldCharType="end"/>
      </w:r>
      <w:r>
        <w:t>, and 5 freshwater algal genomes from NCBI RefSeq</w:t>
      </w:r>
      <w:r>
        <w:rPr>
          <w:color w:val="000000"/>
        </w:rPr>
        <w:t xml:space="preserve"> </w:t>
      </w:r>
      <w:r>
        <w:rPr>
          <w:color w:val="000000"/>
        </w:rPr>
        <w:fldChar w:fldCharType="begin" w:fldLock="1"/>
      </w:r>
      <w:r>
        <w:rPr>
          <w:color w:val="000000"/>
        </w:rPr>
        <w:instrText>ADDIN CSL_CITATION {"citationItems":[{"id":"ITEM-1","itemData":{"DOI":"10.1093/nar/29.1.137","ISSN":"13624962","author":[{"dropping-particle":"","family":"Pruitt","given":"K. D.","non-dropping-particle":"","parse-names":false,"suffix":""},{"dropping-particle":"","family":"Maglott","given":"Donna R.","non-dropping-particle":"","parse-names":false,"suffix":""}],"container-title":"Nucleic Acids Research","id":"ITEM-1","issue":"1","issued":{"date-parts":[["2001","1","1"]]},"page":"137-140","publisher":"Oxford University Press","title":"RefSeq and LocusLink: NCBI gene-centered resources","type":"article-journal","volume":"29"},"uris":["http://www.mendeley.com/documents/?uuid=4313d81b-d6bd-34d7-bdb3-f099d2ab5867"]}],"mendeley":{"formattedCitation":"(Pruitt and Maglott 2001)","plainTextFormattedCitation":"(Pruitt and Maglott 2001)","previouslyFormattedCitation":"(Pruitt and Maglott 2001)"},"properties":{"noteIndex":0},"schema":"https://github.com/citation-style-language/schema/raw/master/csl-citation.json"}</w:instrText>
      </w:r>
      <w:r>
        <w:rPr>
          <w:color w:val="000000"/>
        </w:rPr>
        <w:fldChar w:fldCharType="separate"/>
      </w:r>
      <w:r w:rsidRPr="004137C0">
        <w:rPr>
          <w:noProof/>
          <w:color w:val="000000"/>
        </w:rPr>
        <w:t>(Pruitt and Maglott 2001)</w:t>
      </w:r>
      <w:r>
        <w:rPr>
          <w:color w:val="000000"/>
        </w:rPr>
        <w:fldChar w:fldCharType="end"/>
      </w:r>
      <w:r>
        <w:t>, representing each available algal genus, were used to build a nonredundant, highly specific database for subsequent mapping of metatranscriptomic reads (</w:t>
      </w:r>
      <w:r w:rsidR="000C1647">
        <w:t xml:space="preserve">Table </w:t>
      </w:r>
      <w:commentRangeStart w:id="7"/>
      <w:r w:rsidR="000C1647">
        <w:t>S1</w:t>
      </w:r>
      <w:commentRangeEnd w:id="7"/>
      <w:r w:rsidR="00154E93">
        <w:rPr>
          <w:rStyle w:val="CommentReference"/>
        </w:rPr>
        <w:commentReference w:id="7"/>
      </w:r>
      <w:r>
        <w:t xml:space="preserve">). This approach provides better functional prediction </w:t>
      </w:r>
      <w:bookmarkStart w:id="8" w:name="_GoBack"/>
      <w:bookmarkEnd w:id="8"/>
      <w:r>
        <w:t xml:space="preserve">than annotating each individual read.  After formatting each type of </w:t>
      </w:r>
      <w:r>
        <w:lastRenderedPageBreak/>
        <w:t>genome or contig’s fastq and gff files, coding regions were extracted and clustered at 97% ID using CD-HIT</w:t>
      </w:r>
      <w:r>
        <w:rPr>
          <w:color w:val="000000"/>
        </w:rPr>
        <w:t xml:space="preserve"> </w:t>
      </w:r>
      <w:r>
        <w:rPr>
          <w:color w:val="000000"/>
        </w:rPr>
        <w:fldChar w:fldCharType="begin" w:fldLock="1"/>
      </w:r>
      <w:r>
        <w:rPr>
          <w:color w:val="000000"/>
        </w:rPr>
        <w:instrText>ADDIN CSL_CITATION {"citationItems":[{"id":"ITEM-1","itemData":{"DOI":"10.1093/bioinformatics/btq003","ISSN":"1460-2059","author":[{"dropping-particle":"","family":"Huang","given":"Ying","non-dropping-particle":"","parse-names":false,"suffix":""},{"dropping-particle":"","family":"Niu","given":"Beifang","non-dropping-particle":"","parse-names":false,"suffix":""},{"dropping-particle":"","family":"Gao","given":"Ying","non-dropping-particle":"","parse-names":false,"suffix":""},{"dropping-particle":"","family":"Fu","given":"Limin","non-dropping-particle":"","parse-names":false,"suffix":""},{"dropping-particle":"","family":"Li","given":"Weizhong","non-dropping-particle":"","parse-names":false,"suffix":""}],"container-title":"Bioinformatics","id":"ITEM-1","issue":"5","issued":{"date-parts":[["2010","3","1"]]},"page":"680-682","publisher":"Oxford University Press","title":"CD-HIT Suite: a web server for clustering and comparing biological sequences","type":"article-journal","volume":"26"},"uris":["http://www.mendeley.com/documents/?uuid=ac7d4d44-3dbb-3d21-a53f-17a2b3bc1c6f"]}],"mendeley":{"formattedCitation":"(Huang et al. 2010)","plainTextFormattedCitation":"(Huang et al. 2010)","previouslyFormattedCitation":"(Huang et al. 2010)"},"properties":{"noteIndex":0},"schema":"https://github.com/citation-style-language/schema/raw/master/csl-citation.json"}</w:instrText>
      </w:r>
      <w:r>
        <w:rPr>
          <w:color w:val="000000"/>
        </w:rPr>
        <w:fldChar w:fldCharType="separate"/>
      </w:r>
      <w:r w:rsidRPr="004137C0">
        <w:rPr>
          <w:noProof/>
          <w:color w:val="000000"/>
        </w:rPr>
        <w:t>(Huang et al. 2010)</w:t>
      </w:r>
      <w:r>
        <w:rPr>
          <w:color w:val="000000"/>
        </w:rPr>
        <w:fldChar w:fldCharType="end"/>
      </w:r>
      <w:r>
        <w:t>.</w:t>
      </w:r>
    </w:p>
    <w:p w14:paraId="3ECF3CDD" w14:textId="249E5519" w:rsidR="00DA6C13" w:rsidRPr="00DA6C13" w:rsidRDefault="00DA6C13" w:rsidP="00DA6C13">
      <w:pPr>
        <w:pStyle w:val="Normal1"/>
        <w:ind w:firstLine="720"/>
      </w:pPr>
      <w:r>
        <w:t xml:space="preserve">Individual metagenome assemblies were binned using Metabat </w:t>
      </w:r>
      <w:r>
        <w:fldChar w:fldCharType="begin" w:fldLock="1"/>
      </w:r>
      <w:r>
        <w:instrText>ADDIN CSL_CITATION {"citationItems":[{"id":"ITEM-1","itemData":{"DOI":"10.7717/peerj.1165","ISBN":"2167-8359 (Electronic)","ISSN":"2167-8359","PMID":"26336640","abstract":"Grouping large genomic fragments assembled fromshotgunmetagenomic sequences to deconvolute complex microbial communities, or metagenome binning, enables the study of individual organisms and their interactions. Because of the complex nature of these communities, existing metagenome binning methods often miss a large number of microbial species. In addition, most of the tools are not scalable to large datasets.Herewe introduce automated software calledMetaBAT that integrates empirical probabilistic distances of genome abundance and tetranucleotide frequency for accurate metagenome binning. MetaBAT outperforms alternative methods in accuracy and computational efficiency on both synthetic and real metagenome datasets. It automatically forms hundreds of high quality genome bins on a very large assembly consisting millions of contigs in a matter of hours on a single node.MetaBAT is open source software and available at https://bitbucket.org/ berkeleylab/metabat.","author":[{"dropping-particle":"","family":"Kang","given":"Dongwan D","non-dropping-particle":"","parse-names":false,"suffix":""},{"dropping-particle":"","family":"Froula","given":"Jeff","non-dropping-particle":"","parse-names":false,"suffix":""},{"dropping-particle":"","family":"Egan","given":"Rob","non-dropping-particle":"","parse-names":false,"suffix":""},{"dropping-particle":"","family":"Wang","given":"Zhong","non-dropping-particle":"","parse-names":false,"suffix":""}],"container-title":"PeerJ","id":"ITEM-1","issued":{"date-parts":[["2015"]]},"page":"e1165","title":"MetaBAT, an efficient tool for accurately reconstructing single genomes from complex microbial communities","type":"article-journal","volume":"3"},"uris":["http://www.mendeley.com/documents/?uuid=bcafbfa7-48af-455f-b7dd-bdf8772bbec6"]}],"mendeley":{"formattedCitation":"(Kang et al. 2015)","plainTextFormattedCitation":"(Kang et al. 2015)","previouslyFormattedCitation":"(Kang et al. 2015)"},"properties":{"noteIndex":0},"schema":"https://github.com/citation-style-language/schema/raw/master/csl-citation.json"}</w:instrText>
      </w:r>
      <w:r>
        <w:fldChar w:fldCharType="separate"/>
      </w:r>
      <w:r w:rsidRPr="004137C0">
        <w:rPr>
          <w:noProof/>
        </w:rPr>
        <w:t>(Kang et al. 2015)</w:t>
      </w:r>
      <w:r>
        <w:fldChar w:fldCharType="end"/>
      </w:r>
      <w:r>
        <w:t xml:space="preserve"> and checked for completeness and contamination using CheckM</w:t>
      </w:r>
      <w:r>
        <w:rPr>
          <w:color w:val="000000"/>
        </w:rPr>
        <w:t xml:space="preserve"> </w:t>
      </w:r>
      <w:r>
        <w:rPr>
          <w:color w:val="000000"/>
        </w:rPr>
        <w:fldChar w:fldCharType="begin" w:fldLock="1"/>
      </w:r>
      <w:r>
        <w:rPr>
          <w:color w:val="000000"/>
        </w:rPr>
        <w:instrText>ADDIN CSL_CITATION {"citationItems":[{"id":"ITEM-1","itemData":{"DOI":"10.1101/gr.186072.114","ISSN":"1549-5469","PMID":"25977477","abstract":"Large-scale recovery of genomes from isolates, single cells, and metagenomic data has been made possible by advances in computational methods and substantial reductions in sequencing costs. Although this increasing breadth of draft genomes is providing key information regarding the evolutionary and functional diversity of microbial life, it has become impractical to finish all available reference genomes. Making robust biological inferences from draft genomes requires accurate estimates of their completeness and contamination. Current methods for assessing genome quality are ad hoc and generally make use of a limited number of \"marker\" genes conserved across all bacterial or archaeal genomes. Here we introduce CheckM, an automated method for assessing the quality of a genome using a broader set of marker genes specific to the position of a genome within a reference genome tree and information about the collocation of these genes. We demonstrate the effectiveness of CheckM using synthetic data and a wide range of isolate-, single-cell-, and metagenome-derived genomes. CheckM is shown to provide accurate estimates of genome completeness and contamination and to outperform existing approaches. Using CheckM, we identify a diverse range of errors currently impacting publicly available isolate genomes and demonstrate that genomes obtained from single cells and metagenomic data vary substantially in quality. In order to facilitate the use of draft genomes, we propose an objective measure of genome quality that can be used to select genomes suitable for specific gene- and genome-centric analyses of microbial communities.","author":[{"dropping-particle":"","family":"Parks","given":"Donovan H","non-dropping-particle":"","parse-names":false,"suffix":""},{"dropping-particle":"","family":"Imelfort","given":"Michael","non-dropping-particle":"","parse-names":false,"suffix":""},{"dropping-particle":"","family":"Skennerton","given":"Connor T","non-dropping-particle":"","parse-names":false,"suffix":""},{"dropping-particle":"","family":"Hugenholtz","given":"Philip","non-dropping-particle":"","parse-names":false,"suffix":""},{"dropping-particle":"","family":"Tyson","given":"Gene W","non-dropping-particle":"","parse-names":false,"suffix":""}],"container-title":"Genome research","id":"ITEM-1","issue":"7","issued":{"date-parts":[["2015","7","14"]]},"page":"1043-55","publisher":"Cold Spring Harbor Laboratory Press","title":"CheckM: assessing the quality of microbial genomes recovered from isolates, single cells, and metagenomes.","type":"article-journal","volume":"25"},"uris":["http://www.mendeley.com/documents/?uuid=2c26c6bd-6796-3cf1-b93f-4dd973f14541"]}],"mendeley":{"formattedCitation":"(Parks et al. 2015)","plainTextFormattedCitation":"(Parks et al. 2015)","previouslyFormattedCitation":"(Parks et al. 2015)"},"properties":{"noteIndex":0},"schema":"https://github.com/citation-style-language/schema/raw/master/csl-citation.json"}</w:instrText>
      </w:r>
      <w:r>
        <w:rPr>
          <w:color w:val="000000"/>
        </w:rPr>
        <w:fldChar w:fldCharType="separate"/>
      </w:r>
      <w:r w:rsidRPr="004137C0">
        <w:rPr>
          <w:noProof/>
          <w:color w:val="000000"/>
        </w:rPr>
        <w:t>(Parks et al. 2015)</w:t>
      </w:r>
      <w:r>
        <w:rPr>
          <w:color w:val="000000"/>
        </w:rPr>
        <w:fldChar w:fldCharType="end"/>
      </w:r>
      <w:r>
        <w:t xml:space="preserve">. Bins and unbinned contigs from the metagenome assemblies were classified by taking the consensus taxonomy of the best hit in the Integrated Microbial Genomes database </w:t>
      </w:r>
      <w:r>
        <w:fldChar w:fldCharType="begin" w:fldLock="1"/>
      </w:r>
      <w:r>
        <w:instrText>ADDIN CSL_CITATION {"citationItems":[{"id":"ITEM-1","itemData":{"DOI":"10.1093/nar/gkr1044","ISBN":"1362-4962 (Electronic)\\r0305-1048 (Linking)","ISSN":"03051048","PMID":"22194640","abstract":"The Integrated Microbial Genomes (IMG) system serves as a community resource for comparative analysis of publicly available genomes in a comprehensive integrated context. IMG integrates publicly available draft and complete genomes from all three domains of life with a large number of plasmids and viruses. IMG provides tools and viewers for analyzing and reviewing the annotations of genes and genomes in a comparative context. IMG's data content and analytical capabilities have been continuously extended through regular updates since its first release in March 2005. IMG is available at http://img.jgi.doe.gov. Companion IMG systems provide support for expert review of genome annotations (IMG/ER: http://img.jgi.doe.gov/er), teaching courses and training in microbial genome analysis (IMG/EDU: http://img.jgi.doe.gov/edu) and analysis of genomes related to the Human Microbiome Project (IMG/HMP: http://www.hmpdacc-resources.org/img_hmp).","author":[{"dropping-particle":"","family":"Markowitz","given":"Victor M.","non-dropping-particle":"","parse-names":false,"suffix":""},{"dropping-particle":"","family":"Chen","given":"I. Min A.","non-dropping-particle":"","parse-names":false,"suffix":""},{"dropping-particle":"","family":"Palaniappan","given":"Krishna","non-dropping-particle":"","parse-names":false,"suffix":""},{"dropping-particle":"","family":"Chu","given":"Ken","non-dropping-particle":"","parse-names":false,"suffix":""},{"dropping-particle":"","family":"Szeto","given":"Ernest","non-dropping-particle":"","parse-names":false,"suffix":""},{"dropping-particle":"","family":"Grechkin","given":"Yuri","non-dropping-particle":"","parse-names":false,"suffix":""},{"dropping-particle":"","family":"Ratner","given":"Anna","non-dropping-particle":"","parse-names":false,"suffix":""},{"dropping-particle":"","family":"Jacob","given":"Biju","non-dropping-particle":"","parse-names":false,"suffix":""},{"dropping-particle":"","family":"Huang","given":"Jinghua","non-dropping-particle":"","parse-names":false,"suffix":""},{"dropping-particle":"","family":"Williams","given":"Peter","non-dropping-particle":"","parse-names":false,"suffix":""},{"dropping-particle":"","family":"Huntemann","given":"Marcel","non-dropping-particle":"","parse-names":false,"suffix":""},{"dropping-particle":"","family":"Anderson","given":"Iain","non-dropping-particle":"","parse-names":false,"suffix":""},{"dropping-particle":"","family":"Mavromatis","given":"Konstantinos","non-dropping-particle":"","parse-names":false,"suffix":""},{"dropping-particle":"","family":"Ivanova","given":"Natalia N.","non-dropping-particle":"","parse-names":false,"suffix":""},{"dropping-particle":"","family":"Kyrpides","given":"Nikos C.","non-dropping-particle":"","parse-names":false,"suffix":""}],"container-title":"Nucleic Acids Research","id":"ITEM-1","issue":"D1","issued":{"date-parts":[["2012"]]},"page":"115-122","title":"IMG: The integrated microbial genomes database and comparative analysis system","type":"article-journal","volume":"40"},"uris":["http://www.mendeley.com/documents/?uuid=572d453b-7bab-4805-8642-aca4e6d99eed"]}],"mendeley":{"formattedCitation":"(Markowitz et al. 2012)","plainTextFormattedCitation":"(Markowitz et al. 2012)","previouslyFormattedCitation":"(Markowitz et al. 2012)"},"properties":{"noteIndex":0},"schema":"https://github.com/citation-style-language/schema/raw/master/csl-citation.json"}</w:instrText>
      </w:r>
      <w:r>
        <w:fldChar w:fldCharType="separate"/>
      </w:r>
      <w:r w:rsidRPr="004137C0">
        <w:rPr>
          <w:noProof/>
        </w:rPr>
        <w:t>(Markowitz et al. 2012)</w:t>
      </w:r>
      <w:r>
        <w:fldChar w:fldCharType="end"/>
      </w:r>
      <w:r>
        <w:t xml:space="preserve"> for each coding region on a contig/bin using in-house McMahon Lab </w:t>
      </w:r>
      <w:commentRangeStart w:id="9"/>
      <w:r>
        <w:t>scripts</w:t>
      </w:r>
      <w:commentRangeEnd w:id="9"/>
      <w:r>
        <w:rPr>
          <w:rStyle w:val="CommentReference"/>
        </w:rPr>
        <w:commentReference w:id="9"/>
      </w:r>
      <w:r>
        <w:t>.</w:t>
      </w:r>
    </w:p>
    <w:p w14:paraId="6FD20BC1" w14:textId="04C1AA6B" w:rsidR="00B112C6" w:rsidRPr="001D75BD" w:rsidRDefault="00DA6C13" w:rsidP="001D75BD">
      <w:pPr>
        <w:pStyle w:val="Heading3"/>
        <w:rPr>
          <w:color w:val="000000"/>
        </w:rPr>
      </w:pPr>
      <w:bookmarkStart w:id="10" w:name="_bmysu084743p" w:colFirst="0" w:colLast="0"/>
      <w:bookmarkEnd w:id="10"/>
      <w:r>
        <w:rPr>
          <w:color w:val="000000"/>
        </w:rPr>
        <w:t>Metatranscriptomics</w:t>
      </w:r>
      <w:r w:rsidR="00B112C6">
        <w:t xml:space="preserve"> </w:t>
      </w:r>
    </w:p>
    <w:p w14:paraId="635C55AA" w14:textId="4B6AA14D" w:rsidR="00164393" w:rsidRDefault="00E22B85" w:rsidP="00E20608">
      <w:pPr>
        <w:pStyle w:val="Normal1"/>
        <w:ind w:firstLine="720"/>
      </w:pPr>
      <w:r>
        <w:t xml:space="preserve">Three samples from each timepoint were sequenced by the Department of Energy Joint Genome Institute (JGI). </w:t>
      </w:r>
      <w:commentRangeStart w:id="11"/>
      <w:commentRangeStart w:id="12"/>
      <w:r>
        <w:t>Once received, ribosomal RNA was depleted from the RNA samples</w:t>
      </w:r>
      <w:r w:rsidR="003B00D7">
        <w:t>, and they were converted to cDNA</w:t>
      </w:r>
      <w:commentRangeEnd w:id="11"/>
      <w:r w:rsidR="00E20608">
        <w:rPr>
          <w:rStyle w:val="CommentReference"/>
        </w:rPr>
        <w:commentReference w:id="11"/>
      </w:r>
      <w:commentRangeEnd w:id="12"/>
      <w:r w:rsidR="00D209FC">
        <w:rPr>
          <w:rStyle w:val="CommentReference"/>
        </w:rPr>
        <w:commentReference w:id="12"/>
      </w:r>
      <w:r>
        <w:t xml:space="preserve">. </w:t>
      </w:r>
      <w:r w:rsidR="00E20608">
        <w:t>The resulting cDNA was</w:t>
      </w:r>
      <w:r>
        <w:t xml:space="preserve"> sequenced using Illumina HiSeq 2500-1TB (Illumina, San Diego, CA, USA). </w:t>
      </w:r>
      <w:commentRangeStart w:id="13"/>
      <w:r>
        <w:t xml:space="preserve">Metatranscriptomic reads were quality filtered by the JGI. </w:t>
      </w:r>
      <w:commentRangeEnd w:id="13"/>
      <w:r w:rsidR="00E20608">
        <w:rPr>
          <w:rStyle w:val="CommentReference"/>
        </w:rPr>
        <w:commentReference w:id="13"/>
      </w:r>
      <w:r w:rsidR="007C425D">
        <w:t>QC-filtered m</w:t>
      </w:r>
      <w:r>
        <w:t xml:space="preserve">etatranscriptomic reads were assembled </w:t>
      </w:r>
      <w:r w:rsidR="007C425D">
        <w:t xml:space="preserve">for each sample individually </w:t>
      </w:r>
      <w:r>
        <w:t>using Me</w:t>
      </w:r>
      <w:r w:rsidR="007C425D">
        <w:t>g</w:t>
      </w:r>
      <w:r>
        <w:t>aHit</w:t>
      </w:r>
      <w:r w:rsidR="007C425D">
        <w:t xml:space="preserve"> v1.0.6 with k-mer sizes 23, 43, 63, 83, 103, and 123 </w:t>
      </w:r>
      <w:r w:rsidR="007C425D">
        <w:fldChar w:fldCharType="begin" w:fldLock="1"/>
      </w:r>
      <w:r w:rsidR="00A71773">
        <w:instrText>ADDIN CSL_CITATION {"citationItems":[{"id":"ITEM-1","itemData":{"DOI":"10.1016/J.YMETH.2016.02.020","ISSN":"1046-2023","abstract":"The study of metagenomics has been much benefited from low-cost and high-throughput sequencing technologies, yet the tremendous amount of data generated make analysis like de novo assembly to consume too much computational resources. In late 2014 we released MEGAHIT v0.1 (together with a brief note of Li et al. (2015) [1]), which is the first NGS metagenome assembler that can assemble genome sequences from metagenomic datasets of hundreds of Giga base-pairs (bp) in a time- and memory-efficient manner on a single server. The core of MEGAHIT is an efficient parallel algorithm for constructing succinct de Bruijn Graphs (SdBG), implemented on a graphical processing unit (GPU). The software has been well received by the assembly community, and there is interest in how to adapt the algorithms to integrate popular assembly practices so as to improve the assembly quality, as well as how to speed up the software using better CPU-based algorithms (instead of GPU). In this paper we first describe the details of the core algorithms in MEGAHIT v0.1, and then we show the new modules to upgrade MEGAHIT to version v1.0, which gives better assembly quality, runs faster and uses less memory. For the Iowa Prairie Soil dataset (252Gbp after quality trimming), the assembly quality of MEGAHIT v1.0, when compared with v0.1, has a significant improvement, namely, 36% increase in assembly size and 23% in N50. More interestingly, MEGAHIT v1.0 is no slower than before (even running with the extra modules). This is primarily due to a new CPU-based algorithm for SdBG construction that is faster and requires less memory. Using CPU only, MEGAHIT v1.0 can assemble the Iowa Prairie Soil sample in about 43h, reducing the running time of v0.1 by at least 25% and memory usage by up to 50%. MEGAHIT v1.0, exhibiting a smaller memory footprint, can process even larger datasets. The Kansas Prairie Soil sample (484Gbp), the largest publicly available dataset, can now be assembled using no more than 500GB of memory in 7.5days. The assemblies of these datasets (and other large metgenomic datasets), as well as the software, are available at the website https://hku-bal.github.io/megabox.","author":[{"dropping-particle":"","family":"Li","given":"Dinghua","non-dropping-particle":"","parse-names":false,"suffix":""},{"dropping-particle":"","family":"Luo","given":"Ruibang","non-dropping-particle":"","parse-names":false,"suffix":""},{"dropping-particle":"","family":"Liu","given":"Chi-Man","non-dropping-particle":"","parse-names":false,"suffix":""},{"dropping-particle":"","family":"Leung","given":"Chi-Ming","non-dropping-particle":"","parse-names":false,"suffix":""},{"dropping-particle":"","family":"Ting","given":"Hing-Fung","non-dropping-particle":"","parse-names":false,"suffix":""},{"dropping-particle":"","family":"Sadakane","given":"Kunihiko","non-dropping-particle":"","parse-names":false,"suffix":""},{"dropping-particle":"","family":"Yamashita","given":"Hiroshi","non-dropping-particle":"","parse-names":false,"suffix":""},{"dropping-particle":"","family":"Lam","given":"Tak-Wah","non-dropping-particle":"","parse-names":false,"suffix":""}],"container-title":"Methods","id":"ITEM-1","issued":{"date-parts":[["2016","6","1"]]},"page":"3-11","publisher":"Academic Press","title":"MEGAHIT v1.0: A fast and scalable metagenome assembler driven by advanced methodologies and community practices","type":"article-journal","volume":"102"},"uris":["http://www.mendeley.com/documents/?uuid=058fe275-1f85-33dd-88a6-b18b1ca2c8fa"]}],"mendeley":{"formattedCitation":"(Li et al. 2016)","plainTextFormattedCitation":"(Li et al. 2016)","previouslyFormattedCitation":"(Li et al. 2016)"},"properties":{"noteIndex":0},"schema":"https://github.com/citation-style-language/schema/raw/master/csl-citation.json"}</w:instrText>
      </w:r>
      <w:r w:rsidR="007C425D">
        <w:fldChar w:fldCharType="separate"/>
      </w:r>
      <w:r w:rsidR="007C425D" w:rsidRPr="007C425D">
        <w:rPr>
          <w:noProof/>
        </w:rPr>
        <w:t>(Li et al. 2016)</w:t>
      </w:r>
      <w:r w:rsidR="007C425D">
        <w:fldChar w:fldCharType="end"/>
      </w:r>
      <w:r>
        <w:t xml:space="preserve">. DNA samples for metagenomics were also sequenced on an Illumina HiSeq platform. </w:t>
      </w:r>
    </w:p>
    <w:p w14:paraId="4D340945" w14:textId="1EABC046" w:rsidR="00DA6C13" w:rsidRDefault="00DA6C13" w:rsidP="00DA6C13">
      <w:pPr>
        <w:pStyle w:val="Normal1"/>
        <w:ind w:firstLine="720"/>
      </w:pPr>
      <w:r>
        <w:t>Ribosomal RNA reads were removed using SortMeRNA</w:t>
      </w:r>
      <w:r>
        <w:rPr>
          <w:color w:val="000000"/>
        </w:rPr>
        <w:t xml:space="preserve"> </w:t>
      </w:r>
      <w:r>
        <w:rPr>
          <w:color w:val="000000"/>
        </w:rPr>
        <w:fldChar w:fldCharType="begin" w:fldLock="1"/>
      </w:r>
      <w:r>
        <w:rPr>
          <w:color w:val="000000"/>
        </w:rPr>
        <w:instrText>ADDIN CSL_CITATION {"citationItems":[{"id":"ITEM-1","itemData":{"DOI":"10.1093/bioinformatics/bts611","ISSN":"1460-2059","author":[{"dropping-particle":"","family":"Kopylova","given":"Evguenia","non-dropping-particle":"","parse-names":false,"suffix":""},{"dropping-particle":"","family":"Noé","given":"Laurent","non-dropping-particle":"","parse-names":false,"suffix":""},{"dropping-particle":"","family":"Touzet","given":"Hélène","non-dropping-particle":"","parse-names":false,"suffix":""}],"container-title":"Bioinformatics","id":"ITEM-1","issue":"24","issued":{"date-parts":[["2012","12","1"]]},"page":"3211-3217","publisher":"Oxford University Press","title":"SortMeRNA: fast and accurate filtering of ribosomal RNAs in metatranscriptomic data","type":"article-journal","volume":"28"},"uris":["http://www.mendeley.com/documents/?uuid=31d35311-a69f-33a5-9737-26349267f493"]}],"mendeley":{"formattedCitation":"(Kopylova, Noé, and Touzet 2012)","plainTextFormattedCitation":"(Kopylova, Noé, and Touzet 2012)","previouslyFormattedCitation":"(Kopylova, Noé, and Touzet 2012)"},"properties":{"noteIndex":0},"schema":"https://github.com/citation-style-language/schema/raw/master/csl-citation.json"}</w:instrText>
      </w:r>
      <w:r>
        <w:rPr>
          <w:color w:val="000000"/>
        </w:rPr>
        <w:fldChar w:fldCharType="separate"/>
      </w:r>
      <w:r w:rsidRPr="004137C0">
        <w:rPr>
          <w:noProof/>
          <w:color w:val="000000"/>
        </w:rPr>
        <w:t>(Kopylova, Noé, and Touzet 2012)</w:t>
      </w:r>
      <w:r>
        <w:rPr>
          <w:color w:val="000000"/>
        </w:rPr>
        <w:fldChar w:fldCharType="end"/>
      </w:r>
      <w:r>
        <w:t>. Metatranscriptomic reads were mapped to this database with a 90% ID cutoff using BBMap and requiring at least 75% overlap with a gene feature. Mapped reads were tabulated using FeatureCounts</w:t>
      </w:r>
      <w:r>
        <w:rPr>
          <w:color w:val="000000"/>
        </w:rPr>
        <w:t xml:space="preserve"> </w:t>
      </w:r>
      <w:r>
        <w:rPr>
          <w:color w:val="000000"/>
        </w:rPr>
        <w:fldChar w:fldCharType="begin" w:fldLock="1"/>
      </w:r>
      <w:r>
        <w:rPr>
          <w:color w:val="000000"/>
        </w:rPr>
        <w:instrText>ADDIN CSL_CITATION {"citationItems":[{"id":"ITEM-1","itemData":{"DOI":"10.1093/bioinformatics/btt656","ISSN":"1367-4803","author":[{"dropping-particle":"","family":"Liao","given":"Y.","non-dropping-particle":"","parse-names":false,"suffix":""},{"dropping-particle":"","family":"Smyth","given":"G. K.","non-dropping-particle":"","parse-names":false,"suffix":""},{"dropping-particle":"","family":"Shi","given":"W.","non-dropping-particle":"","parse-names":false,"suffix":""}],"container-title":"Bioinformatics","id":"ITEM-1","issue":"7","issued":{"date-parts":[["2014","4","1"]]},"page":"923-930","publisher":"Oxford University Press","title":"featureCounts: an efficient general purpose program for assigning sequence reads to genomic features","type":"article-journal","volume":"30"},"uris":["http://www.mendeley.com/documents/?uuid=78918bfa-0918-3cd6-83bf-df4f7f7e69fe"]}],"mendeley":{"formattedCitation":"(Liao, Smyth, and Shi 2014)","plainTextFormattedCitation":"(Liao, Smyth, and Shi 2014)","previouslyFormattedCitation":"(Liao, Smyth, and Shi 2014)"},"properties":{"noteIndex":0},"schema":"https://github.com/citation-style-language/schema/raw/master/csl-citation.json"}</w:instrText>
      </w:r>
      <w:r>
        <w:rPr>
          <w:color w:val="000000"/>
        </w:rPr>
        <w:fldChar w:fldCharType="separate"/>
      </w:r>
      <w:r w:rsidRPr="004137C0">
        <w:rPr>
          <w:noProof/>
          <w:color w:val="000000"/>
        </w:rPr>
        <w:t>(Liao, Smyth, and Shi 2014)</w:t>
      </w:r>
      <w:r>
        <w:rPr>
          <w:color w:val="000000"/>
        </w:rPr>
        <w:fldChar w:fldCharType="end"/>
      </w:r>
      <w:r>
        <w:t xml:space="preserve">. </w:t>
      </w:r>
    </w:p>
    <w:p w14:paraId="13846E39" w14:textId="0618CCF3" w:rsidR="00DA6C13" w:rsidRDefault="00DA6C13" w:rsidP="00DA6C13">
      <w:pPr>
        <w:pStyle w:val="Normal1"/>
        <w:ind w:firstLine="720"/>
      </w:pPr>
      <w:r>
        <w:t xml:space="preserve">Addition of an internal RNA standard allowed for both normalization of expressed reads and assessment of extraction success. Samples with either too few counts of the internal standard (less than 50) or orders of magnitude higher expression of all genes after normalization when </w:t>
      </w:r>
      <w:r>
        <w:lastRenderedPageBreak/>
        <w:t>compared to replicates were discarded.  After these quality control measures, 32 samples remained from Sparkling, 30 from Mendota, and 21 from Trout Bog. Many samples from day two in the Trout Bog time series failed to meet to quality control standards.</w:t>
      </w:r>
    </w:p>
    <w:p w14:paraId="3FD792C6" w14:textId="64BCDB0C" w:rsidR="00164393" w:rsidRPr="00B112C6" w:rsidRDefault="00E22B85" w:rsidP="00B112C6">
      <w:pPr>
        <w:pStyle w:val="Heading3"/>
        <w:rPr>
          <w:color w:val="000000"/>
        </w:rPr>
      </w:pPr>
      <w:bookmarkStart w:id="14" w:name="_1k60gpsz1jbo" w:colFirst="0" w:colLast="0"/>
      <w:bookmarkStart w:id="15" w:name="_w0bizv9z0f9x" w:colFirst="0" w:colLast="0"/>
      <w:bookmarkEnd w:id="14"/>
      <w:bookmarkEnd w:id="15"/>
      <w:r>
        <w:rPr>
          <w:color w:val="000000"/>
        </w:rPr>
        <w:t>Statistics</w:t>
      </w:r>
      <w:r>
        <w:t xml:space="preserve"> </w:t>
      </w:r>
    </w:p>
    <w:p w14:paraId="06763408" w14:textId="0496BFD2" w:rsidR="000F0D32" w:rsidRDefault="0033334B" w:rsidP="00A92F06">
      <w:pPr>
        <w:pStyle w:val="Normal1"/>
      </w:pPr>
      <w:r>
        <w:tab/>
        <w:t>The statistical software R</w:t>
      </w:r>
      <w:r w:rsidR="00E22B85">
        <w:t xml:space="preserve"> was used for further analysis (R Core Team, 2018). To reduce noise in the dataset, the top 20,000 expressed genes in each lake were retained for further differential expression analysis. From this subset, marker genes for metabolic processes were selected and aggregated by pathway. The summed expression of each pathway/process was input into DESeq</w:t>
      </w:r>
      <w:r w:rsidR="008C0528">
        <w:t>2</w:t>
      </w:r>
      <w:r w:rsidR="00E22B85">
        <w:t xml:space="preserve"> to test differential expression</w:t>
      </w:r>
      <w:r w:rsidR="008C0528">
        <w:t xml:space="preserve"> </w:t>
      </w:r>
      <w:r w:rsidR="008C0528">
        <w:fldChar w:fldCharType="begin" w:fldLock="1"/>
      </w:r>
      <w:r w:rsidR="008C0528">
        <w:instrText>ADDIN CSL_CITATION {"citationItems":[{"id":"ITEM-1","itemData":{"DOI":"10.1186/s13059-014-0550-8","abstract":"A basic task in the analysis of count data from RNA-seq is the detection of differentially expressed genes. The count data are presented as a table which reports, for each sample, the number of sequence fragments that have been assigned to each gene. Analogous data also arise for other assay types, including comparative ChIP-Seq, HiC, shRNA screening, mass spectrometry. An important analysis question is the quantification and statistical inference of systematic changes between conditions, as compared to within-condition variability. The package DESeq2 provides methods to test for differential expression by use of negative binomial generalized linear models; the estimates of dispersion and logarithmic fold changes incorporate data-driven prior distributions 1. This vignette explains the use of the package and demonstrates typical workflows. An RNA-seq workflow 2 on the Bioconductor website covers similar material to this vignette but at a slower pace, including the generation of count matrices from FASTQ files. DESeq2 version: 1.11.15 If you use DESeq2 in published research, please cite: M. I. Love, W. Huber, S. Anders: Moderated estimation of fold change and dispersion for RNA-seq data with DESeq2. Genome Biology 2014, 15:550. http://dx.","author":[{"dropping-particle":"","family":"Love","given":"Michael I","non-dropping-particle":"","parse-names":false,"suffix":""},{"dropping-particle":"","family":"Anders","given":"Simon","non-dropping-particle":"","parse-names":false,"suffix":""},{"dropping-particle":"","family":"Huber","given":"Wolfgang","non-dropping-particle":"","parse-names":false,"suffix":""}],"id":"ITEM-1","issued":{"date-parts":[["2016"]]},"title":"Differential analysis of count data-the DESeq2 package","type":"article-journal"},"uris":["http://www.mendeley.com/documents/?uuid=78f48f4d-219f-3433-ab69-e7d0f1634448"]}],"mendeley":{"formattedCitation":"(Love, Anders, and Huber 2016)","plainTextFormattedCitation":"(Love, Anders, and Huber 2016)","previouslyFormattedCitation":"(Love, Anders, and Huber 2016)"},"properties":{"noteIndex":0},"schema":"https://github.com/citation-style-language/schema/raw/master/csl-citation.json"}</w:instrText>
      </w:r>
      <w:r w:rsidR="008C0528">
        <w:fldChar w:fldCharType="separate"/>
      </w:r>
      <w:r w:rsidR="008C0528" w:rsidRPr="008C0528">
        <w:rPr>
          <w:noProof/>
        </w:rPr>
        <w:t>(Love, Anders, and Huber 2016)</w:t>
      </w:r>
      <w:r w:rsidR="008C0528">
        <w:fldChar w:fldCharType="end"/>
      </w:r>
      <w:r w:rsidR="00E22B85">
        <w:t xml:space="preserve">. </w:t>
      </w:r>
      <w:r w:rsidR="00B112C6">
        <w:t>Using the internal standard to determine normalization size factors, we converted read counts to units of transcripts per liter. Therefore, these results are semi-quantitative (keeping in mind the inherent limitations and biases of metatranscriptomic</w:t>
      </w:r>
      <w:r w:rsidR="00A92F06">
        <w:t>s</w:t>
      </w:r>
      <w:r w:rsidR="00B112C6">
        <w:t xml:space="preserve"> </w:t>
      </w:r>
      <w:r w:rsidR="00A92F06">
        <w:t>from water collection through sequencing</w:t>
      </w:r>
      <w:r w:rsidR="00B112C6">
        <w:t>)</w:t>
      </w:r>
      <w:r w:rsidR="00CC679B">
        <w:t xml:space="preserve"> </w:t>
      </w:r>
      <w:r w:rsidR="00CC679B">
        <w:fldChar w:fldCharType="begin" w:fldLock="1"/>
      </w:r>
      <w:r w:rsidR="00E55E5A">
        <w:instrText>ADDIN CSL_CITATION {"citationItems":[{"id":"ITEM-1","itemData":{"DOI":"10.1111/1758-2229.12180","ISSN":"17582229","author":[{"dropping-particle":"","family":"Tsementzi","given":"Despina","non-dropping-particle":"","parse-names":false,"suffix":""},{"dropping-particle":"","family":"Poretsky","given":"Rachel","non-dropping-particle":"","parse-names":false,"suffix":""},{"dropping-particle":"","family":"Rodriguez-R","given":"Luis M.","non-dropping-particle":"","parse-names":false,"suffix":""},{"dropping-particle":"","family":"Luo","given":"Chengwei","non-dropping-particle":"","parse-names":false,"suffix":""},{"dropping-particle":"","family":"Konstantinidis","given":"Konstantinos T.","non-dropping-particle":"","parse-names":false,"suffix":""}],"container-title":"Environmental Microbiology Reports","id":"ITEM-1","issue":"6","issued":{"date-parts":[["2014","12","1"]]},"page":"640-655","publisher":"John Wiley &amp; Sons, Ltd (10.1111)","title":"Evaluation of metatranscriptomic protocols and application to the study of freshwater microbial communities","type":"article-journal","volume":"6"},"uris":["http://www.mendeley.com/documents/?uuid=3fa65377-2ff8-32a1-b6b0-0019a5e479d1"]}],"mendeley":{"formattedCitation":"(Tsementzi et al. 2014)","plainTextFormattedCitation":"(Tsementzi et al. 2014)","previouslyFormattedCitation":"(Tsementzi et al. 2014)"},"properties":{"noteIndex":0},"schema":"https://github.com/citation-style-language/schema/raw/master/csl-citation.json"}</w:instrText>
      </w:r>
      <w:r w:rsidR="00CC679B">
        <w:fldChar w:fldCharType="separate"/>
      </w:r>
      <w:r w:rsidR="00CC679B" w:rsidRPr="00CC679B">
        <w:rPr>
          <w:noProof/>
        </w:rPr>
        <w:t>(Tsementzi et al. 2014)</w:t>
      </w:r>
      <w:r w:rsidR="00CC679B">
        <w:fldChar w:fldCharType="end"/>
      </w:r>
      <w:r w:rsidR="00B112C6">
        <w:t>. In addition to</w:t>
      </w:r>
      <w:r w:rsidR="00E22B85">
        <w:t xml:space="preserve"> normalizing by the internal standard, samples were still normalized </w:t>
      </w:r>
      <w:r w:rsidR="00E55E5A">
        <w:t>using a negative binomial distribution using DESeq</w:t>
      </w:r>
      <w:r w:rsidR="008C0528">
        <w:t>2</w:t>
      </w:r>
      <w:r w:rsidR="00E55E5A">
        <w:t xml:space="preserve"> </w:t>
      </w:r>
      <w:r w:rsidR="00E22B85">
        <w:t>to control for compositional bias</w:t>
      </w:r>
      <w:r w:rsidR="00B112C6">
        <w:t xml:space="preserve"> before testing differential expression</w:t>
      </w:r>
      <w:r w:rsidR="00E55E5A">
        <w:t xml:space="preserve"> </w:t>
      </w:r>
      <w:r w:rsidR="00E55E5A">
        <w:fldChar w:fldCharType="begin" w:fldLock="1"/>
      </w:r>
      <w:r w:rsidR="00531650">
        <w:instrText>ADDIN CSL_CITATION {"citationItems":[{"id":"ITEM-1","itemData":{"DOI":"10.1186/gb-2010-11-10-r106","ISSN":"1465-6906","abstract":"High-throughput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author":[{"dropping-particle":"","family":"Anders","given":"Simon","non-dropping-particle":"","parse-names":false,"suffix":""},{"dropping-particle":"","family":"Huber","given":"Wolfgang","non-dropping-particle":"","parse-names":false,"suffix":""}],"container-title":"Genome Biology","id":"ITEM-1","issue":"10","issued":{"date-parts":[["2010","10","27"]]},"page":"R106","publisher":"BioMed Central","title":"Differential expression analysis for sequence count data","type":"article-journal","volume":"11"},"uris":["http://www.mendeley.com/documents/?uuid=705aaaff-de6e-35d8-87b8-0a2b8d575202"]}],"mendeley":{"formattedCitation":"(Anders and Huber 2010)","plainTextFormattedCitation":"(Anders and Huber 2010)","previouslyFormattedCitation":"(Anders and Huber 2010)"},"properties":{"noteIndex":0},"schema":"https://github.com/citation-style-language/schema/raw/master/csl-citation.json"}</w:instrText>
      </w:r>
      <w:r w:rsidR="00E55E5A">
        <w:fldChar w:fldCharType="separate"/>
      </w:r>
      <w:r w:rsidR="00E55E5A" w:rsidRPr="00E55E5A">
        <w:rPr>
          <w:noProof/>
        </w:rPr>
        <w:t>(Anders and Huber 2010)</w:t>
      </w:r>
      <w:r w:rsidR="00E55E5A">
        <w:fldChar w:fldCharType="end"/>
      </w:r>
      <w:r w:rsidR="00E22B85">
        <w:t xml:space="preserve">. </w:t>
      </w:r>
      <w:r w:rsidR="00B112C6">
        <w:t xml:space="preserve">RAIN was used to detect cyclic trends in gene expression </w:t>
      </w:r>
      <w:r w:rsidR="00A71773">
        <w:fldChar w:fldCharType="begin" w:fldLock="1"/>
      </w:r>
      <w:r w:rsidR="003B1A0A">
        <w:instrText>ADDIN CSL_CITATION {"citationItems":[{"id":"ITEM-1","itemData":{"DOI":"10.1177/0748730414553029","ISSN":"1552-4531","PMID":"25326247","abstract":"A fundamental problem in research on biological rhythms is that of detecting and assessing the significance of rhythms in large sets of data. Classic methods based on Fourier theory are often hampered by the complex and unpredictable characteristics of experimental and biological noise. Robust nonparametric methods are available but are limited to specific wave forms. We present RAIN, a robust nonparametric method for the detection of rhythms of prespecified periods in biological data that can detect arbitrary wave forms. When applied to measurements of the circadian transcriptome and proteome of mouse liver, the sets of transcripts and proteins with rhythmic abundances were significantly expanded due to the increased detection power, when we controlled for false discovery. Validation against independent data confirmed the quality of these results. The large expansion of the circadian mouse liver transcriptomes and proteomes reflected the prevalence of nonsymmetric wave forms and led to new conclusions about function. RAIN was implemented as a freely available software package for R/Bioconductor and is presently also available as a web interface.","author":[{"dropping-particle":"","family":"Thaben","given":"Paul F","non-dropping-particle":"","parse-names":false,"suffix":""},{"dropping-particle":"","family":"Westermark","given":"Pål O","non-dropping-particle":"","parse-names":false,"suffix":""}],"container-title":"Journal of biological rhythms","id":"ITEM-1","issue":"6","issued":{"date-parts":[["2014","12"]]},"page":"391-400","publisher":"SAGE Publications","title":"Detecting rhythms in time series with RAIN.","type":"article-journal","volume":"29"},"uris":["http://www.mendeley.com/documents/?uuid=26a18841-f314-3718-a68d-bab8cdae130f"]}],"mendeley":{"formattedCitation":"(Thaben and Westermark 2014)","plainTextFormattedCitation":"(Thaben and Westermark 2014)","previouslyFormattedCitation":"(Thaben and Westermark 2014)"},"properties":{"noteIndex":0},"schema":"https://github.com/citation-style-language/schema/raw/master/csl-citation.json"}</w:instrText>
      </w:r>
      <w:r w:rsidR="00A71773">
        <w:fldChar w:fldCharType="separate"/>
      </w:r>
      <w:r w:rsidR="00A71773" w:rsidRPr="00A71773">
        <w:rPr>
          <w:noProof/>
        </w:rPr>
        <w:t>(Thaben and Westermark 2014)</w:t>
      </w:r>
      <w:r w:rsidR="00A71773">
        <w:fldChar w:fldCharType="end"/>
      </w:r>
      <w:r w:rsidR="00B112C6">
        <w:t>. Based on our PAR</w:t>
      </w:r>
      <w:r w:rsidR="000C1647">
        <w:t xml:space="preserve"> (photosynthetically active radiation)</w:t>
      </w:r>
      <w:r w:rsidR="00B112C6">
        <w:t xml:space="preserve"> measurements, d</w:t>
      </w:r>
      <w:r w:rsidR="00E22B85">
        <w:t>ay timepoints were considered to be 9AM, 1PM, and 5PM, while night timepoints were considered to be 9PM, 1AM, and 5AM. Results were plotted using the R packages ggplot2 (Wickham, 2009) and cowplot (Wilke, 2017).</w:t>
      </w:r>
      <w:r w:rsidR="00B112C6">
        <w:t xml:space="preserve"> </w:t>
      </w:r>
    </w:p>
    <w:p w14:paraId="4C267EFC" w14:textId="5121C45A" w:rsidR="00164393" w:rsidRDefault="00B112C6" w:rsidP="000F0D32">
      <w:pPr>
        <w:pStyle w:val="Normal1"/>
        <w:ind w:firstLine="720"/>
      </w:pPr>
      <w:r>
        <w:t xml:space="preserve">All code is available at </w:t>
      </w:r>
      <w:hyperlink r:id="rId9" w:history="1">
        <w:r w:rsidR="00617174" w:rsidRPr="00EE6BA2">
          <w:rPr>
            <w:rStyle w:val="Hyperlink"/>
          </w:rPr>
          <w:t>https://github.com/McMahonLab/geodes</w:t>
        </w:r>
      </w:hyperlink>
      <w:r w:rsidR="00617174">
        <w:t xml:space="preserve">. </w:t>
      </w:r>
      <w:r w:rsidR="000F0D32">
        <w:t>Data files are available at (</w:t>
      </w:r>
      <w:commentRangeStart w:id="16"/>
      <w:r w:rsidR="000F0D32">
        <w:t>OSF</w:t>
      </w:r>
      <w:commentRangeEnd w:id="16"/>
      <w:r w:rsidR="00617174">
        <w:rPr>
          <w:rStyle w:val="CommentReference"/>
        </w:rPr>
        <w:commentReference w:id="16"/>
      </w:r>
      <w:r w:rsidR="000F0D32">
        <w:t>?).</w:t>
      </w:r>
    </w:p>
    <w:p w14:paraId="7BE26734" w14:textId="77777777" w:rsidR="00164393" w:rsidRDefault="00E22B85">
      <w:pPr>
        <w:pStyle w:val="Heading2"/>
        <w:spacing w:after="200"/>
        <w:rPr>
          <w:rFonts w:ascii="Times New Roman" w:eastAsia="Times New Roman" w:hAnsi="Times New Roman" w:cs="Times New Roman"/>
        </w:rPr>
      </w:pPr>
      <w:bookmarkStart w:id="17" w:name="_8i6phqimfszc" w:colFirst="0" w:colLast="0"/>
      <w:bookmarkEnd w:id="17"/>
      <w:r>
        <w:rPr>
          <w:rFonts w:ascii="Times New Roman" w:eastAsia="Times New Roman" w:hAnsi="Times New Roman" w:cs="Times New Roman"/>
        </w:rPr>
        <w:lastRenderedPageBreak/>
        <w:t>Results</w:t>
      </w:r>
    </w:p>
    <w:p w14:paraId="379E380B" w14:textId="0EE55248" w:rsidR="00164393" w:rsidRDefault="00E22B85" w:rsidP="00FB080E">
      <w:pPr>
        <w:pStyle w:val="Heading3"/>
        <w:rPr>
          <w:color w:val="000000"/>
        </w:rPr>
      </w:pPr>
      <w:bookmarkStart w:id="18" w:name="_k28i5150uff6" w:colFirst="0" w:colLast="0"/>
      <w:bookmarkEnd w:id="18"/>
      <w:r>
        <w:rPr>
          <w:color w:val="000000"/>
        </w:rPr>
        <w:t xml:space="preserve">What genes </w:t>
      </w:r>
      <w:r w:rsidR="00FB080E">
        <w:rPr>
          <w:color w:val="000000"/>
        </w:rPr>
        <w:t xml:space="preserve">were </w:t>
      </w:r>
      <w:r>
        <w:rPr>
          <w:color w:val="000000"/>
        </w:rPr>
        <w:t>expressed?</w:t>
      </w:r>
    </w:p>
    <w:p w14:paraId="4BD8C51A" w14:textId="268878F3" w:rsidR="00164393" w:rsidRDefault="00E22B85">
      <w:pPr>
        <w:pStyle w:val="Normal1"/>
      </w:pPr>
      <w:r>
        <w:tab/>
        <w:t>As an initial comparison between our study sites, we first asked which genes were most expressed in each lake (</w:t>
      </w:r>
      <w:r w:rsidR="003F26B0">
        <w:t>Figure</w:t>
      </w:r>
      <w:r>
        <w:t xml:space="preserve"> </w:t>
      </w:r>
      <w:r w:rsidR="003F26B0">
        <w:t>S1</w:t>
      </w:r>
      <w:r>
        <w:t xml:space="preserve">). Photosynthesis related genes, particularly those relating to photosystem II P680, were highly expressed in all three lakes. Genes encoding </w:t>
      </w:r>
      <w:r w:rsidR="00E55E5A">
        <w:t>ribulose-1,5-bisphosphate carboxylase (</w:t>
      </w:r>
      <w:r>
        <w:t>RuBisCO</w:t>
      </w:r>
      <w:r w:rsidR="00E55E5A">
        <w:t>)</w:t>
      </w:r>
      <w:r>
        <w:t>, the key enzyme in carbon fixation via the Calvin-Benson-Bassham (</w:t>
      </w:r>
      <w:r w:rsidR="0033334B">
        <w:t>CBB) pathway, were among the most highly</w:t>
      </w:r>
      <w:r>
        <w:t xml:space="preserve"> expressed genes in Lake Mendota and Trout Bog. These genes were most frequently derived from </w:t>
      </w:r>
      <w:r>
        <w:rPr>
          <w:i/>
        </w:rPr>
        <w:t>Cyanobacteria.</w:t>
      </w:r>
      <w:r>
        <w:t xml:space="preserve"> </w:t>
      </w:r>
    </w:p>
    <w:p w14:paraId="560E5EBF" w14:textId="586298EB" w:rsidR="00164393" w:rsidRDefault="00E22B85">
      <w:pPr>
        <w:pStyle w:val="Normal1"/>
        <w:ind w:firstLine="720"/>
      </w:pPr>
      <w:r>
        <w:t xml:space="preserve">Because of the </w:t>
      </w:r>
      <w:r w:rsidR="00BF1A10">
        <w:t>high expressions</w:t>
      </w:r>
      <w:r>
        <w:t xml:space="preserve"> of</w:t>
      </w:r>
      <w:r w:rsidR="00BF1A10">
        <w:t xml:space="preserve"> genes</w:t>
      </w:r>
      <w:r>
        <w:t xml:space="preserve"> </w:t>
      </w:r>
      <w:r w:rsidR="00BF1A10">
        <w:t>related to phototrophy in</w:t>
      </w:r>
      <w:r w:rsidR="004B1026">
        <w:t xml:space="preserve"> </w:t>
      </w:r>
      <w:r>
        <w:t xml:space="preserve">all sites, we also </w:t>
      </w:r>
      <w:r w:rsidR="00BF1A10">
        <w:t xml:space="preserve">ran this analysis excluding genes associated with phototrophy </w:t>
      </w:r>
      <w:r>
        <w:t>(</w:t>
      </w:r>
      <w:r w:rsidR="003F26B0">
        <w:t>Figure S2</w:t>
      </w:r>
      <w:r>
        <w:t xml:space="preserve">). </w:t>
      </w:r>
      <w:r w:rsidR="00BF1A10">
        <w:t>This showed that h</w:t>
      </w:r>
      <w:r>
        <w:t xml:space="preserve">ousekeeping genes such as RNA polymerase, chaperonin, and translation elongation factors were commonly expressed in all lakes. Many of the most highly expressed </w:t>
      </w:r>
      <w:r w:rsidR="00BB1884">
        <w:t>non-photosynthetic</w:t>
      </w:r>
      <w:r>
        <w:t xml:space="preserve"> genes in Lake Mendota were classified as belonging to </w:t>
      </w:r>
      <w:r w:rsidR="00BB1884">
        <w:t xml:space="preserve">the </w:t>
      </w:r>
      <w:r w:rsidR="00BB1884" w:rsidRPr="00BB1884">
        <w:rPr>
          <w:i/>
        </w:rPr>
        <w:t>Actinobacteria</w:t>
      </w:r>
      <w:r w:rsidR="00BB1884">
        <w:t xml:space="preserve"> </w:t>
      </w:r>
      <w:r>
        <w:t xml:space="preserve">acI, including a sugar transporter. In Trout Bog, </w:t>
      </w:r>
      <w:r>
        <w:rPr>
          <w:i/>
        </w:rPr>
        <w:t>Verrucomicrobia</w:t>
      </w:r>
      <w:r>
        <w:t xml:space="preserve"> and </w:t>
      </w:r>
      <w:r>
        <w:rPr>
          <w:i/>
        </w:rPr>
        <w:t>Armatimonadetes</w:t>
      </w:r>
      <w:r>
        <w:t xml:space="preserve"> </w:t>
      </w:r>
      <w:r w:rsidR="00E75421">
        <w:t xml:space="preserve">(formerly candidate phylum OP10) </w:t>
      </w:r>
      <w:r>
        <w:t xml:space="preserve">contributed some of the top expressed genes, while in Sparkling Lake, a chaperonin expressed by </w:t>
      </w:r>
      <w:r>
        <w:rPr>
          <w:i/>
        </w:rPr>
        <w:t>Deltaproteobacteria</w:t>
      </w:r>
      <w:r>
        <w:t xml:space="preserve"> was </w:t>
      </w:r>
      <w:r w:rsidR="00BB1884">
        <w:t>among</w:t>
      </w:r>
      <w:r>
        <w:t xml:space="preserve"> most highly expressed </w:t>
      </w:r>
      <w:r w:rsidR="00BB1884">
        <w:t>genes</w:t>
      </w:r>
      <w:r>
        <w:t>.</w:t>
      </w:r>
      <w:r w:rsidR="00513B77">
        <w:t xml:space="preserve"> Cytochrome subunits</w:t>
      </w:r>
      <w:r w:rsidR="00B4780B">
        <w:t>, essential components of respiratory metabolisms,</w:t>
      </w:r>
      <w:r w:rsidR="00513B77">
        <w:t xml:space="preserve"> were highly expressed in all lakes, ranking in the top 10 in Trout Bog and Sparkling Lake, and in the top 25 in Mendota.</w:t>
      </w:r>
    </w:p>
    <w:p w14:paraId="0055993C" w14:textId="101D5DBB" w:rsidR="00164393" w:rsidRDefault="00FB080E" w:rsidP="00FB080E">
      <w:pPr>
        <w:pStyle w:val="Normal1"/>
        <w:rPr>
          <w:i/>
          <w:color w:val="000000"/>
        </w:rPr>
      </w:pPr>
      <w:commentRangeStart w:id="19"/>
      <w:commentRangeStart w:id="20"/>
      <w:ins w:id="21" w:author="Katherine McMahon" w:date="2019-02-03T23:41:00Z">
        <w:r>
          <w:rPr>
            <w:i/>
            <w:color w:val="000000"/>
          </w:rPr>
          <w:t>Which</w:t>
        </w:r>
        <w:commentRangeEnd w:id="19"/>
        <w:r>
          <w:rPr>
            <w:rStyle w:val="CommentReference"/>
          </w:rPr>
          <w:commentReference w:id="19"/>
        </w:r>
      </w:ins>
      <w:commentRangeEnd w:id="20"/>
      <w:r w:rsidR="00617174">
        <w:rPr>
          <w:rStyle w:val="CommentReference"/>
        </w:rPr>
        <w:commentReference w:id="20"/>
      </w:r>
      <w:ins w:id="22" w:author="Katherine McMahon" w:date="2019-02-03T23:41:00Z">
        <w:r>
          <w:rPr>
            <w:i/>
            <w:color w:val="000000"/>
          </w:rPr>
          <w:t xml:space="preserve"> </w:t>
        </w:r>
      </w:ins>
      <w:r>
        <w:rPr>
          <w:i/>
          <w:color w:val="000000"/>
        </w:rPr>
        <w:t xml:space="preserve">taxa were </w:t>
      </w:r>
      <w:r w:rsidR="00E22B85">
        <w:rPr>
          <w:i/>
          <w:color w:val="000000"/>
        </w:rPr>
        <w:t>express</w:t>
      </w:r>
      <w:r>
        <w:rPr>
          <w:i/>
          <w:color w:val="000000"/>
        </w:rPr>
        <w:t>ing genes</w:t>
      </w:r>
      <w:r w:rsidR="00E22B85">
        <w:rPr>
          <w:i/>
          <w:color w:val="000000"/>
        </w:rPr>
        <w:t>?</w:t>
      </w:r>
    </w:p>
    <w:p w14:paraId="6EE45016" w14:textId="28F1E832" w:rsidR="00164393" w:rsidRPr="00617174" w:rsidRDefault="00E22B85">
      <w:pPr>
        <w:pStyle w:val="Normal1"/>
      </w:pPr>
      <w:r>
        <w:tab/>
        <w:t xml:space="preserve">We next aggregated expressed genes by phylum-level classifications to compare the most expressed taxa to the most abundant taxa based on metagenomic data (Figure 1). The same reference database was used for mapping metatranscriptomic and metagenomic data, making such </w:t>
      </w:r>
      <w:r>
        <w:lastRenderedPageBreak/>
        <w:t xml:space="preserve">comparisons possible. No positive trend between expression and abundance was observed. </w:t>
      </w:r>
      <w:r>
        <w:rPr>
          <w:i/>
        </w:rPr>
        <w:t>Cyanobacteria</w:t>
      </w:r>
      <w:r>
        <w:t xml:space="preserve"> were highly expressed in all three lakes, while viruses were </w:t>
      </w:r>
      <w:r w:rsidR="00B37C85">
        <w:t xml:space="preserve">also </w:t>
      </w:r>
      <w:r>
        <w:t>present</w:t>
      </w:r>
      <w:r w:rsidR="00B37C85">
        <w:t xml:space="preserve">, but </w:t>
      </w:r>
      <w:r>
        <w:t xml:space="preserve">expressing at low levels in all sites. </w:t>
      </w:r>
      <w:r w:rsidR="00617174">
        <w:t xml:space="preserve">At the </w:t>
      </w:r>
      <w:r w:rsidR="008C0528">
        <w:t xml:space="preserve">clade </w:t>
      </w:r>
      <w:r w:rsidR="00617174">
        <w:t xml:space="preserve">level, members of </w:t>
      </w:r>
      <w:r w:rsidR="00617174">
        <w:rPr>
          <w:i/>
        </w:rPr>
        <w:t xml:space="preserve">Actinobacteria </w:t>
      </w:r>
      <w:r w:rsidR="00617174">
        <w:t xml:space="preserve">acI were both expressed and abundant, as was </w:t>
      </w:r>
      <w:r w:rsidR="00617174">
        <w:rPr>
          <w:i/>
        </w:rPr>
        <w:t xml:space="preserve">Bacteroidetes </w:t>
      </w:r>
      <w:r w:rsidR="00617174">
        <w:t xml:space="preserve">bacI-A in LM and SL. The </w:t>
      </w:r>
      <w:r w:rsidR="008C0528">
        <w:t>clade</w:t>
      </w:r>
      <w:r w:rsidR="00617174">
        <w:t xml:space="preserve"> acI-B was particularly abundant and expressed in TB, consistent with previous research identifying acI-B2 as a</w:t>
      </w:r>
      <w:r w:rsidR="008C0528">
        <w:t>n acidic</w:t>
      </w:r>
      <w:r w:rsidR="00617174">
        <w:t xml:space="preserve"> lake specialist </w:t>
      </w:r>
      <w:r w:rsidR="008C0528">
        <w:fldChar w:fldCharType="begin" w:fldLock="1"/>
      </w:r>
      <w:r w:rsidR="00B239CD">
        <w:instrText>ADDIN CSL_CITATION {"citationItems":[{"id":"ITEM-1","itemData":{"DOI":"10.1128/AEM.00794-07","ISSN":"0099-2240","PMID":"17827330","abstract":"The acI lineage of freshwater Actinobacteria is a cosmopolitan and often numerically dominant member of lake bacterial communities. We conducted a survey of acI 16S rRNA genes and 16S-23S rRNA internal transcribed spacer regions from 18 Wisconsin lakes and used standard nonphylogenetic and phylogenetic statistical approaches to investigate the factors that determine acI community composition at the local scale (within lakes) and at the regional scale (across lakes). Phylogenetic reconstruction of 434 acI 16S rRNA genes revealed a well-defined and highly resolved phylogeny. Eleven previously unrecognized monophyletic clades, each with &gt; or =97.9% within-clade 16S rRNA gene sequence identity, were identified. Clade community similarity positively correlated with lake environmental similarity but not with geographic distance, implying that the lakes represent a single biotic region containing environmental filters for communities that have similar compositions. Phylogenetically disparate clades within the acI lineage were most abundant at the regional scale, and local communities were comprised of more closely related clades. Lake pH was a strong predictor of the community composition, but only when lakes with a pH below 6 were included in the data set. In the remaining lakes (pH above 6) biogeographic patterns in the landscape were instead a predictor of the observed acI community structure. The nonrandom distribution of the newly defined acI clades suggests potential ecophysiological differences between the clades, with acI clades AI, BII, and BIII preferring acidic lakes and acI clades AII, AVI, and BI preferring more alkaline lakes.","author":[{"dropping-particle":"","family":"Newton","given":"Ryan J","non-dropping-particle":"","parse-names":false,"suffix":""},{"dropping-particle":"","family":"Jones","given":"Stuart E","non-dropping-particle":"","parse-names":false,"suffix":""},{"dropping-particle":"","family":"Helmus","given":"Matthew R","non-dropping-particle":"","parse-names":false,"suffix":""},{"dropping-particle":"","family":"McMahon","given":"Katherine D","non-dropping-particle":"","parse-names":false,"suffix":""}],"container-title":"Applied and environmental microbiology","id":"ITEM-1","issue":"22","issued":{"date-parts":[["2007","11","15"]]},"page":"7169-76","publisher":"American Society for Microbiology","title":"Phylogenetic ecology of the freshwater Actinobacteria acI lineage.","type":"article-journal","volume":"73"},"uris":["http://www.mendeley.com/documents/?uuid=bccc4865-3a82-3a47-84de-3c3808acd061"]}],"mendeley":{"formattedCitation":"(Newton et al. 2007)","plainTextFormattedCitation":"(Newton et al. 2007)","previouslyFormattedCitation":"(Newton et al. 2007)"},"properties":{"noteIndex":0},"schema":"https://github.com/citation-style-language/schema/raw/master/csl-citation.json"}</w:instrText>
      </w:r>
      <w:r w:rsidR="008C0528">
        <w:fldChar w:fldCharType="separate"/>
      </w:r>
      <w:r w:rsidR="008C0528" w:rsidRPr="008C0528">
        <w:rPr>
          <w:noProof/>
        </w:rPr>
        <w:t>(Newton et al. 2007)</w:t>
      </w:r>
      <w:r w:rsidR="008C0528">
        <w:fldChar w:fldCharType="end"/>
      </w:r>
      <w:r w:rsidR="00617174">
        <w:t>.</w:t>
      </w:r>
    </w:p>
    <w:p w14:paraId="3D731C92" w14:textId="77777777" w:rsidR="00164393" w:rsidRDefault="00E22B85">
      <w:pPr>
        <w:pStyle w:val="Heading3"/>
      </w:pPr>
      <w:bookmarkStart w:id="23" w:name="_ruh70ktc9611" w:colFirst="0" w:colLast="0"/>
      <w:bookmarkStart w:id="24" w:name="_tkkq70ezf96n" w:colFirst="0" w:colLast="0"/>
      <w:bookmarkEnd w:id="23"/>
      <w:bookmarkEnd w:id="24"/>
      <w:r>
        <w:t>Assessing variability in freshwater metatranscriptomes</w:t>
      </w:r>
    </w:p>
    <w:p w14:paraId="041BE216" w14:textId="662E5CD2" w:rsidR="00164393" w:rsidRDefault="00E22B85">
      <w:pPr>
        <w:pStyle w:val="Normal1"/>
      </w:pPr>
      <w:r>
        <w:tab/>
        <w:t xml:space="preserve">One of the goals of this experiment was to determine the amount of variability in freshwater gene expression to inform future metatranscriptomic experiments. We used the coefficient of variation (CoV), the ratio of standard deviation to </w:t>
      </w:r>
      <w:r w:rsidR="00B37C85">
        <w:t xml:space="preserve">average </w:t>
      </w:r>
      <w:r>
        <w:t>express</w:t>
      </w:r>
      <w:r w:rsidR="00B37C85">
        <w:t>ion (%)</w:t>
      </w:r>
      <w:r>
        <w:t xml:space="preserve">, to compare the amount of variability within replicate samples to the </w:t>
      </w:r>
      <w:r w:rsidR="00B97E41">
        <w:t xml:space="preserve">variation </w:t>
      </w:r>
      <w:r>
        <w:t>observed across different timepoints</w:t>
      </w:r>
      <w:r w:rsidR="00455EAC">
        <w:t xml:space="preserve"> (Figure S3)</w:t>
      </w:r>
      <w:r>
        <w:t>. Higher CoVs were observed across samples than within replicates. Still, the upper limit for CoV within replicates approached 200%.</w:t>
      </w:r>
    </w:p>
    <w:p w14:paraId="77CF2024" w14:textId="77777777" w:rsidR="00DE0782" w:rsidRDefault="00DE0782" w:rsidP="00DE0782">
      <w:pPr>
        <w:pStyle w:val="Heading3"/>
        <w:rPr>
          <w:color w:val="000000"/>
        </w:rPr>
      </w:pPr>
      <w:r>
        <w:t>Trends in environmental variables</w:t>
      </w:r>
    </w:p>
    <w:p w14:paraId="1BABCAA5" w14:textId="742405CD" w:rsidR="00DE0782" w:rsidRDefault="00DE0782">
      <w:pPr>
        <w:pStyle w:val="Normal1"/>
      </w:pPr>
      <w:r>
        <w:tab/>
        <w:t xml:space="preserve">We examined a suite of potentially relevant environmental variables to compare trends in these to those observed in gene expression, expecting that several of these trends would be diel. PAR data was used to classify timepoints as night or day (Figure S4). Parameters that reflect the boundaries between layers within the water column, such as dissolved oxygen, temperature, pH, and conductivity, were strongly diel in LM, but less so in SL and TB (Figure S5). Chlorophyll concentrations, often used as an indicator of primary production, were diel in TB, but not in the other two sites. Bacterial production, measured via </w:t>
      </w:r>
      <w:r w:rsidRPr="00C15172">
        <w:rPr>
          <w:vertAlign w:val="superscript"/>
        </w:rPr>
        <w:t>14</w:t>
      </w:r>
      <w:r>
        <w:t xml:space="preserve">C-leucine incorporation, showed dynamics </w:t>
      </w:r>
      <w:r>
        <w:lastRenderedPageBreak/>
        <w:t xml:space="preserve">over the two day time series in all three lakes, although the trends were not diel (Figure S6). No trends were observed in total and dissolved nitrogen or phosphorus concentrations. </w:t>
      </w:r>
    </w:p>
    <w:p w14:paraId="3CBD1FB0" w14:textId="77777777" w:rsidR="00164393" w:rsidRDefault="00E22B85">
      <w:pPr>
        <w:pStyle w:val="Heading3"/>
      </w:pPr>
      <w:bookmarkStart w:id="25" w:name="_l9dnag5f7d2j" w:colFirst="0" w:colLast="0"/>
      <w:bookmarkEnd w:id="25"/>
      <w:r>
        <w:t>Gene expression in day vs. night</w:t>
      </w:r>
    </w:p>
    <w:p w14:paraId="1E21C6D5" w14:textId="2ADF04E2" w:rsidR="00E91555" w:rsidRDefault="00E22B85" w:rsidP="00717862">
      <w:pPr>
        <w:pStyle w:val="Normal1"/>
      </w:pPr>
      <w:r>
        <w:tab/>
        <w:t>To test differential expression in day vs. night, we aggregated timepoints by day (9AM, 1PM, and 5PM) or night (9PM, 1AM, and 5AM). To reduce the number of comparisons performed, this analysis was performed on the top 20,000 most abundant</w:t>
      </w:r>
      <w:r w:rsidR="00717862">
        <w:t>ly expressed</w:t>
      </w:r>
      <w:r>
        <w:t xml:space="preserve"> genes in each lake. </w:t>
      </w:r>
      <w:r w:rsidR="00334E59">
        <w:t xml:space="preserve">We </w:t>
      </w:r>
      <w:r w:rsidR="009A16D4">
        <w:t xml:space="preserve">identified genes with significant differential expression in day vs. night </w:t>
      </w:r>
      <w:r w:rsidR="00717862">
        <w:t>and</w:t>
      </w:r>
      <w:r w:rsidR="009A16D4">
        <w:t xml:space="preserve"> test</w:t>
      </w:r>
      <w:r w:rsidR="00717862">
        <w:t>ed for</w:t>
      </w:r>
      <w:r w:rsidR="009A16D4">
        <w:t xml:space="preserve"> significant differences in the number of reads assigned to genes in functional categories.</w:t>
      </w:r>
      <w:r>
        <w:t xml:space="preserve"> </w:t>
      </w:r>
      <w:r w:rsidR="00E91555">
        <w:t xml:space="preserve">We also used RAIN to </w:t>
      </w:r>
      <w:r w:rsidR="00717862">
        <w:t xml:space="preserve">reveal any </w:t>
      </w:r>
      <w:r w:rsidR="00E91555">
        <w:t xml:space="preserve">cyclic trends </w:t>
      </w:r>
      <w:r w:rsidR="008752D0">
        <w:t xml:space="preserve">with 12-hour periods </w:t>
      </w:r>
      <w:r w:rsidR="00E91555">
        <w:t xml:space="preserve">among genes already pre-screened as having differential expression in day vs. night. </w:t>
      </w:r>
    </w:p>
    <w:p w14:paraId="3B777905" w14:textId="71258E17" w:rsidR="00164393" w:rsidRDefault="0033334B" w:rsidP="00717862">
      <w:pPr>
        <w:pStyle w:val="Normal1"/>
      </w:pPr>
      <w:r>
        <w:tab/>
      </w:r>
      <w:r w:rsidR="00F05FCF">
        <w:t>Genes related to photosynthesis</w:t>
      </w:r>
      <w:r w:rsidR="00B97E41">
        <w:t xml:space="preserve"> </w:t>
      </w:r>
      <w:r w:rsidR="00E22B85">
        <w:t xml:space="preserve">were significantly more expressed in day </w:t>
      </w:r>
      <w:r w:rsidR="00F05FCF">
        <w:t xml:space="preserve">vs. </w:t>
      </w:r>
      <w:r w:rsidR="00E22B85">
        <w:t>night</w:t>
      </w:r>
      <w:r w:rsidR="00F05FCF">
        <w:t xml:space="preserve"> and contained the highest numbers of cyclic genes in all lakes</w:t>
      </w:r>
      <w:r w:rsidR="00FA1D97">
        <w:t xml:space="preserve"> (Figure 2). </w:t>
      </w:r>
      <w:r w:rsidR="00E22B85">
        <w:t xml:space="preserve">In </w:t>
      </w:r>
      <w:r w:rsidR="00617174">
        <w:t>LM</w:t>
      </w:r>
      <w:r w:rsidR="00FA1D97">
        <w:t xml:space="preserve"> (Table 2)</w:t>
      </w:r>
      <w:r w:rsidR="00F05FCF">
        <w:t>,</w:t>
      </w:r>
      <w:r w:rsidR="00E22B85">
        <w:t xml:space="preserve"> this expression was largely derived </w:t>
      </w:r>
      <w:r w:rsidR="00717862">
        <w:t>from</w:t>
      </w:r>
      <w:r w:rsidR="00B97E41">
        <w:t xml:space="preserve"> </w:t>
      </w:r>
      <w:r w:rsidR="00E22B85">
        <w:rPr>
          <w:i/>
        </w:rPr>
        <w:t>Cyanobacteria</w:t>
      </w:r>
      <w:r w:rsidR="00F05FCF">
        <w:rPr>
          <w:i/>
        </w:rPr>
        <w:t xml:space="preserve">, </w:t>
      </w:r>
      <w:r w:rsidR="00F05FCF">
        <w:t xml:space="preserve">while photosynthesis-related gene expression in </w:t>
      </w:r>
      <w:r w:rsidR="00617174">
        <w:t>TB</w:t>
      </w:r>
      <w:r w:rsidR="00F05FCF">
        <w:t xml:space="preserve"> </w:t>
      </w:r>
      <w:r w:rsidR="00FA1D97">
        <w:t xml:space="preserve">(Table 3) </w:t>
      </w:r>
      <w:r w:rsidR="00F05FCF">
        <w:t xml:space="preserve">and </w:t>
      </w:r>
      <w:r w:rsidR="00617174">
        <w:t>SL</w:t>
      </w:r>
      <w:r w:rsidR="00FA1D97">
        <w:t xml:space="preserve"> (Table 4)</w:t>
      </w:r>
      <w:r w:rsidR="00F05FCF">
        <w:t xml:space="preserve"> was derived from a mix of </w:t>
      </w:r>
      <w:r w:rsidR="00F05FCF">
        <w:rPr>
          <w:i/>
        </w:rPr>
        <w:t xml:space="preserve">Cyanobacteria, Eukaryota, </w:t>
      </w:r>
      <w:r w:rsidR="00F05FCF">
        <w:t>and unclassified groups</w:t>
      </w:r>
      <w:r w:rsidR="00E22B85">
        <w:rPr>
          <w:i/>
        </w:rPr>
        <w:t>.</w:t>
      </w:r>
      <w:r w:rsidR="00F05FCF">
        <w:rPr>
          <w:i/>
        </w:rPr>
        <w:t xml:space="preserve"> </w:t>
      </w:r>
      <w:r w:rsidR="00F05FCF">
        <w:t xml:space="preserve">Expression of genes encoding the key carbon fixation enzyme RuBisCO was only significantly different in day vs. night in </w:t>
      </w:r>
      <w:r w:rsidR="00617174">
        <w:t>TB,</w:t>
      </w:r>
      <w:r w:rsidR="00F05FCF">
        <w:t xml:space="preserve"> where it was 7-fold higher during the day and </w:t>
      </w:r>
      <w:r w:rsidR="004D01B9">
        <w:t xml:space="preserve">the associated gene clusters were </w:t>
      </w:r>
      <w:r w:rsidR="00F05FCF">
        <w:t xml:space="preserve">largely </w:t>
      </w:r>
      <w:r w:rsidR="004D01B9">
        <w:t xml:space="preserve">taxonomically </w:t>
      </w:r>
      <w:r w:rsidR="00F05FCF">
        <w:t>unclassified.</w:t>
      </w:r>
    </w:p>
    <w:p w14:paraId="1D1B354C" w14:textId="2ED131D8" w:rsidR="00164393" w:rsidRPr="009A16D4" w:rsidRDefault="00E22B85" w:rsidP="00D14435">
      <w:pPr>
        <w:pStyle w:val="Normal1"/>
      </w:pPr>
      <w:r>
        <w:tab/>
      </w:r>
      <w:r w:rsidR="00D14435">
        <w:t>G</w:t>
      </w:r>
      <w:r>
        <w:t xml:space="preserve">enes related to sugar transport were </w:t>
      </w:r>
      <w:r w:rsidR="009A16D4">
        <w:t>often</w:t>
      </w:r>
      <w:r>
        <w:t xml:space="preserve"> significantly more expressed at night</w:t>
      </w:r>
      <w:r w:rsidR="00D14435">
        <w:t xml:space="preserve"> in all three lakes</w:t>
      </w:r>
      <w:r w:rsidR="009A16D4">
        <w:t>.</w:t>
      </w:r>
      <w:r>
        <w:t xml:space="preserve"> </w:t>
      </w:r>
      <w:r w:rsidR="00D14435">
        <w:t>Specifically, g</w:t>
      </w:r>
      <w:r>
        <w:t xml:space="preserve">enes </w:t>
      </w:r>
      <w:r w:rsidR="009A16D4">
        <w:t>annotated as general sugar transporters, ribose transporters, and raffinose/stachyose/melibiose transporters</w:t>
      </w:r>
      <w:r>
        <w:t xml:space="preserve"> were </w:t>
      </w:r>
      <w:r w:rsidR="009A16D4">
        <w:t>significantly more expressed at night than during the day</w:t>
      </w:r>
      <w:r>
        <w:t xml:space="preserve"> in </w:t>
      </w:r>
      <w:r w:rsidR="00617174">
        <w:t>LM</w:t>
      </w:r>
      <w:r>
        <w:t xml:space="preserve"> (Figure 3). </w:t>
      </w:r>
      <w:r w:rsidR="009A16D4">
        <w:t xml:space="preserve">General sugar transporters were expressed </w:t>
      </w:r>
      <w:r w:rsidR="00D14435">
        <w:t>by</w:t>
      </w:r>
      <w:r w:rsidR="009A16D4">
        <w:t xml:space="preserve"> </w:t>
      </w:r>
      <w:r w:rsidR="009A16D4">
        <w:rPr>
          <w:i/>
        </w:rPr>
        <w:t>Actinobacteria</w:t>
      </w:r>
      <w:r w:rsidR="00B62BBF">
        <w:rPr>
          <w:i/>
        </w:rPr>
        <w:t xml:space="preserve"> </w:t>
      </w:r>
      <w:r w:rsidR="00B62BBF">
        <w:t>(particularly acI-B1 and ac</w:t>
      </w:r>
      <w:r w:rsidR="00D71B2C">
        <w:t>TH1-A1)</w:t>
      </w:r>
      <w:r w:rsidR="009A16D4">
        <w:rPr>
          <w:i/>
        </w:rPr>
        <w:t>, Cyanobacteria</w:t>
      </w:r>
      <w:r w:rsidR="00D71B2C">
        <w:rPr>
          <w:i/>
        </w:rPr>
        <w:t xml:space="preserve"> </w:t>
      </w:r>
      <w:r w:rsidR="00D71B2C">
        <w:t xml:space="preserve">(predominantly </w:t>
      </w:r>
      <w:r w:rsidR="00D71B2C">
        <w:rPr>
          <w:i/>
        </w:rPr>
        <w:t xml:space="preserve">Synechococcaceae </w:t>
      </w:r>
      <w:r w:rsidR="00D71B2C">
        <w:t xml:space="preserve">and </w:t>
      </w:r>
      <w:r w:rsidR="00D71B2C">
        <w:rPr>
          <w:i/>
        </w:rPr>
        <w:lastRenderedPageBreak/>
        <w:t>Microcystis</w:t>
      </w:r>
      <w:r w:rsidR="00D71B2C">
        <w:t>)</w:t>
      </w:r>
      <w:r w:rsidR="009A16D4">
        <w:rPr>
          <w:i/>
        </w:rPr>
        <w:t xml:space="preserve">, </w:t>
      </w:r>
      <w:r w:rsidR="009A16D4">
        <w:t xml:space="preserve">and </w:t>
      </w:r>
      <w:r w:rsidR="009A16D4">
        <w:rPr>
          <w:i/>
        </w:rPr>
        <w:t xml:space="preserve">Bacteroidetes, </w:t>
      </w:r>
      <w:r w:rsidR="009A16D4">
        <w:t xml:space="preserve">with a lower proportion of reads derived from </w:t>
      </w:r>
      <w:r w:rsidR="009A16D4">
        <w:rPr>
          <w:i/>
        </w:rPr>
        <w:t xml:space="preserve">Cyanobacteria </w:t>
      </w:r>
      <w:r w:rsidR="009A16D4">
        <w:t xml:space="preserve">at night compared to daytime expression. Ribose transporters and raffinose/stachyose/melibiose transporters were mostly classified as </w:t>
      </w:r>
      <w:r w:rsidR="009A16D4">
        <w:rPr>
          <w:i/>
        </w:rPr>
        <w:t xml:space="preserve">Actinobacteria </w:t>
      </w:r>
      <w:r w:rsidR="009A16D4">
        <w:t xml:space="preserve">and </w:t>
      </w:r>
      <w:r w:rsidR="009A16D4">
        <w:rPr>
          <w:i/>
        </w:rPr>
        <w:t xml:space="preserve">Bacteroidetes, </w:t>
      </w:r>
      <w:r w:rsidR="009A16D4">
        <w:t xml:space="preserve">with little difference in profiles between day and night. In </w:t>
      </w:r>
      <w:r w:rsidR="00617174">
        <w:t>TB</w:t>
      </w:r>
      <w:r w:rsidR="009A16D4">
        <w:t xml:space="preserve">, genes annotated as transporters for general sugars, ribose, and xylose were significantly more expressed at night. </w:t>
      </w:r>
      <w:r w:rsidR="009A16D4">
        <w:rPr>
          <w:i/>
        </w:rPr>
        <w:t>Actinobacteria</w:t>
      </w:r>
      <w:r w:rsidR="00D71B2C">
        <w:rPr>
          <w:i/>
        </w:rPr>
        <w:t xml:space="preserve"> </w:t>
      </w:r>
      <w:r w:rsidR="00D71B2C">
        <w:t>(</w:t>
      </w:r>
      <w:r w:rsidR="00E81C26">
        <w:t>particularly</w:t>
      </w:r>
      <w:r w:rsidR="00D71B2C">
        <w:t xml:space="preserve"> acI-B)</w:t>
      </w:r>
      <w:r w:rsidR="009A16D4">
        <w:rPr>
          <w:i/>
        </w:rPr>
        <w:t xml:space="preserve"> </w:t>
      </w:r>
      <w:r w:rsidR="009A16D4">
        <w:t xml:space="preserve">contributed the majority of expressed reads for all three types of sugar transporters, with </w:t>
      </w:r>
      <w:r w:rsidR="009A16D4">
        <w:rPr>
          <w:i/>
        </w:rPr>
        <w:t xml:space="preserve">Alphaproteobacteria </w:t>
      </w:r>
      <w:r w:rsidR="009A16D4">
        <w:t xml:space="preserve">identified in xylose and general sugar transport, and </w:t>
      </w:r>
      <w:r w:rsidR="009A16D4">
        <w:rPr>
          <w:i/>
        </w:rPr>
        <w:t xml:space="preserve">Cyanobacteria </w:t>
      </w:r>
      <w:r w:rsidR="009A16D4">
        <w:t xml:space="preserve">and </w:t>
      </w:r>
      <w:r w:rsidR="009A16D4">
        <w:rPr>
          <w:i/>
        </w:rPr>
        <w:t xml:space="preserve">Armatimonadetes </w:t>
      </w:r>
      <w:r w:rsidR="00E75421">
        <w:rPr>
          <w:iCs/>
        </w:rPr>
        <w:t xml:space="preserve">also </w:t>
      </w:r>
      <w:r w:rsidR="009A16D4">
        <w:t>contributing to general sugar transport. The only significant differentially expressed sugar transport group in S</w:t>
      </w:r>
      <w:r w:rsidR="00617174">
        <w:t>L</w:t>
      </w:r>
      <w:r w:rsidR="009A16D4">
        <w:t xml:space="preserve"> was raffinose/stachyose/melibiose transport</w:t>
      </w:r>
      <w:r w:rsidR="005B5B97">
        <w:t xml:space="preserve"> in </w:t>
      </w:r>
      <w:r w:rsidR="005B5B97">
        <w:rPr>
          <w:i/>
        </w:rPr>
        <w:t>Actinobacteria</w:t>
      </w:r>
      <w:r w:rsidR="00B8024B">
        <w:t xml:space="preserve">, although several other types were near the significance threshold. </w:t>
      </w:r>
    </w:p>
    <w:p w14:paraId="5A6D1FBE" w14:textId="5F2F2EE4" w:rsidR="007B696B" w:rsidRDefault="00E22B85" w:rsidP="003D0C18">
      <w:pPr>
        <w:pStyle w:val="Normal1"/>
      </w:pPr>
      <w:r>
        <w:tab/>
      </w:r>
      <w:r w:rsidR="00B8024B">
        <w:t xml:space="preserve">Reactive oxygen species (ROS) defense is a critical function for microbes during the day. As expected, genes related to ROS defense were significantly more expressed in day vs night in all three lakes, with roughly 15% of genes identified as cyclic in </w:t>
      </w:r>
      <w:r w:rsidR="00901984">
        <w:t>LM</w:t>
      </w:r>
      <w:r w:rsidR="00B8024B">
        <w:t xml:space="preserve"> and </w:t>
      </w:r>
      <w:r w:rsidR="00901984">
        <w:t>SL</w:t>
      </w:r>
      <w:r w:rsidR="00B8024B">
        <w:t xml:space="preserve">. Phyla expressing ROS defense-related genes in Mendota included </w:t>
      </w:r>
      <w:r w:rsidR="00B8024B">
        <w:rPr>
          <w:i/>
        </w:rPr>
        <w:t xml:space="preserve">Cyanobacteria, Deltaproteobacteria, Planctomycetes, Verrucomicrobia, Betaproteobacteria, Bacteroidetes, </w:t>
      </w:r>
      <w:r w:rsidR="00B8024B">
        <w:t xml:space="preserve">and </w:t>
      </w:r>
      <w:r w:rsidR="00B8024B">
        <w:rPr>
          <w:i/>
        </w:rPr>
        <w:t xml:space="preserve">Alphaproteobacteria. </w:t>
      </w:r>
      <w:r w:rsidR="00B8024B">
        <w:t>In T</w:t>
      </w:r>
      <w:r w:rsidR="00901984">
        <w:t>B</w:t>
      </w:r>
      <w:r w:rsidR="00B8024B">
        <w:t xml:space="preserve">, ROS defense-related reads were assigned to </w:t>
      </w:r>
      <w:r w:rsidR="00B8024B">
        <w:rPr>
          <w:i/>
        </w:rPr>
        <w:t xml:space="preserve">Actinobacteria, Alphaproteobacteria, Armatimonadetes, Bacteroidetes, Betaproteobacteria, Cyanobacteria, Eukaryota, Gammaproteobacteria, </w:t>
      </w:r>
      <w:r w:rsidR="00B8024B">
        <w:t xml:space="preserve">and </w:t>
      </w:r>
      <w:r w:rsidR="00B8024B">
        <w:rPr>
          <w:i/>
        </w:rPr>
        <w:t xml:space="preserve">Verrucomicrobia, </w:t>
      </w:r>
      <w:r w:rsidR="00B8024B">
        <w:t>with roughly a 3</w:t>
      </w:r>
      <w:r w:rsidR="00B8024B" w:rsidRPr="00B8024B">
        <w:rPr>
          <w:vertAlign w:val="superscript"/>
        </w:rPr>
        <w:t>rd</w:t>
      </w:r>
      <w:r w:rsidR="00B8024B">
        <w:t xml:space="preserve"> of reads </w:t>
      </w:r>
      <w:r w:rsidR="003D0C18">
        <w:t xml:space="preserve">mapping to </w:t>
      </w:r>
      <w:r w:rsidR="00B8024B">
        <w:t>unclassified</w:t>
      </w:r>
      <w:r w:rsidR="003D0C18">
        <w:t xml:space="preserve"> gene clusters</w:t>
      </w:r>
      <w:r w:rsidR="00B8024B">
        <w:t xml:space="preserve">. Fewer major phyla were expressing ROS defense genes in Sparkling, where the majority were contributed by </w:t>
      </w:r>
      <w:r w:rsidR="00B8024B">
        <w:rPr>
          <w:i/>
        </w:rPr>
        <w:t xml:space="preserve">Betaproteobacteria, </w:t>
      </w:r>
      <w:r w:rsidR="00B8024B">
        <w:t xml:space="preserve">followed by </w:t>
      </w:r>
      <w:r w:rsidR="00B8024B">
        <w:rPr>
          <w:i/>
        </w:rPr>
        <w:t>Actinobacteria</w:t>
      </w:r>
      <w:r w:rsidR="0008750F">
        <w:rPr>
          <w:i/>
        </w:rPr>
        <w:t xml:space="preserve"> </w:t>
      </w:r>
      <w:r w:rsidR="0008750F">
        <w:t xml:space="preserve">and </w:t>
      </w:r>
      <w:r w:rsidR="0008750F">
        <w:rPr>
          <w:i/>
        </w:rPr>
        <w:t>Eukaryota</w:t>
      </w:r>
      <w:r w:rsidR="00B8024B">
        <w:rPr>
          <w:i/>
        </w:rPr>
        <w:t xml:space="preserve">, </w:t>
      </w:r>
      <w:r w:rsidR="00B8024B">
        <w:t>and a number of low</w:t>
      </w:r>
      <w:r w:rsidR="0008750F">
        <w:t>-expression phyla contributing up to half of the reads.</w:t>
      </w:r>
      <w:r w:rsidR="007B696B">
        <w:t xml:space="preserve"> </w:t>
      </w:r>
      <w:r w:rsidR="0008750F">
        <w:t xml:space="preserve">A greater proportion of reads were assigned to </w:t>
      </w:r>
      <w:r w:rsidR="0008750F">
        <w:rPr>
          <w:i/>
        </w:rPr>
        <w:t xml:space="preserve">Eukaryota </w:t>
      </w:r>
      <w:r w:rsidR="0008750F">
        <w:t>at night vs. day.</w:t>
      </w:r>
    </w:p>
    <w:p w14:paraId="37D85A7C" w14:textId="0CC1E825" w:rsidR="00164393" w:rsidRPr="00B8024B" w:rsidRDefault="007B696B" w:rsidP="004D28D5">
      <w:pPr>
        <w:pStyle w:val="Normal1"/>
      </w:pPr>
      <w:r>
        <w:rPr>
          <w:i/>
        </w:rPr>
        <w:lastRenderedPageBreak/>
        <w:tab/>
      </w:r>
      <w:r>
        <w:t xml:space="preserve">Several functional gene categories differed in significance between lakes beyond those already mentioned. Genes related to rhodopsins, classified as </w:t>
      </w:r>
      <w:r>
        <w:rPr>
          <w:i/>
        </w:rPr>
        <w:t>Actinobacteria</w:t>
      </w:r>
      <w:r w:rsidR="00D71B2C">
        <w:rPr>
          <w:i/>
        </w:rPr>
        <w:t xml:space="preserve"> </w:t>
      </w:r>
      <w:r w:rsidR="00D71B2C">
        <w:t>(largely acI-B1)</w:t>
      </w:r>
      <w:r>
        <w:rPr>
          <w:i/>
        </w:rPr>
        <w:t xml:space="preserve"> </w:t>
      </w:r>
      <w:r>
        <w:t xml:space="preserve">or </w:t>
      </w:r>
      <w:r>
        <w:rPr>
          <w:i/>
        </w:rPr>
        <w:t xml:space="preserve">Bacteroidetes, </w:t>
      </w:r>
      <w:r>
        <w:t xml:space="preserve">were significantly more expressed in day in </w:t>
      </w:r>
      <w:r w:rsidR="00901984">
        <w:t>LM,</w:t>
      </w:r>
      <w:r>
        <w:t xml:space="preserve"> as were genes related to proteases (</w:t>
      </w:r>
      <w:r>
        <w:rPr>
          <w:i/>
        </w:rPr>
        <w:t>Cyanobacteria, Betaproteobacteria</w:t>
      </w:r>
      <w:r>
        <w:t xml:space="preserve">, </w:t>
      </w:r>
      <w:r>
        <w:rPr>
          <w:i/>
        </w:rPr>
        <w:t xml:space="preserve">Gammaproteobacteria, Bacteroidetes, </w:t>
      </w:r>
      <w:r>
        <w:t xml:space="preserve">and </w:t>
      </w:r>
      <w:r>
        <w:rPr>
          <w:i/>
        </w:rPr>
        <w:t xml:space="preserve">Actinobacteria, </w:t>
      </w:r>
      <w:r>
        <w:t xml:space="preserve">with a higher proportion of </w:t>
      </w:r>
      <w:r>
        <w:rPr>
          <w:i/>
        </w:rPr>
        <w:t xml:space="preserve">Cyanobacteria </w:t>
      </w:r>
      <w:r>
        <w:t xml:space="preserve">in day). As previously discussed, </w:t>
      </w:r>
      <w:r w:rsidR="004D28D5">
        <w:t xml:space="preserve">genes associated with </w:t>
      </w:r>
      <w:r>
        <w:t xml:space="preserve">xylose transport and RuBisCO were significantly differentially expressed in </w:t>
      </w:r>
      <w:r w:rsidR="00901984">
        <w:t>TB</w:t>
      </w:r>
      <w:r>
        <w:t xml:space="preserve">. </w:t>
      </w:r>
      <w:r w:rsidR="004D28D5">
        <w:t>Amino acid transport genes were</w:t>
      </w:r>
      <w:r>
        <w:t xml:space="preserve"> more expressed at night in </w:t>
      </w:r>
      <w:r w:rsidR="00901984">
        <w:t>TB,</w:t>
      </w:r>
      <w:r>
        <w:t xml:space="preserve"> </w:t>
      </w:r>
      <w:r w:rsidR="004D28D5">
        <w:t>and these were classified</w:t>
      </w:r>
      <w:r w:rsidR="006740C0">
        <w:t xml:space="preserve"> </w:t>
      </w:r>
      <w:r w:rsidR="004D28D5">
        <w:t>as belonging to</w:t>
      </w:r>
      <w:r w:rsidR="006740C0">
        <w:t xml:space="preserve"> </w:t>
      </w:r>
      <w:r w:rsidR="006740C0">
        <w:rPr>
          <w:i/>
        </w:rPr>
        <w:t xml:space="preserve">Actinobacteria, Alphaproteobacteria, Armatimonadetes, </w:t>
      </w:r>
      <w:r w:rsidR="006740C0">
        <w:t xml:space="preserve">and </w:t>
      </w:r>
      <w:r w:rsidR="006740C0">
        <w:rPr>
          <w:i/>
        </w:rPr>
        <w:t>Betaproteobacteria</w:t>
      </w:r>
      <w:r w:rsidR="006740C0">
        <w:t xml:space="preserve">. </w:t>
      </w:r>
      <w:r>
        <w:t xml:space="preserve">Fewer functional groups were differentially expressed in </w:t>
      </w:r>
      <w:r w:rsidR="00901984">
        <w:t>SL</w:t>
      </w:r>
      <w:r>
        <w:t xml:space="preserve"> compared to the other two lakes, with no groups found to be significant only in </w:t>
      </w:r>
      <w:r w:rsidR="00901984">
        <w:t>SL.</w:t>
      </w:r>
      <w:r w:rsidR="00B8024B">
        <w:rPr>
          <w:i/>
        </w:rPr>
        <w:t xml:space="preserve"> </w:t>
      </w:r>
    </w:p>
    <w:p w14:paraId="02141188" w14:textId="77777777" w:rsidR="00164393" w:rsidRDefault="00E22B85">
      <w:pPr>
        <w:pStyle w:val="Heading2"/>
      </w:pPr>
      <w:bookmarkStart w:id="26" w:name="_i5otuibs9tt" w:colFirst="0" w:colLast="0"/>
      <w:bookmarkEnd w:id="26"/>
      <w:r>
        <w:t>Discussion</w:t>
      </w:r>
    </w:p>
    <w:p w14:paraId="12BE86CC" w14:textId="57B414F3" w:rsidR="00494965" w:rsidRDefault="00E22B85">
      <w:pPr>
        <w:pStyle w:val="Normal1"/>
      </w:pPr>
      <w:r>
        <w:tab/>
      </w:r>
      <w:r w:rsidR="0020291E">
        <w:t>In this study, we sought to identify</w:t>
      </w:r>
      <w:r>
        <w:t xml:space="preserve"> </w:t>
      </w:r>
      <w:r w:rsidR="00494965">
        <w:t>biotic and abiotic factors driving diel gene expression across multiple lake types</w:t>
      </w:r>
      <w:r>
        <w:t>.</w:t>
      </w:r>
      <w:r w:rsidR="00494965">
        <w:t xml:space="preserve"> Using metatranscriptomic time series, we were able to detect genes that were differentially expressed in day vs. night and </w:t>
      </w:r>
      <w:r w:rsidR="00BF3E0D">
        <w:t xml:space="preserve">identify those that </w:t>
      </w:r>
      <w:r w:rsidR="00494965">
        <w:t>showed cyclic trends in the time series. The functional annotations of those genes allow us to hypothesize which forces drive gene expression in freshwater microbial communities.</w:t>
      </w:r>
    </w:p>
    <w:p w14:paraId="56F130A6" w14:textId="62C3FAF6" w:rsidR="00164393" w:rsidRPr="00F722AC" w:rsidRDefault="00E22B85" w:rsidP="003D36F0">
      <w:pPr>
        <w:pStyle w:val="Normal1"/>
      </w:pPr>
      <w:r>
        <w:t xml:space="preserve"> </w:t>
      </w:r>
      <w:r w:rsidR="00494965">
        <w:tab/>
      </w:r>
      <w:r w:rsidR="00E941B2">
        <w:t>As t</w:t>
      </w:r>
      <w:r w:rsidR="00773822">
        <w:t xml:space="preserve">he balance of primary productivity and overall respiration rates is of great interest to limnologists seeking to create carbon budgets for freshwater lakes, we focused </w:t>
      </w:r>
      <w:r w:rsidR="00AC4FD0">
        <w:t xml:space="preserve">on these processes. </w:t>
      </w:r>
      <w:r w:rsidR="00971D76">
        <w:t>P</w:t>
      </w:r>
      <w:r w:rsidR="00494965">
        <w:t xml:space="preserve">revious work using </w:t>
      </w:r>
      <w:r w:rsidR="00AC4FD0">
        <w:t xml:space="preserve">high-frequency </w:t>
      </w:r>
      <w:r w:rsidR="00494965">
        <w:t xml:space="preserve">dissolved oxygen </w:t>
      </w:r>
      <w:r w:rsidR="00853073">
        <w:t xml:space="preserve">measurements </w:t>
      </w:r>
      <w:r w:rsidR="00494965">
        <w:t>has linked photosynthesis and respiration to diel cycles</w:t>
      </w:r>
      <w:r w:rsidR="00F722AC">
        <w:t xml:space="preserve"> </w:t>
      </w:r>
      <w:r w:rsidR="00F722AC">
        <w:fldChar w:fldCharType="begin" w:fldLock="1"/>
      </w:r>
      <w:r w:rsidR="008F17E2">
        <w:instrText>ADDIN CSL_CITATION {"citationItems":[{"id":"ITEM-1","itemData":{"DOI":"10.4319/lo.2013.58.3.0849","ISSN":"00243590","author":[{"dropping-particle":"","family":"Solomon","given":"Christopher T.","non-dropping-particle":"","parse-names":false,"suffix":""},{"dropping-particle":"","family":"Bruesewitz","given":"Denise A.","non-dropping-particle":"","parse-names":false,"suffix":""},{"dropping-particle":"","family":"Richardson","given":"David C.","non-dropping-particle":"","parse-names":false,"suffix":""},{"dropping-particle":"","family":"Rose","given":"Kevin C.","non-dropping-particle":"","parse-names":false,"suffix":""},{"dropping-particle":"","family":"Bogert","given":"Matthew C.","non-dropping-particle":"Van de","parse-names":false,"suffix":""},{"dropping-particle":"","family":"Hanson","given":"Paul C.","non-dropping-particle":"","parse-names":false,"suffix":""},{"dropping-particle":"","family":"Kratz","given":"Timothy K.","non-dropping-particle":"","parse-names":false,"suffix":""},{"dropping-particle":"","family":"Larget","given":"Bret","non-dropping-particle":"","parse-names":false,"suffix":""},{"dropping-particle":"","family":"Adrian","given":"Rita","non-dropping-particle":"","parse-names":false,"suffix":""},{"dropping-particle":"","family":"Babin","given":"Brenda Leroux","non-dropping-particle":"","parse-names":false,"suffix":""},{"dropping-particle":"","family":"Chiu","given":"Chih-Yu","non-dropping-particle":"","parse-names":false,"suffix":""},{"dropping-particle":"","family":"Hamilton","given":"David P.","non-dropping-particle":"","parse-names":false,"suffix":""},{"dropping-particle":"","family":"Gaiser","given":"Evelyn E.","non-dropping-particle":"","parse-names":false,"suffix":""},{"dropping-particle":"","family":"Hendricks","given":"Susan","non-dropping-particle":"","parse-names":false,"suffix":""},{"dropping-particle":"","family":"Istvànovics","given":"Vera","non-dropping-particle":"","parse-names":false,"suffix":""},{"dropping-particle":"","family":"Laas","given":"Alo","non-dropping-particle":"","parse-names":false,"suffix":""},{"dropping-particle":"","family":"O'Donnell","given":"David M.","non-dropping-particle":"","parse-names":false,"suffix":""},{"dropping-particle":"","family":"Pace","given":"Michael L.","non-dropping-particle":"","parse-names":false,"suffix":""},{"dropping-particle":"","family":"Ryder","given":"Elizabeth","non-dropping-particle":"","parse-names":false,"suffix":""},{"dropping-particle":"","family":"Staehr","given":"Peter A.","non-dropping-particle":"","parse-names":false,"suffix":""},{"dropping-particle":"","family":"Torgersen","given":"Thomas","non-dropping-particle":"","parse-names":false,"suffix":""},{"dropping-particle":"","family":"Vanni","given":"Michael J.","non-dropping-particle":"","parse-names":false,"suffix":""},{"dropping-particle":"","family":"Weathers","given":"Kathleen C.","non-dropping-particle":"","parse-names":false,"suffix":""},{"dropping-particle":"","family":"Zhu","given":"Guangwei","non-dropping-particle":"","parse-names":false,"suffix":""}],"container-title":"Limnology and Oceanography","id":"ITEM-1","issue":"3","issued":{"date-parts":[["2013","5","1"]]},"page":"849-866","publisher":"John Wiley &amp; Sons, Ltd","title":"Ecosystem respiration: Drivers of daily variability and background respiration in lakes around the globe","type":"article-journal","volume":"58"},"uris":["http://www.mendeley.com/documents/?uuid=73bda95e-edbd-300c-b164-8023cc3f3cd9"]}],"mendeley":{"formattedCitation":"(Solomon et al. 2013)","plainTextFormattedCitation":"(Solomon et al. 2013)","previouslyFormattedCitation":"(Solomon et al. 2013)"},"properties":{"noteIndex":0},"schema":"https://github.com/citation-style-language/schema/raw/master/csl-citation.json"}</w:instrText>
      </w:r>
      <w:r w:rsidR="00F722AC">
        <w:fldChar w:fldCharType="separate"/>
      </w:r>
      <w:r w:rsidR="00F722AC" w:rsidRPr="00F722AC">
        <w:rPr>
          <w:noProof/>
        </w:rPr>
        <w:t>(Solomon et al. 2013)</w:t>
      </w:r>
      <w:r w:rsidR="00F722AC">
        <w:fldChar w:fldCharType="end"/>
      </w:r>
      <w:r w:rsidR="00494965">
        <w:t xml:space="preserve">, </w:t>
      </w:r>
      <w:r w:rsidR="005F664D">
        <w:t xml:space="preserve">leading us to </w:t>
      </w:r>
      <w:r w:rsidR="00F722AC">
        <w:t xml:space="preserve">hypothesize that genes related to these processes would also show diel trends. In all three lakes, genes related to photosynthesis were more highly expressed in day and most often cyclic compared to other functional categories. </w:t>
      </w:r>
      <w:r w:rsidR="00971D76">
        <w:lastRenderedPageBreak/>
        <w:t>Genes related to o</w:t>
      </w:r>
      <w:r w:rsidR="00F722AC">
        <w:t xml:space="preserve">xygenic photosynthesis </w:t>
      </w:r>
      <w:r w:rsidR="00971D76">
        <w:t>in</w:t>
      </w:r>
      <w:r w:rsidR="00F722AC">
        <w:t xml:space="preserve"> </w:t>
      </w:r>
      <w:r w:rsidR="00F722AC">
        <w:rPr>
          <w:i/>
        </w:rPr>
        <w:t xml:space="preserve">Cyanobacteria </w:t>
      </w:r>
      <w:r w:rsidR="00F722AC">
        <w:t xml:space="preserve">or </w:t>
      </w:r>
      <w:r w:rsidR="005B6D11">
        <w:t>algae w</w:t>
      </w:r>
      <w:r w:rsidR="00971D76">
        <w:t>ere</w:t>
      </w:r>
      <w:r w:rsidR="005B6D11">
        <w:t xml:space="preserve"> </w:t>
      </w:r>
      <w:r w:rsidR="00971D76">
        <w:t>highly expressed</w:t>
      </w:r>
      <w:r w:rsidR="005B6D11">
        <w:t xml:space="preserve">, consistent with the </w:t>
      </w:r>
      <w:r w:rsidR="003D36F0">
        <w:t xml:space="preserve">oxygenated </w:t>
      </w:r>
      <w:r w:rsidR="005B6D11">
        <w:t xml:space="preserve">conditions in epilimnia. In ecosystem level analyses, photosynthesis and carbon fixation are often considered </w:t>
      </w:r>
      <w:r w:rsidR="00DE31D4">
        <w:t xml:space="preserve">to be </w:t>
      </w:r>
      <w:r w:rsidR="005B6D11">
        <w:t xml:space="preserve">linked </w:t>
      </w:r>
      <w:r w:rsidR="00F81E31">
        <w:t xml:space="preserve">as primary production. However, we only saw differential expression of </w:t>
      </w:r>
      <w:r w:rsidR="003C696B">
        <w:t xml:space="preserve">RuBisCO </w:t>
      </w:r>
      <w:r w:rsidR="00F81E31">
        <w:t xml:space="preserve">genes in </w:t>
      </w:r>
      <w:r w:rsidR="00971D76">
        <w:t>TB</w:t>
      </w:r>
      <w:r w:rsidR="00F81E31">
        <w:t xml:space="preserve">. Still, expression does not necessarily correlate to protein abundance or function </w:t>
      </w:r>
      <w:r w:rsidR="00B239CD">
        <w:fldChar w:fldCharType="begin" w:fldLock="1"/>
      </w:r>
      <w:r w:rsidR="00B239CD">
        <w:instrText>ADDIN CSL_CITATION {"citationItems":[{"id":"ITEM-1","itemData":{"DOI":"10.1038/ismej.2012.94","ISSN":"1751-7362","abstract":"Sizing up metatranscriptomics","author":[{"dropping-particle":"","family":"Moran","given":"Mary Ann","non-dropping-particle":"","parse-names":false,"suffix":""},{"dropping-particle":"","family":"Satinsky","given":"Brandon","non-dropping-particle":"","parse-names":false,"suffix":""},{"dropping-particle":"","family":"Gifford","given":"Scott M","non-dropping-particle":"","parse-names":false,"suffix":""},{"dropping-particle":"","family":"Luo","given":"Haiwei","non-dropping-particle":"","parse-names":false,"suffix":""},{"dropping-particle":"","family":"Rivers","given":"Adam","non-dropping-particle":"","parse-names":false,"suffix":""},{"dropping-particle":"","family":"Chan","given":"Leong-Keat","non-dropping-particle":"","parse-names":false,"suffix":""},{"dropping-particle":"","family":"Meng","given":"Jun","non-dropping-particle":"","parse-names":false,"suffix":""},{"dropping-particle":"","family":"Durham","given":"Bryndan P","non-dropping-particle":"","parse-names":false,"suffix":""},{"dropping-particle":"","family":"Shen","given":"Chen","non-dropping-particle":"","parse-names":false,"suffix":""},{"dropping-particle":"","family":"Varaljay","given":"Vanessa A","non-dropping-particle":"","parse-names":false,"suffix":""},{"dropping-particle":"","family":"Smith","given":"Christa B","non-dropping-particle":"","parse-names":false,"suffix":""},{"dropping-particle":"","family":"Yager","given":"Patricia L","non-dropping-particle":"","parse-names":false,"suffix":""},{"dropping-particle":"","family":"Hopkinson","given":"Brian M","non-dropping-particle":"","parse-names":false,"suffix":""}],"container-title":"The ISME Journal","id":"ITEM-1","issue":"2","issued":{"date-parts":[["2013","2"]]},"page":"237-243","publisher":"Nature Publishing Group","title":"Sizing up metatranscriptomics","type":"article-journal","volume":"7"},"uris":["http://www.mendeley.com/documents/?uuid=ebc0b1c9-67cd-3868-be01-f742c1927701"]}],"mendeley":{"formattedCitation":"(Moran et al. 2013)","plainTextFormattedCitation":"(Moran et al. 2013)","previouslyFormattedCitation":"(Moran et al. 2013)"},"properties":{"noteIndex":0},"schema":"https://github.com/citation-style-language/schema/raw/master/csl-citation.json"}</w:instrText>
      </w:r>
      <w:r w:rsidR="00B239CD">
        <w:fldChar w:fldCharType="separate"/>
      </w:r>
      <w:r w:rsidR="00B239CD" w:rsidRPr="00B239CD">
        <w:rPr>
          <w:noProof/>
        </w:rPr>
        <w:t>(Moran et al. 2013)</w:t>
      </w:r>
      <w:r w:rsidR="00B239CD">
        <w:fldChar w:fldCharType="end"/>
      </w:r>
      <w:r w:rsidR="00F81E31">
        <w:t xml:space="preserve">, indicating only that transcriptional regulation of RuBisCO is not diel in </w:t>
      </w:r>
      <w:r w:rsidR="00971D76">
        <w:t>LM</w:t>
      </w:r>
      <w:r w:rsidR="00F81E31">
        <w:t xml:space="preserve"> or </w:t>
      </w:r>
      <w:r w:rsidR="00971D76">
        <w:t>SL.</w:t>
      </w:r>
      <w:r w:rsidR="005B6D11">
        <w:t xml:space="preserve"> </w:t>
      </w:r>
    </w:p>
    <w:p w14:paraId="7DE42A84" w14:textId="4E2F3701" w:rsidR="00164393" w:rsidRDefault="00E22B85" w:rsidP="006B53BD">
      <w:pPr>
        <w:pStyle w:val="Normal1"/>
      </w:pPr>
      <w:r>
        <w:tab/>
      </w:r>
      <w:r w:rsidR="00F83D26">
        <w:t>Respiration is a broader category that could encompass the degradation of many carbon substrates. To narrow down the possible compounds being respired, we focused</w:t>
      </w:r>
      <w:r>
        <w:t xml:space="preserve"> on </w:t>
      </w:r>
      <w:r w:rsidR="00F83D26">
        <w:t xml:space="preserve">genes related to </w:t>
      </w:r>
      <w:r>
        <w:t>carbon transport, as transporter expression has previously been used in marine systems to predict substrate use</w:t>
      </w:r>
      <w:r w:rsidR="008F17E2">
        <w:rPr>
          <w:color w:val="000000"/>
        </w:rPr>
        <w:t xml:space="preserve"> </w:t>
      </w:r>
      <w:r w:rsidR="008F17E2">
        <w:rPr>
          <w:color w:val="000000"/>
        </w:rPr>
        <w:fldChar w:fldCharType="begin" w:fldLock="1"/>
      </w:r>
      <w:r w:rsidR="00586F61">
        <w:rPr>
          <w:color w:val="000000"/>
        </w:rPr>
        <w:instrText>ADDIN CSL_CITATION {"citationItems":[{"id":"ITEM-1","itemData":{"DOI":"10.1073/pnas.1222099110","ISSN":"1091-6490","PMID":"23345438","abstract":"Planktonic marine microbes live in dynamic habitats that demand rapid sensing and response to periodic as well as stochastic environmental change. The kinetics, regularity, and specificity of microbial responses in situ, however, are not well-described. We report here simultaneous multitaxon genome-wide transcriptome profiling in a naturally occurring picoplankton community. An in situ robotic sampler using a Lagrangian sampling strategy enabled continuous tracking and repeated sampling of coherent microbial populations over 2 d. Subsequent RNA sequencing analyses yielded genome-wide transcriptome profiles of eukaryotic (Ostreococcus) and bacterial (Synechococcus) photosynthetic picoplankton as well as proteorhodopsin-containing heterotrophs, including Pelagibacter, SAR86-cluster Gammaproteobacteria, and marine Euryarchaea. The photosynthetic picoplankton exhibited strong diel rhythms over thousands of gene transcripts that were remarkably consistent with diel cycling observed in laboratory pure cultures. In contrast, the heterotrophs did not cycle diurnally. Instead, heterotrophic picoplankton populations exhibited cross-species synchronous, tightly regulated, temporally variable patterns of gene expression for many genes, particularly those genes associated with growth and nutrient acquisition. This multitaxon, population-wide gene regulation seemed to reflect sporadic, short-term, reversible responses to high-frequency environmental variability. Although the timing of the environmental responses among different heterotrophic species seemed synchronous, the specific metabolic genes that were expressed varied from taxon to taxon. In aggregate, these results provide insights into the kinetics, diversity, and functional patterns of microbial community response to environmental change. Our results also suggest a means by which complex multispecies metabolic processes could be coordinated, facilitating the regulation of matter and energy processing in a dynamically changing environment.","author":[{"dropping-particle":"","family":"Ottesen","given":"Elizabeth A","non-dropping-particle":"","parse-names":false,"suffix":""},{"dropping-particle":"","family":"Young","given":"Curtis R","non-dropping-particle":"","parse-names":false,"suffix":""},{"dropping-particle":"","family":"Eppley","given":"John M","non-dropping-particle":"","parse-names":false,"suffix":""},{"dropping-particle":"","family":"Ryan","given":"John P","non-dropping-particle":"","parse-names":false,"suffix":""},{"dropping-particle":"","family":"Chavez","given":"Francisco P","non-dropping-particle":"","parse-names":false,"suffix":""},{"dropping-particle":"","family":"Scholin","given":"Christopher A","non-dropping-particle":"","parse-names":false,"suffix":""},{"dropping-particle":"","family":"DeLong","given":"Edward F","non-dropping-particle":"","parse-names":false,"suffix":""}],"container-title":"Proceedings of the National Academy of Sciences of the United States of America","id":"ITEM-1","issue":"6","issued":{"date-parts":[["2013","2","5"]]},"page":"E488-97","publisher":"National Academy of Sciences","title":"Pattern and synchrony of gene expression among sympatric marine microbial populations.","type":"article-journal","volume":"110"},"uris":["http://www.mendeley.com/documents/?uuid=e45f9566-de63-33dd-a6d5-10a4b2da294e"]}],"mendeley":{"formattedCitation":"(Ottesen et al. 2013)","plainTextFormattedCitation":"(Ottesen et al. 2013)","previouslyFormattedCitation":"(Ottesen et al. 2013)"},"properties":{"noteIndex":0},"schema":"https://github.com/citation-style-language/schema/raw/master/csl-citation.json"}</w:instrText>
      </w:r>
      <w:r w:rsidR="008F17E2">
        <w:rPr>
          <w:color w:val="000000"/>
        </w:rPr>
        <w:fldChar w:fldCharType="separate"/>
      </w:r>
      <w:r w:rsidR="008F17E2" w:rsidRPr="008F17E2">
        <w:rPr>
          <w:noProof/>
          <w:color w:val="000000"/>
        </w:rPr>
        <w:t>(Ottesen et al. 2013)</w:t>
      </w:r>
      <w:r w:rsidR="008F17E2">
        <w:rPr>
          <w:color w:val="000000"/>
        </w:rPr>
        <w:fldChar w:fldCharType="end"/>
      </w:r>
      <w:r>
        <w:t xml:space="preserve">. </w:t>
      </w:r>
      <w:r w:rsidR="00F83D26">
        <w:t xml:space="preserve">In all three lakes studied, we found significantly higher expression of genes related to sugar transport at night compared to day. </w:t>
      </w:r>
      <w:r w:rsidR="0084749F">
        <w:t xml:space="preserve">Phytoplankton are known to exude sugars </w:t>
      </w:r>
      <w:r w:rsidR="00B239CD">
        <w:fldChar w:fldCharType="begin" w:fldLock="1"/>
      </w:r>
      <w:r w:rsidR="00B239CD">
        <w:instrText>ADDIN CSL_CITATION {"citationItems":[{"id":"ITEM-1","itemData":{"DOI":"10.1515/znc-1996-9-1008","ISSN":"1865-7125","abstract":"&lt;p&gt;Algae are known to produce extracellular organic substances under optimum conditions and increase their production under stress. The changes in amount and composition of extracellular carbohydrates and proteins of three green algae Scenedesmus quadricauda, Chlorella kessleri and Raphidocelis subcapitata (known as Selenastrum capricornutum) were studied after a 5-days’ cultivation under the influence of different types of stress factors (osmotic, organic, and heavy metal stressors). NaCl enhanced the quantity of carbohydrates more than proteins. A higher increase of proteins than carbohydrates was observed after addition of 3,5-dichlorophenol, glyphosate and cadmium chloride to algal cultures. The production of dissolved organic matter differs from species to species, with the age of a culture and the type of stressor&lt;/p&gt;","author":[{"dropping-particle":"","family":"Maršálek","given":"Blahoslav","non-dropping-particle":"","parse-names":false,"suffix":""},{"dropping-particle":"","family":"Rojíčková","given":"Renata","non-dropping-particle":"","parse-names":false,"suffix":""}],"container-title":"Zeitschrift für Naturforschung C","id":"ITEM-1","issue":"9-10","issued":{"date-parts":[["1996","10","1"]]},"page":"646-650","publisher":"Verlag der Zeitschrift für Naturforschung","title":"Stress Factors Enhancing Production of Algal Exudates: a Potential Self-Protective Mechanism?","type":"article-journal","volume":"51"},"uris":["http://www.mendeley.com/documents/?uuid=8052b0c9-cece-3b23-a32b-5ac51c33a2aa"]}],"mendeley":{"formattedCitation":"(Maršálek and Rojíčková 1996)","plainTextFormattedCitation":"(Maršálek and Rojíčková 1996)","previouslyFormattedCitation":"(Maršálek and Rojíčková 1996)"},"properties":{"noteIndex":0},"schema":"https://github.com/citation-style-language/schema/raw/master/csl-citation.json"}</w:instrText>
      </w:r>
      <w:r w:rsidR="00B239CD">
        <w:fldChar w:fldCharType="separate"/>
      </w:r>
      <w:r w:rsidR="00B239CD" w:rsidRPr="00B239CD">
        <w:rPr>
          <w:noProof/>
        </w:rPr>
        <w:t>(Maršálek and Rojíčková 1996)</w:t>
      </w:r>
      <w:r w:rsidR="00B239CD">
        <w:fldChar w:fldCharType="end"/>
      </w:r>
      <w:r w:rsidR="006B53BD">
        <w:t>,</w:t>
      </w:r>
      <w:r w:rsidR="0084749F">
        <w:t xml:space="preserve"> suggesting a </w:t>
      </w:r>
      <w:r w:rsidR="00B239CD">
        <w:t>potential</w:t>
      </w:r>
      <w:r w:rsidR="0084749F">
        <w:t xml:space="preserve"> linkage between phototrophs and heterotrophs mediated by such sugars.</w:t>
      </w:r>
    </w:p>
    <w:p w14:paraId="7CFA21EF" w14:textId="79F5AA64" w:rsidR="003F0E15" w:rsidRDefault="003F0E15" w:rsidP="006B53BD">
      <w:pPr>
        <w:pStyle w:val="Normal1"/>
      </w:pPr>
      <w:r>
        <w:tab/>
        <w:t>In this study, we included lakes representing eutrophic (LM), humic (TB), and oligotrophic (SL) trophic statuses. There were key differences in gene expression between these lakes, suggesting that microbial communities function differently under varying nutrient concentrations.</w:t>
      </w:r>
      <w:r w:rsidR="00216373">
        <w:t xml:space="preserve"> For example, genes related to amino acid transport were only differentially expressed in day vs. night in TB, while genes related to opsins were only differentially expressed in LM. Photosynthesis genes showed strong diel trends in all lakes, but the types of sugars that were differentially expressed in day vs. night differed by lake. In LM, these genes encode ribose, general sugar, and raffinose/stachyose/melibiose transport</w:t>
      </w:r>
      <w:r w:rsidR="001941DD">
        <w:t xml:space="preserve">, while TB, they encoded ribose, general sugar, and xylose transport. Among the sugar transporters, only genes encoding raffinose/stachyose/melibiose transport were significantly differentially expressed in SP, although others were near the threshold </w:t>
      </w:r>
      <w:r w:rsidR="001941DD">
        <w:lastRenderedPageBreak/>
        <w:t>for significance. Still, the commonalities between these three lakes in sugar transport and photosynthesis diel expression indicates a potentially generalizable trend in freshwater.</w:t>
      </w:r>
    </w:p>
    <w:p w14:paraId="3B23B043" w14:textId="4E3D8FEE" w:rsidR="00EF04EF" w:rsidRDefault="00EF04EF" w:rsidP="00BE11A9">
      <w:pPr>
        <w:pStyle w:val="Normal1"/>
      </w:pPr>
      <w:r>
        <w:tab/>
        <w:t xml:space="preserve">There are two non-exclusive hypotheses as to why we observed diel trends in genes encoding sugar transport. One is biotic in origin – if these sugars are indeed algal exudates, they may be produced during the day and released at night. Although the diel release of sugars from freshwater </w:t>
      </w:r>
      <w:r w:rsidR="003249BB">
        <w:t xml:space="preserve">phytoplankton </w:t>
      </w:r>
      <w:r>
        <w:t xml:space="preserve">has not been observed, day/night partitioning of photosynthesis and sugar </w:t>
      </w:r>
      <w:r w:rsidR="00B239CD">
        <w:t>metabolism</w:t>
      </w:r>
      <w:r>
        <w:t xml:space="preserve"> occurs </w:t>
      </w:r>
      <w:r w:rsidR="00B239CD">
        <w:t>in phytoplankton</w:t>
      </w:r>
      <w:r w:rsidR="006D09F3">
        <w:t xml:space="preserve"> </w:t>
      </w:r>
      <w:r w:rsidR="00B239CD">
        <w:fldChar w:fldCharType="begin" w:fldLock="1"/>
      </w:r>
      <w:r w:rsidR="00015021">
        <w:instrText>ADDIN CSL_CITATION {"citationItems":[{"id":"ITEM-1","itemData":{"DOI":"10.1016/J.TIM.2018.11.002","ISSN":"0966-842X","abstract":"Cyanobacteria are photosynthetic prokaryotes that are influential in global geochemistry and are promising candidates for industrial applications. Because the livelihood of cyanobacteria is directly dependent upon light, a comprehensive understanding of metabolism in these organisms requires taking into account the effects of day–night transitions and circadian regulation. These events synchronize intracellular processes with the solar day. Accordingly, metabolism is controlled and structured differently in cyanobacteria than in heterotrophic bacteria. Thus, the approaches applied to engineering heterotrophic bacteria will need to be revised for the cyanobacterial chassis. Here, we summarize important findings related to diurnal metabolism in cyanobacteria and present open questions in the field.","author":[{"dropping-particle":"","family":"Welkie","given":"David G.","non-dropping-particle":"","parse-names":false,"suffix":""},{"dropping-particle":"","family":"Rubin","given":"Benjamin E.","non-dropping-particle":"","parse-names":false,"suffix":""},{"dropping-particle":"","family":"Diamond","given":"Spencer","non-dropping-particle":"","parse-names":false,"suffix":""},{"dropping-particle":"","family":"Hood","given":"Rachel D.","non-dropping-particle":"","parse-names":false,"suffix":""},{"dropping-particle":"","family":"Savage","given":"David F.","non-dropping-particle":"","parse-names":false,"suffix":""},{"dropping-particle":"","family":"Golden","given":"Susan S.","non-dropping-particle":"","parse-names":false,"suffix":""}],"container-title":"Trends in Microbiology","id":"ITEM-1","issued":{"date-parts":[["2018","12","5"]]},"publisher":"Elsevier Current Trends","title":"A Hard Day’s Night: Cyanobacteria in Diel Cycles","type":"article-journal"},"uris":["http://www.mendeley.com/documents/?uuid=89ebc9ad-aac6-3b57-a4af-3db22ce6b23a"]},{"id":"ITEM-2","itemData":{"DOI":"10.1111/1462-2920.13963","ISSN":"14622912","author":[{"dropping-particle":"","family":"Masuda","given":"Takako","non-dropping-particle":"","parse-names":false,"suffix":""},{"dropping-particle":"","family":"Bernát","given":"Gábor","non-dropping-particle":"","parse-names":false,"suffix":""},{"dropping-particle":"","family":"Bečková","given":"Martina","non-dropping-particle":"","parse-names":false,"suffix":""},{"dropping-particle":"","family":"Kotabová","given":"Eva","non-dropping-particle":"","parse-names":false,"suffix":""},{"dropping-particle":"","family":"Lawrenz","given":"Evelyn","non-dropping-particle":"","parse-names":false,"suffix":""},{"dropping-particle":"","family":"Lukeš","given":"Martin","non-dropping-particle":"","parse-names":false,"suffix":""},{"dropping-particle":"","family":"Komenda","given":"Josef","non-dropping-particle":"","parse-names":false,"suffix":""},{"dropping-particle":"","family":"Prášil","given":"Ondřej","non-dropping-particle":"","parse-names":false,"suffix":""}],"container-title":"Environmental Microbiology","id":"ITEM-2","issue":"2","issued":{"date-parts":[["2018","2","1"]]},"page":"546-560","publisher":"John Wiley &amp; Sons, Ltd (10.1111)","title":"Diel regulation of photosynthetic activity in the oceanic unicellular diazotrophic cyanobacterium &lt;i&gt;Crocosphaera watsonii&lt;/i&gt; WH8501","type":"article-journal","volume":"20"},"uris":["http://www.mendeley.com/documents/?uuid=8154b1b0-ad4d-3cec-abc6-f979c7e21f98"]}],"mendeley":{"formattedCitation":"(Welkie et al. 2018; Masuda et al. 2018)","plainTextFormattedCitation":"(Welkie et al. 2018; Masuda et al. 2018)","previouslyFormattedCitation":"(Welkie et al. 2018; Masuda et al. 2018)"},"properties":{"noteIndex":0},"schema":"https://github.com/citation-style-language/schema/raw/master/csl-citation.json"}</w:instrText>
      </w:r>
      <w:r w:rsidR="00B239CD">
        <w:fldChar w:fldCharType="separate"/>
      </w:r>
      <w:r w:rsidR="00B239CD" w:rsidRPr="00B239CD">
        <w:rPr>
          <w:noProof/>
        </w:rPr>
        <w:t>(Welkie et al. 2018; Masuda et al. 2018)</w:t>
      </w:r>
      <w:r w:rsidR="00B239CD">
        <w:fldChar w:fldCharType="end"/>
      </w:r>
      <w:r w:rsidR="00C339C0">
        <w:t>. This diel trend may extend beyond the single cell to community</w:t>
      </w:r>
      <w:r w:rsidR="003249BB">
        <w:t>-level</w:t>
      </w:r>
      <w:r w:rsidR="00C339C0">
        <w:t xml:space="preserve"> interactions. The other hypothesis is that sunlight-generated oxidative stress prevents many freshwater microbes from consuming sugar during the day, even if it is available. We observe</w:t>
      </w:r>
      <w:r w:rsidR="006D09F3">
        <w:t>d</w:t>
      </w:r>
      <w:r w:rsidR="00C339C0">
        <w:t xml:space="preserve"> differential expression in genes related to reactive oxygen species defense such as catalases and peroxidases, with higher expression observed during the day in all three lakes. </w:t>
      </w:r>
      <w:r w:rsidR="001816C2">
        <w:t xml:space="preserve">Although sunlight can cause </w:t>
      </w:r>
      <w:r w:rsidR="00BE11A9">
        <w:t xml:space="preserve">DOM </w:t>
      </w:r>
      <w:r w:rsidR="001816C2">
        <w:t>degradation, we did not observe differential expression of genes encoding transporters for typical photodegradation products, such as glycolate or carboxylic acids.</w:t>
      </w:r>
    </w:p>
    <w:p w14:paraId="76847ED2" w14:textId="49AF5A4D" w:rsidR="00164393" w:rsidRDefault="006D09F3">
      <w:pPr>
        <w:pStyle w:val="Normal1"/>
        <w:ind w:firstLine="720"/>
      </w:pPr>
      <w:r>
        <w:t xml:space="preserve">There is evidence from marine microbial communities suggesting that carbon released by phototrophic community members influences heterotrophic community composition in a way that improves phototroph fitness. </w:t>
      </w:r>
      <w:r w:rsidR="00E22B85">
        <w:t xml:space="preserve">The marine phototroph </w:t>
      </w:r>
      <w:r w:rsidR="00E22B85">
        <w:rPr>
          <w:i/>
        </w:rPr>
        <w:t xml:space="preserve">Prochlorococcus </w:t>
      </w:r>
      <w:r w:rsidR="00E22B85">
        <w:t>likely exudates carbon to maintain redox</w:t>
      </w:r>
      <w:r w:rsidR="00BE11A9">
        <w:t xml:space="preserve"> balance</w:t>
      </w:r>
      <w:r w:rsidR="00E22B85">
        <w:t>, as it generates more reducing power</w:t>
      </w:r>
      <w:r w:rsidR="00BE11A9">
        <w:t xml:space="preserve"> via photosynthesis</w:t>
      </w:r>
      <w:r w:rsidR="00E22B85">
        <w:t xml:space="preserve"> than it can use</w:t>
      </w:r>
      <w:r w:rsidR="00586F61">
        <w:rPr>
          <w:color w:val="000000"/>
        </w:rPr>
        <w:t xml:space="preserve"> </w:t>
      </w:r>
      <w:r w:rsidR="00586F61">
        <w:rPr>
          <w:color w:val="000000"/>
        </w:rPr>
        <w:fldChar w:fldCharType="begin" w:fldLock="1"/>
      </w:r>
      <w:r w:rsidR="006E2C59">
        <w:rPr>
          <w:color w:val="000000"/>
        </w:rPr>
        <w:instrText>ADDIN CSL_CITATION {"citationItems":[{"id":"ITEM-1","itemData":{"author":[{"dropping-particle":"","family":"Bertilsson","given":"Stefan","non-dropping-particle":"","parse-names":false,"suffix":""},{"dropping-particle":"","family":"Berglund","given":"Olof","non-dropping-particle":"","parse-names":false,"suffix":""},{"dropping-particle":"","family":"Pullin","given":"Michael J","non-dropping-particle":"","parse-names":false,"suffix":""},{"dropping-particle":"","family":"Chisholm","given":"Sallie W","non-dropping-particle":"","parse-names":false,"suffix":""}],"container-title":"Vie et Milieu","id":"ITEM-1","issue":"3-4","issued":{"date-parts":[["2005"]]},"page":"225-232","title":"Release of dissolved organic matter by Prochlorococcus","type":"article-journal","volume":"55"},"uris":["http://www.mendeley.com/documents/?uuid=d0e6988d-dff7-3628-a00a-6117d9ec611e"]}],"mendeley":{"formattedCitation":"(Bertilsson et al. 2005)","plainTextFormattedCitation":"(Bertilsson et al. 2005)","previouslyFormattedCitation":"(Bertilsson et al. 2005)"},"properties":{"noteIndex":0},"schema":"https://github.com/citation-style-language/schema/raw/master/csl-citation.json"}</w:instrText>
      </w:r>
      <w:r w:rsidR="00586F61">
        <w:rPr>
          <w:color w:val="000000"/>
        </w:rPr>
        <w:fldChar w:fldCharType="separate"/>
      </w:r>
      <w:r w:rsidR="007B1D8E" w:rsidRPr="007B1D8E">
        <w:rPr>
          <w:noProof/>
          <w:color w:val="000000"/>
        </w:rPr>
        <w:t>(Bertilsson et al. 2005)</w:t>
      </w:r>
      <w:r w:rsidR="00586F61">
        <w:rPr>
          <w:color w:val="000000"/>
        </w:rPr>
        <w:fldChar w:fldCharType="end"/>
      </w:r>
      <w:r w:rsidR="00E22B85">
        <w:t>. However, a frequently observed adaptation to excess reducing power is to downregulate photosynthesis electron flux</w:t>
      </w:r>
      <w:r w:rsidR="00440E88">
        <w:t>;</w:t>
      </w:r>
      <w:r w:rsidR="00E22B85">
        <w:t xml:space="preserve"> </w:t>
      </w:r>
      <w:r w:rsidR="00440E88">
        <w:t>this</w:t>
      </w:r>
      <w:r w:rsidR="00E22B85">
        <w:t xml:space="preserve"> is not observed in </w:t>
      </w:r>
      <w:r w:rsidR="00E22B85">
        <w:rPr>
          <w:i/>
        </w:rPr>
        <w:t>Prochlorococcus</w:t>
      </w:r>
      <w:r w:rsidR="00440E88">
        <w:rPr>
          <w:i/>
        </w:rPr>
        <w:t xml:space="preserve"> </w:t>
      </w:r>
      <w:r w:rsidR="00440E88">
        <w:t xml:space="preserve">and suggests alternative reasons for its release of carbon </w:t>
      </w:r>
      <w:r w:rsidR="00440E88">
        <w:fldChar w:fldCharType="begin" w:fldLock="1"/>
      </w:r>
      <w:r w:rsidR="00440E88">
        <w:instrText>ADDIN CSL_CITATION {"citationItems":[{"id":"ITEM-1","itemData":{"DOI":"10.1073/pnas.1619573114","ISSN":"1091-6490","PMID":"28348231","abstract":"Metabolism mediates the flow of matter and energy through the biosphere. We examined how metabolic evolution shapes ecosystems by reconstructing it in the globally abundant oceanic phytoplankter Prochlorococcus To understand what drove observed evolutionary patterns, we interpreted them in the context of its population dynamics, growth rate, and light adaptation, and the size and macromolecular and elemental composition of cells. This multilevel view suggests that, over the course of evolution, there was a steady increase in Prochlorococcus' metabolic rate and excretion of organic carbon. We derived a mathematical framework that suggests these adaptations lower the minimal subsistence nutrient concentration of cells, which results in a drawdown of nutrients in oceanic surface waters. This, in turn, increases total ecosystem biomass and promotes the coevolution of all cells in the ecosystem. Additional reconstructions suggest that Prochlorococcus and the dominant cooccurring heterotrophic bacterium SAR11 form a coevolved mutualism that maximizes their collective metabolic rate by recycling organic carbon through complementary excretion and uptake pathways. Moreover, the metabolic codependencies of Prochlorococcus and SAR11 are highly similar to those of chloroplasts and mitochondria within plant cells. These observations lead us to propose a general theory relating metabolic evolution to the self-amplification and self-organization of the biosphere. We discuss the implications of this framework for the evolution of Earth's biogeochemical cycles and the rise of atmospheric oxygen.","author":[{"dropping-particle":"","family":"Braakman","given":"Rogier","non-dropping-particle":"","parse-names":false,"suffix":""},{"dropping-particle":"","family":"Follows","given":"Michael J","non-dropping-particle":"","parse-names":false,"suffix":""},{"dropping-particle":"","family":"Chisholm","given":"Sallie W","non-dropping-particle":"","parse-names":false,"suffix":""}],"container-title":"Proceedings of the National Academy of Sciences of the United States of America","id":"ITEM-1","issue":"15","issued":{"date-parts":[["2017","3","11"]]},"page":"E3091-E3100","publisher":"National Academy of Sciences","title":"Metabolic evolution and the self-organization of ecosystems.","type":"article-journal","volume":"114"},"uris":["http://www.mendeley.com/documents/?uuid=67373ded-3eda-31b8-a2e8-cffcfc6c5b9a"]}],"mendeley":{"formattedCitation":"(Braakman, Follows, and Chisholm 2017)","plainTextFormattedCitation":"(Braakman, Follows, and Chisholm 2017)","previouslyFormattedCitation":"(Braakman, Follows, and Chisholm 2017)"},"properties":{"noteIndex":0},"schema":"https://github.com/citation-style-language/schema/raw/master/csl-citation.json"}</w:instrText>
      </w:r>
      <w:r w:rsidR="00440E88">
        <w:fldChar w:fldCharType="separate"/>
      </w:r>
      <w:r w:rsidR="00440E88" w:rsidRPr="00440E88">
        <w:rPr>
          <w:noProof/>
        </w:rPr>
        <w:t>(Braakman, Follows, and Chisholm 2017)</w:t>
      </w:r>
      <w:r w:rsidR="00440E88">
        <w:fldChar w:fldCharType="end"/>
      </w:r>
      <w:r w:rsidR="00E22B85">
        <w:rPr>
          <w:i/>
        </w:rPr>
        <w:t xml:space="preserve">. </w:t>
      </w:r>
      <w:r w:rsidR="0020291E">
        <w:t xml:space="preserve">In marine communities, </w:t>
      </w:r>
      <w:r w:rsidR="00E22B85">
        <w:t xml:space="preserve">heterotrophic </w:t>
      </w:r>
      <w:r w:rsidR="0020291E">
        <w:t>bacterioplankton are</w:t>
      </w:r>
      <w:r w:rsidR="00E22B85">
        <w:t xml:space="preserve"> highly dependent upon these </w:t>
      </w:r>
      <w:r w:rsidR="00E22B85">
        <w:rPr>
          <w:i/>
        </w:rPr>
        <w:t xml:space="preserve">Prochlorococcus </w:t>
      </w:r>
      <w:r w:rsidR="00E22B85">
        <w:t xml:space="preserve">exudates and likely perform a </w:t>
      </w:r>
      <w:r w:rsidR="00DD2616">
        <w:t xml:space="preserve">critical </w:t>
      </w:r>
      <w:r w:rsidR="00E22B85">
        <w:t>community function in return</w:t>
      </w:r>
      <w:r w:rsidR="0020291E">
        <w:t xml:space="preserve">, such as the detoxification of </w:t>
      </w:r>
      <w:r w:rsidR="0020291E">
        <w:lastRenderedPageBreak/>
        <w:t>hydrogen peroxide or free radicals.</w:t>
      </w:r>
      <w:r w:rsidR="00440E88">
        <w:t xml:space="preserve"> Again using </w:t>
      </w:r>
      <w:r w:rsidR="00440E88">
        <w:rPr>
          <w:i/>
        </w:rPr>
        <w:t xml:space="preserve">Prochlorococcus </w:t>
      </w:r>
      <w:r w:rsidR="00440E88">
        <w:t xml:space="preserve">as an example, this phototroph has lost its genes for reactive oxygen species defense and depends on the heterotrophic community for this function </w:t>
      </w:r>
      <w:r w:rsidR="00440E88">
        <w:fldChar w:fldCharType="begin" w:fldLock="1"/>
      </w:r>
      <w:r w:rsidR="00440E88">
        <w:instrText>ADDIN CSL_CITATION {"citationItems":[{"id":"ITEM-1","itemData":{"DOI":"10.1038/ismej.2017.182","ISSN":"1751-7362","abstract":"Degradation of hydrogen peroxide at the ocean’s surface: the influence of the microbial community on the realized thermal niche of &lt;i&gt;Prochlorococcus&lt;/i&gt;","author":[{"dropping-particle":"","family":"Ma","given":"Lanying","non-dropping-particle":"","parse-names":false,"suffix":""},{"dropping-particle":"","family":"Calfee","given":"Benjamin C","non-dropping-particle":"","parse-names":false,"suffix":""},{"dropping-particle":"","family":"Morris","given":"J Jeffrey","non-dropping-particle":"","parse-names":false,"suffix":""},{"dropping-particle":"","family":"Johnson","given":"Zackary I","non-dropping-particle":"","parse-names":false,"suffix":""},{"dropping-particle":"","family":"Zinser","given":"Erik R","non-dropping-particle":"","parse-names":false,"suffix":""}],"container-title":"The ISME Journal","id":"ITEM-1","issue":"2","issued":{"date-parts":[["2018","2"]]},"page":"473-484","publisher":"Nature Publishing Group","title":"Degradation of hydrogen peroxide at the ocean’s surface: the influence of the microbial community on the realized thermal niche of Prochlorococcus","type":"article-journal","volume":"12"},"uris":["http://www.mendeley.com/documents/?uuid=ec0a856a-8464-3f82-8e1a-afd96b79bb6d"]},{"id":"ITEM-2","itemData":{"DOI":"10.1093/plankt/fbw016","ISSN":"0142-7873","author":[{"dropping-particle":"","family":"Morris","given":"J. Jeffrey","non-dropping-particle":"","parse-names":false,"suffix":""},{"dropping-particle":"","family":"Johnson","given":"Zackary I.","non-dropping-particle":"","parse-names":false,"suffix":""},{"dropping-particle":"","family":"Wilhelm","given":"Steven W.","non-dropping-particle":"","parse-names":false,"suffix":""},{"dropping-particle":"","family":"Zinser","given":"Erik R.","non-dropping-particle":"","parse-names":false,"suffix":""}],"container-title":"Journal of Plankton Research","id":"ITEM-2","issue":"4","issued":{"date-parts":[["2016","8","1"]]},"page":"1103-1114","publisher":"Oxford University Press","title":"Diel regulation of hydrogen peroxide defenses by open ocean microbial communities","type":"article-journal","volume":"38"},"uris":["http://www.mendeley.com/documents/?uuid=9ba70e30-3842-3f9e-b7a9-e4b644e36172"]}],"mendeley":{"formattedCitation":"(Ma et al. 2018; Morris et al. 2016)","plainTextFormattedCitation":"(Ma et al. 2018; Morris et al. 2016)","previouslyFormattedCitation":"(Ma et al. 2018; Morris et al. 2016)"},"properties":{"noteIndex":0},"schema":"https://github.com/citation-style-language/schema/raw/master/csl-citation.json"}</w:instrText>
      </w:r>
      <w:r w:rsidR="00440E88">
        <w:fldChar w:fldCharType="separate"/>
      </w:r>
      <w:r w:rsidR="00440E88" w:rsidRPr="00440E88">
        <w:rPr>
          <w:noProof/>
        </w:rPr>
        <w:t>(Ma et al. 2018; Morris et al. 2016)</w:t>
      </w:r>
      <w:r w:rsidR="00440E88">
        <w:fldChar w:fldCharType="end"/>
      </w:r>
      <w:r w:rsidR="00440E88">
        <w:t>.</w:t>
      </w:r>
      <w:r w:rsidR="00E22B85">
        <w:t xml:space="preserve"> In coral reefs, algal exudates can dramatically shift bacterial community composition, potentially providing algae with a competitive advantage over coral by selecting for coral pathogens in the heterotrophic community</w:t>
      </w:r>
      <w:r w:rsidR="00440E88">
        <w:rPr>
          <w:color w:val="000000"/>
        </w:rPr>
        <w:t xml:space="preserve"> </w:t>
      </w:r>
      <w:r w:rsidR="00440E88">
        <w:rPr>
          <w:color w:val="000000"/>
        </w:rPr>
        <w:fldChar w:fldCharType="begin" w:fldLock="1"/>
      </w:r>
      <w:r w:rsidR="007B1D8E">
        <w:rPr>
          <w:color w:val="000000"/>
        </w:rPr>
        <w:instrText>ADDIN CSL_CITATION {"citationItems":[{"id":"ITEM-1","itemData":{"DOI":"10.1038/ismej.2012.161","ISSN":"1751-7362","abstract":"Coral and macroalgal exudates vary in neutral sugar composition and differentially enrich reef bacterioplankton lineages","author":[{"dropping-particle":"","family":"Nelson","given":"Craig E","non-dropping-particle":"","parse-names":false,"suffix":""},{"dropping-particle":"","family":"Goldberg","given":"Stuart J","non-dropping-particle":"","parse-names":false,"suffix":""},{"dropping-particle":"","family":"Wegley Kelly","given":"Linda","non-dropping-particle":"","parse-names":false,"suffix":""},{"dropping-particle":"","family":"Haas","given":"Andreas F","non-dropping-particle":"","parse-names":false,"suffix":""},{"dropping-particle":"","family":"Smith","given":"Jennifer E","non-dropping-particle":"","parse-names":false,"suffix":""},{"dropping-particle":"","family":"Rohwer","given":"Forest","non-dropping-particle":"","parse-names":false,"suffix":""},{"dropping-particle":"","family":"Carlson","given":"Craig A","non-dropping-particle":"","parse-names":false,"suffix":""}],"container-title":"The ISME Journal","id":"ITEM-1","issue":"5","issued":{"date-parts":[["2013","5","10"]]},"page":"962-979","publisher":"Nature Publishing Group","title":"Coral and macroalgal exudates vary in neutral sugar composition and differentially enrich reef bacterioplankton lineages","type":"article-journal","volume":"7"},"uris":["http://www.mendeley.com/documents/?uuid=4d481983-bb0c-3ed8-b948-4f13d2f46c1f"]}],"mendeley":{"formattedCitation":"(Nelson et al. 2013)","plainTextFormattedCitation":"(Nelson et al. 2013)","previouslyFormattedCitation":"(Nelson et al. 2013)"},"properties":{"noteIndex":0},"schema":"https://github.com/citation-style-language/schema/raw/master/csl-citation.json"}</w:instrText>
      </w:r>
      <w:r w:rsidR="00440E88">
        <w:rPr>
          <w:color w:val="000000"/>
        </w:rPr>
        <w:fldChar w:fldCharType="separate"/>
      </w:r>
      <w:r w:rsidR="00440E88" w:rsidRPr="00440E88">
        <w:rPr>
          <w:noProof/>
          <w:color w:val="000000"/>
        </w:rPr>
        <w:t>(Nelson et al. 2013)</w:t>
      </w:r>
      <w:r w:rsidR="00440E88">
        <w:rPr>
          <w:color w:val="000000"/>
        </w:rPr>
        <w:fldChar w:fldCharType="end"/>
      </w:r>
      <w:r w:rsidR="00E22B85">
        <w:t xml:space="preserve">. </w:t>
      </w:r>
    </w:p>
    <w:p w14:paraId="2B083601" w14:textId="08D37B22" w:rsidR="00EF04EF" w:rsidRDefault="0020291E" w:rsidP="0082345C">
      <w:pPr>
        <w:pStyle w:val="Normal1"/>
        <w:ind w:firstLine="720"/>
      </w:pPr>
      <w:r>
        <w:t>It is therefore reasonable</w:t>
      </w:r>
      <w:r w:rsidR="00E22B85">
        <w:t xml:space="preserve"> to h</w:t>
      </w:r>
      <w:r>
        <w:t>ypothesize that freshwater photoautotrophs</w:t>
      </w:r>
      <w:r w:rsidR="00E22B85">
        <w:t xml:space="preserve"> may be releasing carbohydrates to shape the heterotrophic community for their own benefit. Perhaps heterotrophs produce compounds that are beneficial for phototrophs, such as peroxidases or catalases, vitamins, antimicrobial peptides and antibiotics, or inorganic nutrients (</w:t>
      </w:r>
      <w:r w:rsidR="00901984">
        <w:t>genes relate these functions</w:t>
      </w:r>
      <w:r w:rsidR="00E22B85">
        <w:t xml:space="preserve"> were expressed in our metatranscriptomic dataset). </w:t>
      </w:r>
      <w:r>
        <w:t xml:space="preserve">The origin of metabolic exchanges that lead to co-dependencies has been postulated to be an important driver of evolution in aquatic communities (The so-called “Black Queen Hypothesis” </w:t>
      </w:r>
      <w:r w:rsidR="008C0528">
        <w:fldChar w:fldCharType="begin" w:fldLock="1"/>
      </w:r>
      <w:r w:rsidR="008C0528">
        <w:instrText>ADDIN CSL_CITATION {"citationItems":[{"id":"ITEM-1","itemData":{"DOI":"10.1128/mBio.00036-12","ISSN":"2150-7511","PMID":"22448042","abstract":"Reductive genomic evolution, driven by genetic drift, is common in endosymbiotic bacteria. Genome reduction is less common in free-living organisms, but it has occurred in the numerically dominant open-ocean bacterioplankton Prochlorococcus and \"Candidatus Pelagibacter,\" and in these cases the reduction appears to be driven by natural selection rather than drift. Gene loss in free-living organisms may leave them dependent on cooccurring microbes for lost metabolic functions. We present the Black Queen Hypothesis (BQH), a novel theory of reductive evolution that explains how selection leads to such dependencies; its name refers to the queen of spades in the game Hearts, where the usual strategy is to avoid taking this card. Gene loss can provide a selective advantage by conserving an organism's limiting resources, provided the gene's function is dispensable. Many vital genetic functions are leaky, thereby unavoidably producing public goods that are available to the entire community. Such leaky functions are thus dispensable for individuals, provided they are not lost entirely from the community. The BQH predicts that the loss of a costly, leaky function is selectively favored at the individual level and will proceed until the production of public goods is just sufficient to support the equilibrium community; at that point, the benefit of any further loss would be offset by the cost. Evolution in accordance with the BQH thus generates \"beneficiaries\" of reduced genomic content that are dependent on leaky \"helpers,\" and it may explain the observed nonuniversality of prototrophy, stress resistance, and other cellular functions in the microbial world.","author":[{"dropping-particle":"","family":"Morris","given":"J Jeffrey","non-dropping-particle":"","parse-names":false,"suffix":""},{"dropping-particle":"","family":"Lenski","given":"Richard E","non-dropping-particle":"","parse-names":false,"suffix":""},{"dropping-particle":"","family":"Zinser","given":"Erik R","non-dropping-particle":"","parse-names":false,"suffix":""}],"container-title":"mBio","id":"ITEM-1","issue":"2","issued":{"date-parts":[["2012","5","2"]]},"page":"e00036-12","publisher":"American Society for Microbiology","title":"The Black Queen Hypothesis: evolution of dependencies through adaptive gene loss.","type":"article-journal","volume":"3"},"uris":["http://www.mendeley.com/documents/?uuid=1f269e26-5aa5-3cd6-a6d4-ff8e9454b53b"]}],"mendeley":{"formattedCitation":"(Morris, Lenski, and Zinser 2012)","plainTextFormattedCitation":"(Morris, Lenski, and Zinser 2012)","previouslyFormattedCitation":"(Morris, Lenski, and Zinser 2012)"},"properties":{"noteIndex":0},"schema":"https://github.com/citation-style-language/schema/raw/master/csl-citation.json"}</w:instrText>
      </w:r>
      <w:r w:rsidR="008C0528">
        <w:fldChar w:fldCharType="separate"/>
      </w:r>
      <w:r w:rsidR="008C0528" w:rsidRPr="008C0528">
        <w:rPr>
          <w:noProof/>
        </w:rPr>
        <w:t>(Morris, Lenski, and Zinser 2012)</w:t>
      </w:r>
      <w:r w:rsidR="008C0528">
        <w:fldChar w:fldCharType="end"/>
      </w:r>
      <w:r>
        <w:t xml:space="preserve">. It is </w:t>
      </w:r>
      <w:r w:rsidR="0082345C">
        <w:t xml:space="preserve">intriguing </w:t>
      </w:r>
      <w:r>
        <w:t>to note that the</w:t>
      </w:r>
      <w:r w:rsidR="00177A90">
        <w:t xml:space="preserve"> </w:t>
      </w:r>
      <w:r w:rsidR="00E22B85">
        <w:t xml:space="preserve">dependency between phototrophs and heterotrophs and the diel partitioning of carbon fixation and respiration </w:t>
      </w:r>
      <w:r w:rsidR="00177A90">
        <w:t>would be an</w:t>
      </w:r>
      <w:r w:rsidR="006D09F3">
        <w:t>a</w:t>
      </w:r>
      <w:r w:rsidR="00177A90">
        <w:t>logous</w:t>
      </w:r>
      <w:r w:rsidR="00E22B85">
        <w:t xml:space="preserve"> to the organization </w:t>
      </w:r>
      <w:r w:rsidR="00177A90">
        <w:t xml:space="preserve">and functioning </w:t>
      </w:r>
      <w:r w:rsidR="00E22B85">
        <w:t>of chloroplasts and mitochondria in plant cells</w:t>
      </w:r>
      <w:r w:rsidR="003B1A0A">
        <w:t xml:space="preserve"> </w:t>
      </w:r>
      <w:r w:rsidR="003B1A0A">
        <w:fldChar w:fldCharType="begin" w:fldLock="1"/>
      </w:r>
      <w:r w:rsidR="008C0528">
        <w:instrText>ADDIN CSL_CITATION {"citationItems":[{"id":"ITEM-1","itemData":{"DOI":"10.1073/pnas.1619573114","ISSN":"1091-6490","PMID":"28348231","abstract":"Metabolism mediates the flow of matter and energy through the biosphere. We examined how metabolic evolution shapes ecosystems by reconstructing it in the globally abundant oceanic phytoplankter Prochlorococcus To understand what drove observed evolutionary patterns, we interpreted them in the context of its population dynamics, growth rate, and light adaptation, and the size and macromolecular and elemental composition of cells. This multilevel view suggests that, over the course of evolution, there was a steady increase in Prochlorococcus' metabolic rate and excretion of organic carbon. We derived a mathematical framework that suggests these adaptations lower the minimal subsistence nutrient concentration of cells, which results in a drawdown of nutrients in oceanic surface waters. This, in turn, increases total ecosystem biomass and promotes the coevolution of all cells in the ecosystem. Additional reconstructions suggest that Prochlorococcus and the dominant cooccurring heterotrophic bacterium SAR11 form a coevolved mutualism that maximizes their collective metabolic rate by recycling organic carbon through complementary excretion and uptake pathways. Moreover, the metabolic codependencies of Prochlorococcus and SAR11 are highly similar to those of chloroplasts and mitochondria within plant cells. These observations lead us to propose a general theory relating metabolic evolution to the self-amplification and self-organization of the biosphere. We discuss the implications of this framework for the evolution of Earth's biogeochemical cycles and the rise of atmospheric oxygen.","author":[{"dropping-particle":"","family":"Braakman","given":"Rogier","non-dropping-particle":"","parse-names":false,"suffix":""},{"dropping-particle":"","family":"Follows","given":"Michael J","non-dropping-particle":"","parse-names":false,"suffix":""},{"dropping-particle":"","family":"Chisholm","given":"Sallie W","non-dropping-particle":"","parse-names":false,"suffix":""}],"container-title":"Proceedings of the National Academy of Sciences of the United States of America","id":"ITEM-1","issue":"15","issued":{"date-parts":[["2017","3","11"]]},"page":"E3091-E3100","publisher":"National Academy of Sciences","title":"Metabolic evolution and the self-organization of ecosystems.","type":"article-journal","volume":"114"},"uris":["http://www.mendeley.com/documents/?uuid=67373ded-3eda-31b8-a2e8-cffcfc6c5b9a"]}],"mendeley":{"formattedCitation":"(Braakman, Follows, and Chisholm 2017)","plainTextFormattedCitation":"(Braakman, Follows, and Chisholm 2017)","previouslyFormattedCitation":"(Braakman, Follows, and Chisholm 2017)"},"properties":{"noteIndex":0},"schema":"https://github.com/citation-style-language/schema/raw/master/csl-citation.json"}</w:instrText>
      </w:r>
      <w:r w:rsidR="003B1A0A">
        <w:fldChar w:fldCharType="separate"/>
      </w:r>
      <w:r w:rsidR="003B1A0A" w:rsidRPr="003B1A0A">
        <w:rPr>
          <w:noProof/>
        </w:rPr>
        <w:t>(Braakman, Follows, and Chisholm 2017)</w:t>
      </w:r>
      <w:r w:rsidR="003B1A0A">
        <w:fldChar w:fldCharType="end"/>
      </w:r>
      <w:r w:rsidR="00E22B85">
        <w:t xml:space="preserve">. However, further experimentation is needed to confirm these hypotheses. </w:t>
      </w:r>
    </w:p>
    <w:p w14:paraId="47F9BA6D" w14:textId="715EFAC7" w:rsidR="00C17931" w:rsidRDefault="0020291E" w:rsidP="00C17931">
      <w:pPr>
        <w:pStyle w:val="Normal1"/>
        <w:ind w:firstLine="720"/>
      </w:pPr>
      <w:r>
        <w:t>Here</w:t>
      </w:r>
      <w:r w:rsidR="009852CB">
        <w:t>,</w:t>
      </w:r>
      <w:r>
        <w:t xml:space="preserve"> we present a comparative metatranscriptomic analysis which demonstrates similar</w:t>
      </w:r>
      <w:r w:rsidR="006D09F3">
        <w:t xml:space="preserve"> diel trends in </w:t>
      </w:r>
      <w:r w:rsidR="001816C2">
        <w:t>photosynthesis, reactive oxygen species defense, and sugar transport in three different types of lakes, suggesting that these trends may be a general property of freshwater microbial communities</w:t>
      </w:r>
      <w:r>
        <w:t xml:space="preserve">. </w:t>
      </w:r>
      <w:r w:rsidR="001816C2">
        <w:t xml:space="preserve">We outline both biotic (algal exudates) and abiotic (oxidative stress) that may be driving community-level diel trends in freshwater. Whether all of these microbes are responding to the same </w:t>
      </w:r>
      <w:r w:rsidR="004A597F">
        <w:t xml:space="preserve">day-night </w:t>
      </w:r>
      <w:r w:rsidR="001816C2">
        <w:t xml:space="preserve">stimulus or whether community interactions drive these diel trends remains to be </w:t>
      </w:r>
      <w:r w:rsidR="006C502D">
        <w:t>determined</w:t>
      </w:r>
      <w:r w:rsidR="001816C2">
        <w:t xml:space="preserve">. We also provide lists of the most expressed genes and phyla, as </w:t>
      </w:r>
      <w:r w:rsidR="001816C2">
        <w:lastRenderedPageBreak/>
        <w:t xml:space="preserve">well as an assessment of the variability observed in our dataset, to guide future metatranscriptomic studies. All data and code </w:t>
      </w:r>
      <w:r w:rsidR="00D17433">
        <w:t>are</w:t>
      </w:r>
      <w:r w:rsidR="001816C2">
        <w:t xml:space="preserve"> publicly available at </w:t>
      </w:r>
      <w:hyperlink r:id="rId10" w:history="1">
        <w:r w:rsidR="00901984" w:rsidRPr="00EE6BA2">
          <w:rPr>
            <w:rStyle w:val="Hyperlink"/>
          </w:rPr>
          <w:t>https://github.com/McMahonLab/geodes</w:t>
        </w:r>
      </w:hyperlink>
      <w:r w:rsidR="00901984">
        <w:t xml:space="preserve">. </w:t>
      </w:r>
      <w:r w:rsidR="00901984" w:rsidRPr="00901984">
        <w:t xml:space="preserve"> </w:t>
      </w:r>
      <w:r w:rsidR="001816C2">
        <w:t>Our detection of diel trends in freshwater is the first of many analyses that can be performed on this extensive set of metatranscriptomic time series.</w:t>
      </w:r>
    </w:p>
    <w:p w14:paraId="11096179" w14:textId="64F28C35" w:rsidR="00307056" w:rsidRDefault="00777FC1" w:rsidP="00C17931">
      <w:pPr>
        <w:pStyle w:val="Normal1"/>
      </w:pPr>
      <w:r>
        <w:t>Acknowledgements</w:t>
      </w:r>
    </w:p>
    <w:p w14:paraId="4BCA0DED" w14:textId="58B950AA" w:rsidR="00777FC1" w:rsidRDefault="00777FC1">
      <w:pPr>
        <w:pStyle w:val="Normal1"/>
      </w:pPr>
      <w:r>
        <w:t>Sarah Stevens for contribution of in-house McMahon Lab scripts.</w:t>
      </w:r>
    </w:p>
    <w:p w14:paraId="5E6AB593" w14:textId="77777777" w:rsidR="00164393" w:rsidRDefault="00E22B85">
      <w:pPr>
        <w:pStyle w:val="Heading2"/>
        <w:spacing w:after="200"/>
      </w:pPr>
      <w:bookmarkStart w:id="27" w:name="_abl40ru00kyu" w:colFirst="0" w:colLast="0"/>
      <w:bookmarkEnd w:id="27"/>
      <w:r>
        <w:rPr>
          <w:rFonts w:ascii="Times New Roman" w:eastAsia="Times New Roman" w:hAnsi="Times New Roman" w:cs="Times New Roman"/>
        </w:rPr>
        <w:t>References</w:t>
      </w:r>
    </w:p>
    <w:p w14:paraId="1CED86EF" w14:textId="1B4B6E55" w:rsidR="00015021" w:rsidRPr="00015021" w:rsidRDefault="00353C04" w:rsidP="00015021">
      <w:pPr>
        <w:widowControl w:val="0"/>
        <w:autoSpaceDE w:val="0"/>
        <w:autoSpaceDN w:val="0"/>
        <w:adjustRightInd w:val="0"/>
        <w:spacing w:after="0" w:line="240" w:lineRule="auto"/>
        <w:ind w:left="480" w:hanging="480"/>
        <w:rPr>
          <w:noProof/>
        </w:rPr>
      </w:pPr>
      <w:r>
        <w:fldChar w:fldCharType="begin" w:fldLock="1"/>
      </w:r>
      <w:r>
        <w:instrText xml:space="preserve">ADDIN Mendeley Bibliography CSL_BIBLIOGRAPHY </w:instrText>
      </w:r>
      <w:r>
        <w:fldChar w:fldCharType="separate"/>
      </w:r>
      <w:r w:rsidR="00015021" w:rsidRPr="00015021">
        <w:rPr>
          <w:noProof/>
        </w:rPr>
        <w:t xml:space="preserve">Anders, Simon, and Wolfgang Huber. 2010. “Differential Expression Analysis for Sequence Count Data.” </w:t>
      </w:r>
      <w:r w:rsidR="00015021" w:rsidRPr="00015021">
        <w:rPr>
          <w:i/>
          <w:iCs/>
          <w:noProof/>
        </w:rPr>
        <w:t>Genome Biology</w:t>
      </w:r>
      <w:r w:rsidR="00015021" w:rsidRPr="00015021">
        <w:rPr>
          <w:noProof/>
        </w:rPr>
        <w:t xml:space="preserve"> 11 (10): R106. https://doi.org/10.1186/gb-2010-11-10-r106.</w:t>
      </w:r>
    </w:p>
    <w:p w14:paraId="5F5E3632"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Atamna-Ismaeel, Nof, Gazalah Sabehi, Itai Sharon, Karl-Paul Witzel, Matthias Labrenz, Klaus Jürgens, Tamar Barkay, Maayke Stomp, Jef Huisman, and Oded Beja. 2008. “Widespread Distribution of Proteorhodopsins in Freshwater and Brackish Ecosystems.” </w:t>
      </w:r>
      <w:r w:rsidRPr="00015021">
        <w:rPr>
          <w:i/>
          <w:iCs/>
          <w:noProof/>
        </w:rPr>
        <w:t>The ISME Journal</w:t>
      </w:r>
      <w:r w:rsidRPr="00015021">
        <w:rPr>
          <w:noProof/>
        </w:rPr>
        <w:t xml:space="preserve"> 2 (6): 656–62. https://doi.org/10.1038/ismej.2008.27.</w:t>
      </w:r>
    </w:p>
    <w:p w14:paraId="3C51FEEC"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Aylward, Frank O., John M. Eppley, Jason M. Smith, Francisco P. Chavez, Christopher A. Scholin, and Edward F. DeLong. 2015. “Microbial Community Transcriptional Networks Are Conserved in Three Domains at Ocean Basin Scales.” </w:t>
      </w:r>
      <w:r w:rsidRPr="00015021">
        <w:rPr>
          <w:i/>
          <w:iCs/>
          <w:noProof/>
        </w:rPr>
        <w:t>Proceedings of the National Academy of Sciences</w:t>
      </w:r>
      <w:r w:rsidRPr="00015021">
        <w:rPr>
          <w:noProof/>
        </w:rPr>
        <w:t xml:space="preserve"> 112 (17): 5443–48. https://doi.org/10.1073/PNAS.1502883112.</w:t>
      </w:r>
    </w:p>
    <w:p w14:paraId="30AD66A6"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Bankevich, Anton, Sergey Nurk, Dmitry Antipov, Alexey A Gurevich, Mikhail Dvorkin, Alexander S Kulikov, Valery M Lesin, et al. n.d. “Original Articles SPAdes: A New Genome Assembly Algorithm and Its Applications to Single-Cell Sequencing.” Accessed December 14, 2018. https://doi.org/10.1089/cmb.2012.0021.</w:t>
      </w:r>
    </w:p>
    <w:p w14:paraId="0747A9A7"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Bendall, Matthew L, Sarah LR Stevens, Leong-Keat Chan, Stephanie Malfatti, Patrick Schwientek, Julien Tremblay, Wendy Schackwitz, et al. 2016. “Genome-Wide Selective Sweeps and Gene-Specific Sweeps in Natural Bacterial Populations.” </w:t>
      </w:r>
      <w:r w:rsidRPr="00015021">
        <w:rPr>
          <w:i/>
          <w:iCs/>
          <w:noProof/>
        </w:rPr>
        <w:t>The ISME Journal</w:t>
      </w:r>
      <w:r w:rsidRPr="00015021">
        <w:rPr>
          <w:noProof/>
        </w:rPr>
        <w:t xml:space="preserve"> 10 (7): 1589–1601. https://doi.org/10.1038/ismej.2015.241.</w:t>
      </w:r>
    </w:p>
    <w:p w14:paraId="634419BF"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Bertilsson, Stefan, Olof Berglund, Michael J Pullin, and Sallie W Chisholm. 2005. “Release of Dissolved Organic Matter by Prochlorococcus.” </w:t>
      </w:r>
      <w:r w:rsidRPr="00015021">
        <w:rPr>
          <w:i/>
          <w:iCs/>
          <w:noProof/>
        </w:rPr>
        <w:t>Vie et Milieu</w:t>
      </w:r>
      <w:r w:rsidRPr="00015021">
        <w:rPr>
          <w:noProof/>
        </w:rPr>
        <w:t xml:space="preserve"> 55 (3–4): 225–32. https://www.researchgate.net/publication/252613206.</w:t>
      </w:r>
    </w:p>
    <w:p w14:paraId="469CA96D"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Bertilsson, Stefan, and Jeremy B. Jones. 2003. “Supply of Dissolved Organic Matter to Aquatic Ecosystems: Autochthonous Sources.” </w:t>
      </w:r>
      <w:r w:rsidRPr="00015021">
        <w:rPr>
          <w:i/>
          <w:iCs/>
          <w:noProof/>
        </w:rPr>
        <w:t>Aquatic Ecosystems</w:t>
      </w:r>
      <w:r w:rsidRPr="00015021">
        <w:rPr>
          <w:noProof/>
        </w:rPr>
        <w:t>, January, 3–24. https://doi.org/10.1016/B978-012256371-3/50002-0.</w:t>
      </w:r>
    </w:p>
    <w:p w14:paraId="031C89CD"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Bertilsson, Stefan, and Lars J. Tranvik. 2000. “Photochemical Transformation of Dissolved Organic Matter in Lakes.” </w:t>
      </w:r>
      <w:r w:rsidRPr="00015021">
        <w:rPr>
          <w:i/>
          <w:iCs/>
          <w:noProof/>
        </w:rPr>
        <w:t>Limnology and Oceanography</w:t>
      </w:r>
      <w:r w:rsidRPr="00015021">
        <w:rPr>
          <w:noProof/>
        </w:rPr>
        <w:t xml:space="preserve"> 45 (4): 753–62. https://doi.org/10.4319/lo.2000.45.4.0753.</w:t>
      </w:r>
    </w:p>
    <w:p w14:paraId="78DF30B8"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Braakman, Rogier, Michael J Follows, and Sallie W Chisholm. 2017. “Metabolic Evolution and the Self-Organization of Ecosystems.” </w:t>
      </w:r>
      <w:r w:rsidRPr="00015021">
        <w:rPr>
          <w:i/>
          <w:iCs/>
          <w:noProof/>
        </w:rPr>
        <w:t xml:space="preserve">Proceedings of the National Academy of Sciences of </w:t>
      </w:r>
      <w:r w:rsidRPr="00015021">
        <w:rPr>
          <w:i/>
          <w:iCs/>
          <w:noProof/>
        </w:rPr>
        <w:lastRenderedPageBreak/>
        <w:t>the United States of America</w:t>
      </w:r>
      <w:r w:rsidRPr="00015021">
        <w:rPr>
          <w:noProof/>
        </w:rPr>
        <w:t xml:space="preserve"> 114 (15): E3091–3100. https://doi.org/10.1073/pnas.1619573114.</w:t>
      </w:r>
    </w:p>
    <w:p w14:paraId="255D0C57"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Chin-Leo, G, and D L Kirchman. 1988. “Estimating Bacterial Production in Marine Waters from the Simultaneous Incorporation of Thymidine and Leucine.” </w:t>
      </w:r>
      <w:r w:rsidRPr="00015021">
        <w:rPr>
          <w:i/>
          <w:iCs/>
          <w:noProof/>
        </w:rPr>
        <w:t>Applied and Environmental Microbiology</w:t>
      </w:r>
      <w:r w:rsidRPr="00015021">
        <w:rPr>
          <w:noProof/>
        </w:rPr>
        <w:t xml:space="preserve"> 54 (8): 1934–39. http://www.ncbi.nlm.nih.gov/pubmed/16347706.</w:t>
      </w:r>
    </w:p>
    <w:p w14:paraId="7DAF3BFF"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Cole, Jonathan J. 1982. “INTERACTIONS BETWEEN BACTERIA AND ALGAE IN AQUATIC ECOSYSTEMS.” </w:t>
      </w:r>
      <w:r w:rsidRPr="00015021">
        <w:rPr>
          <w:i/>
          <w:iCs/>
          <w:noProof/>
        </w:rPr>
        <w:t>Ann Rev. Ecol. Syst</w:t>
      </w:r>
      <w:r w:rsidRPr="00015021">
        <w:rPr>
          <w:noProof/>
        </w:rPr>
        <w:t>. Vol. 13. www.annualreviews.org.</w:t>
      </w:r>
    </w:p>
    <w:p w14:paraId="469D9009"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Garcia, Sarahi L., Sarah L. R. Stevens, Benjamin Crary, Manuel Martinez-Garcia, Ramunas Stepanauskas, Tanja Woyke, Susannah G. Tringe, et al. 2018. “Contrasting Patterns of Genome-Level Diversity across Distinct Co-Occurring Bacterial Populations.” </w:t>
      </w:r>
      <w:r w:rsidRPr="00015021">
        <w:rPr>
          <w:i/>
          <w:iCs/>
          <w:noProof/>
        </w:rPr>
        <w:t>The ISME Journal</w:t>
      </w:r>
      <w:r w:rsidRPr="00015021">
        <w:rPr>
          <w:noProof/>
        </w:rPr>
        <w:t xml:space="preserve"> 12 (3): 742–55. https://doi.org/10.1038/s41396-017-0001-0.</w:t>
      </w:r>
    </w:p>
    <w:p w14:paraId="25AB806A"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Ghylin, Trevor W, Sarahi L Garcia, Francisco Moya, Ben O Oyserman, Patrick Schwientek, Katrina T Forest, James Mutschler, et al. 2014. “Comparative Single-Cell Genomics Reveals Potential Ecological Niches for the Freshwater AcI Actinobacteria Lineage.” </w:t>
      </w:r>
      <w:r w:rsidRPr="00015021">
        <w:rPr>
          <w:i/>
          <w:iCs/>
          <w:noProof/>
        </w:rPr>
        <w:t>The ISME Journal</w:t>
      </w:r>
      <w:r w:rsidRPr="00015021">
        <w:rPr>
          <w:noProof/>
        </w:rPr>
        <w:t xml:space="preserve"> 8 (12): 2503–16. https://doi.org/10.1038/ismej.2014.135.</w:t>
      </w:r>
    </w:p>
    <w:p w14:paraId="3F6A1F80"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Hellebust, J. A. 1965. “EXCRETION OF SOME ORGANIC COMPOUNDS BY MARINE PHYTOPLANKTON1.” </w:t>
      </w:r>
      <w:r w:rsidRPr="00015021">
        <w:rPr>
          <w:i/>
          <w:iCs/>
          <w:noProof/>
        </w:rPr>
        <w:t>Limnology and Oceanography</w:t>
      </w:r>
      <w:r w:rsidRPr="00015021">
        <w:rPr>
          <w:noProof/>
        </w:rPr>
        <w:t xml:space="preserve"> 10 (2): 192–206. https://doi.org/10.4319/lo.1965.10.2.0192.</w:t>
      </w:r>
    </w:p>
    <w:p w14:paraId="654745CB"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Huang, Ying, Beifang Niu, Ying Gao, Limin Fu, and Weizhong Li. 2010. “CD-HIT Suite: A Web Server for Clustering and Comparing Biological Sequences.” </w:t>
      </w:r>
      <w:r w:rsidRPr="00015021">
        <w:rPr>
          <w:i/>
          <w:iCs/>
          <w:noProof/>
        </w:rPr>
        <w:t>Bioinformatics</w:t>
      </w:r>
      <w:r w:rsidRPr="00015021">
        <w:rPr>
          <w:noProof/>
        </w:rPr>
        <w:t xml:space="preserve"> 26 (5): 680–82. https://doi.org/10.1093/bioinformatics/btq003.</w:t>
      </w:r>
    </w:p>
    <w:p w14:paraId="7A4D63D8"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Jorgenson, Niels OG, Lars J. Tranvik, Helene Edling, Wilhelm Graneli, and Mans Lindell. 1998. “Effects of Sunlight on Occurrence and Bacterial Turnover of Specific Carbon and Nitrogen Compounds in Lake Water.” </w:t>
      </w:r>
      <w:r w:rsidRPr="00015021">
        <w:rPr>
          <w:i/>
          <w:iCs/>
          <w:noProof/>
        </w:rPr>
        <w:t>FEMS Microbiology Ecology</w:t>
      </w:r>
      <w:r w:rsidRPr="00015021">
        <w:rPr>
          <w:noProof/>
        </w:rPr>
        <w:t xml:space="preserve"> 25: 217–27.</w:t>
      </w:r>
    </w:p>
    <w:p w14:paraId="05FC5347"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Kang, Dongwan D, Jeff Froula, Rob Egan, and Zhong Wang. 2015. “MetaBAT, an Efficient Tool for Accurately Reconstructing Single Genomes from Complex Microbial Communities.” </w:t>
      </w:r>
      <w:r w:rsidRPr="00015021">
        <w:rPr>
          <w:i/>
          <w:iCs/>
          <w:noProof/>
        </w:rPr>
        <w:t>PeerJ</w:t>
      </w:r>
      <w:r w:rsidRPr="00015021">
        <w:rPr>
          <w:noProof/>
        </w:rPr>
        <w:t xml:space="preserve"> 3: e1165. https://doi.org/10.7717/peerj.1165.</w:t>
      </w:r>
    </w:p>
    <w:p w14:paraId="3C137D5F"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Kaplan, Louis A., and Thomas L. Bott. 1989. “Diel Fluctuations in Bacterial Activity on Streambed Substrata during Vernal Algal Blooms: Effects of Temperature, Water Chemistry, and Habitat.” </w:t>
      </w:r>
      <w:r w:rsidRPr="00015021">
        <w:rPr>
          <w:i/>
          <w:iCs/>
          <w:noProof/>
        </w:rPr>
        <w:t>Limnology and Oceanography</w:t>
      </w:r>
      <w:r w:rsidRPr="00015021">
        <w:rPr>
          <w:noProof/>
        </w:rPr>
        <w:t xml:space="preserve"> 34 (4): 718–33. https://doi.org/10.4319/lo.1989.34.4.0718.</w:t>
      </w:r>
    </w:p>
    <w:p w14:paraId="52BD704A"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Kent, Angela D., Stuart E. Jones, George H. Lauster, James M. Graham, Ryan J. Newton, and Katherine D. McMahon. 2006. “Experimental Manipulations of Microbial Food Web Interactions in a Humic Lake: Shifting Biological Drivers of Bacterial Community Structure.” </w:t>
      </w:r>
      <w:r w:rsidRPr="00015021">
        <w:rPr>
          <w:i/>
          <w:iCs/>
          <w:noProof/>
        </w:rPr>
        <w:t>Environmental Microbiology</w:t>
      </w:r>
      <w:r w:rsidRPr="00015021">
        <w:rPr>
          <w:noProof/>
        </w:rPr>
        <w:t xml:space="preserve"> 8 (8): 1448–59. https://doi.org/10.1111/j.1462-2920.2006.01039.x.</w:t>
      </w:r>
    </w:p>
    <w:p w14:paraId="4889AB5D"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Kopylova, Evguenia, Laurent Noé, and Hélène Touzet. 2012. “SortMeRNA: Fast and Accurate Filtering of Ribosomal RNAs in Metatranscriptomic Data.” </w:t>
      </w:r>
      <w:r w:rsidRPr="00015021">
        <w:rPr>
          <w:i/>
          <w:iCs/>
          <w:noProof/>
        </w:rPr>
        <w:t>Bioinformatics</w:t>
      </w:r>
      <w:r w:rsidRPr="00015021">
        <w:rPr>
          <w:noProof/>
        </w:rPr>
        <w:t xml:space="preserve"> 28 (24): 3211–17. https://doi.org/10.1093/bioinformatics/bts611.</w:t>
      </w:r>
    </w:p>
    <w:p w14:paraId="647FD883"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Li, Dinghua, Ruibang Luo, Chi-Man Liu, Chi-Ming Leung, Hing-Fung Ting, Kunihiko Sadakane, Hiroshi Yamashita, and Tak-Wah Lam. 2016. “MEGAHIT v1.0: A Fast and Scalable Metagenome Assembler Driven by Advanced Methodologies and Community Practices.” </w:t>
      </w:r>
      <w:r w:rsidRPr="00015021">
        <w:rPr>
          <w:i/>
          <w:iCs/>
          <w:noProof/>
        </w:rPr>
        <w:t>Methods</w:t>
      </w:r>
      <w:r w:rsidRPr="00015021">
        <w:rPr>
          <w:noProof/>
        </w:rPr>
        <w:t xml:space="preserve"> 102 (June): 3–11. https://doi.org/10.1016/J.YMETH.2016.02.020.</w:t>
      </w:r>
    </w:p>
    <w:p w14:paraId="17A20F9B"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Liao, Y., G. K. Smyth, and W. Shi. 2014. “FeatureCounts: An Efficient General Purpose Program for Assigning Sequence Reads to Genomic Features.” </w:t>
      </w:r>
      <w:r w:rsidRPr="00015021">
        <w:rPr>
          <w:i/>
          <w:iCs/>
          <w:noProof/>
        </w:rPr>
        <w:t>Bioinformatics</w:t>
      </w:r>
      <w:r w:rsidRPr="00015021">
        <w:rPr>
          <w:noProof/>
        </w:rPr>
        <w:t xml:space="preserve"> 30 (7): 923–30. https://doi.org/10.1093/bioinformatics/btt656.</w:t>
      </w:r>
    </w:p>
    <w:p w14:paraId="3F3D6402"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lastRenderedPageBreak/>
        <w:t xml:space="preserve">Linz, Alexandra M., Shaomei He, Sarah L.R. Stevens, Karthik Anantharaman, Robin R. Rohwer, Rex R. Malmstrom, Stefan Bertilsson, and Katherine D. McMahon. 2018. “Freshwater Carbon and Nutrient Cycles Revealed through Reconstructed Population Genomes.” </w:t>
      </w:r>
      <w:r w:rsidRPr="00015021">
        <w:rPr>
          <w:i/>
          <w:iCs/>
          <w:noProof/>
        </w:rPr>
        <w:t>PeerJ</w:t>
      </w:r>
      <w:r w:rsidRPr="00015021">
        <w:rPr>
          <w:noProof/>
        </w:rPr>
        <w:t xml:space="preserve"> 6 (December): e6075. https://doi.org/10.7717/peerj.6075.</w:t>
      </w:r>
    </w:p>
    <w:p w14:paraId="31326B22"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Love, Michael I, Simon Anders, and Wolfgang Huber. 2016. “Differential Analysis of Count Data-the DESeq2 Package.” https://doi.org/10.1186/s13059-014-0550-8.</w:t>
      </w:r>
    </w:p>
    <w:p w14:paraId="7644B8FC"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Ma, Lanying, Benjamin C Calfee, J Jeffrey Morris, Zackary I Johnson, and Erik R Zinser. 2018. “Degradation of Hydrogen Peroxide at the Ocean’s Surface: The Influence of the Microbial Community on the Realized Thermal Niche of Prochlorococcus.” </w:t>
      </w:r>
      <w:r w:rsidRPr="00015021">
        <w:rPr>
          <w:i/>
          <w:iCs/>
          <w:noProof/>
        </w:rPr>
        <w:t>The ISME Journal</w:t>
      </w:r>
      <w:r w:rsidRPr="00015021">
        <w:rPr>
          <w:noProof/>
        </w:rPr>
        <w:t xml:space="preserve"> 12 (2): 473–84. https://doi.org/10.1038/ismej.2017.182.</w:t>
      </w:r>
    </w:p>
    <w:p w14:paraId="4579A03F"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Maresca, Julia A, Jessica L Keffer, Priscilla Hempel, Shawn W Polson, Olga Shevchenko, Jaysheel Bhavsar, Deborah Powell, Kelsey J Miller, Archana Singh, and Martin W Hahn. 2019. “Light Modulates the Physiology of Non-Phototrophic Actinobacteria.” </w:t>
      </w:r>
      <w:r w:rsidRPr="00015021">
        <w:rPr>
          <w:i/>
          <w:iCs/>
          <w:noProof/>
        </w:rPr>
        <w:t>Journal of Bacteriology</w:t>
      </w:r>
      <w:r w:rsidRPr="00015021">
        <w:rPr>
          <w:noProof/>
        </w:rPr>
        <w:t>, January, JB.00740-18. https://doi.org/10.1128/JB.00740-18.</w:t>
      </w:r>
    </w:p>
    <w:p w14:paraId="66055EBC"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Markowitz, Victor M., I. Min A. Chen, Krishna Palaniappan, Ken Chu, Ernest Szeto, Yuri Grechkin, Anna Ratner, et al. 2012. “IMG: The Integrated Microbial Genomes Database and Comparative Analysis System.” </w:t>
      </w:r>
      <w:r w:rsidRPr="00015021">
        <w:rPr>
          <w:i/>
          <w:iCs/>
          <w:noProof/>
        </w:rPr>
        <w:t>Nucleic Acids Research</w:t>
      </w:r>
      <w:r w:rsidRPr="00015021">
        <w:rPr>
          <w:noProof/>
        </w:rPr>
        <w:t xml:space="preserve"> 40 (D1): 115–22. https://doi.org/10.1093/nar/gkr1044.</w:t>
      </w:r>
    </w:p>
    <w:p w14:paraId="771047EE"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Maršálek, Blahoslav, and Renata Rojíčková. 1996. “Stress Factors Enhancing Production of Algal Exudates: A Potential Self-Protective Mechanism?” </w:t>
      </w:r>
      <w:r w:rsidRPr="00015021">
        <w:rPr>
          <w:i/>
          <w:iCs/>
          <w:noProof/>
        </w:rPr>
        <w:t>Zeitschrift Für Naturforschung C</w:t>
      </w:r>
      <w:r w:rsidRPr="00015021">
        <w:rPr>
          <w:noProof/>
        </w:rPr>
        <w:t xml:space="preserve"> 51 (9–10): 646–50. https://doi.org/10.1515/znc-1996-9-1008.</w:t>
      </w:r>
    </w:p>
    <w:p w14:paraId="46A47C68"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Masuda, Takako, Gábor Bernát, Martina Bečková, Eva Kotabová, Evelyn Lawrenz, Martin Lukeš, Josef Komenda, and Ondřej Prášil. 2018. “Diel Regulation of Photosynthetic Activity in the Oceanic Unicellular Diazotrophic Cyanobacterium </w:t>
      </w:r>
      <w:r w:rsidRPr="00015021">
        <w:rPr>
          <w:i/>
          <w:iCs/>
          <w:noProof/>
        </w:rPr>
        <w:t>Crocosphaera Watsonii</w:t>
      </w:r>
      <w:r w:rsidRPr="00015021">
        <w:rPr>
          <w:noProof/>
        </w:rPr>
        <w:t xml:space="preserve"> WH8501.” </w:t>
      </w:r>
      <w:r w:rsidRPr="00015021">
        <w:rPr>
          <w:i/>
          <w:iCs/>
          <w:noProof/>
        </w:rPr>
        <w:t>Environmental Microbiology</w:t>
      </w:r>
      <w:r w:rsidRPr="00015021">
        <w:rPr>
          <w:noProof/>
        </w:rPr>
        <w:t xml:space="preserve"> 20 (2): 546–60. https://doi.org/10.1111/1462-2920.13963.</w:t>
      </w:r>
    </w:p>
    <w:p w14:paraId="2F4580DE"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Moran, Mary Ann, Brandon Satinsky, Scott M Gifford, Haiwei Luo, Adam Rivers, Leong-Keat Chan, Jun Meng, et al. 2013. “Sizing up Metatranscriptomics.” </w:t>
      </w:r>
      <w:r w:rsidRPr="00015021">
        <w:rPr>
          <w:i/>
          <w:iCs/>
          <w:noProof/>
        </w:rPr>
        <w:t>The ISME Journal</w:t>
      </w:r>
      <w:r w:rsidRPr="00015021">
        <w:rPr>
          <w:noProof/>
        </w:rPr>
        <w:t xml:space="preserve"> 7 (2): 237–43. https://doi.org/10.1038/ismej.2012.94.</w:t>
      </w:r>
    </w:p>
    <w:p w14:paraId="186D8B62"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Morris, J. Jeffrey, Zackary I. Johnson, Steven W. Wilhelm, and Erik R. Zinser. 2016. “Diel Regulation of Hydrogen Peroxide Defenses by Open Ocean Microbial Communities.” </w:t>
      </w:r>
      <w:r w:rsidRPr="00015021">
        <w:rPr>
          <w:i/>
          <w:iCs/>
          <w:noProof/>
        </w:rPr>
        <w:t>Journal of Plankton Research</w:t>
      </w:r>
      <w:r w:rsidRPr="00015021">
        <w:rPr>
          <w:noProof/>
        </w:rPr>
        <w:t xml:space="preserve"> 38 (4): 1103–14. https://doi.org/10.1093/plankt/fbw016.</w:t>
      </w:r>
    </w:p>
    <w:p w14:paraId="3D88F410"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Morris, J Jeffrey, Richard E Lenski, and Erik R Zinser. 2012. “The Black Queen Hypothesis: Evolution of Dependencies through Adaptive Gene Loss.” </w:t>
      </w:r>
      <w:r w:rsidRPr="00015021">
        <w:rPr>
          <w:i/>
          <w:iCs/>
          <w:noProof/>
        </w:rPr>
        <w:t>MBio</w:t>
      </w:r>
      <w:r w:rsidRPr="00015021">
        <w:rPr>
          <w:noProof/>
        </w:rPr>
        <w:t xml:space="preserve"> 3 (2): e00036-12. https://doi.org/10.1128/mBio.00036-12.</w:t>
      </w:r>
    </w:p>
    <w:p w14:paraId="4A07CBE6"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Nelson, Craig E, Stuart J Goldberg, Linda Wegley Kelly, Andreas F Haas, Jennifer E Smith, Forest Rohwer, and Craig A Carlson. 2013. “Coral and Macroalgal Exudates Vary in Neutral Sugar Composition and Differentially Enrich Reef Bacterioplankton Lineages.” </w:t>
      </w:r>
      <w:r w:rsidRPr="00015021">
        <w:rPr>
          <w:i/>
          <w:iCs/>
          <w:noProof/>
        </w:rPr>
        <w:t>The ISME Journal</w:t>
      </w:r>
      <w:r w:rsidRPr="00015021">
        <w:rPr>
          <w:noProof/>
        </w:rPr>
        <w:t xml:space="preserve"> 7 (5): 962–79. https://doi.org/10.1038/ismej.2012.161.</w:t>
      </w:r>
    </w:p>
    <w:p w14:paraId="28261856"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Newton, Ryan J, Stuart E Jones, Matthew R Helmus, and Katherine D McMahon. 2007. “Phylogenetic Ecology of the Freshwater Actinobacteria AcI Lineage.” </w:t>
      </w:r>
      <w:r w:rsidRPr="00015021">
        <w:rPr>
          <w:i/>
          <w:iCs/>
          <w:noProof/>
        </w:rPr>
        <w:t>Applied and Environmental Microbiology</w:t>
      </w:r>
      <w:r w:rsidRPr="00015021">
        <w:rPr>
          <w:noProof/>
        </w:rPr>
        <w:t xml:space="preserve"> 73 (22): 7169–76. https://doi.org/10.1128/AEM.00794-07.</w:t>
      </w:r>
    </w:p>
    <w:p w14:paraId="588076A7"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Ottesen, Elizabeth A, Curtis R Young, John M Eppley, John P Ryan, Francisco P Chavez, Christopher A Scholin, and Edward F DeLong. 2013. “Pattern and Synchrony of Gene Expression among Sympatric Marine Microbial Populations.” </w:t>
      </w:r>
      <w:r w:rsidRPr="00015021">
        <w:rPr>
          <w:i/>
          <w:iCs/>
          <w:noProof/>
        </w:rPr>
        <w:t>Proceedings of the National Academy of Sciences of the United States of America</w:t>
      </w:r>
      <w:r w:rsidRPr="00015021">
        <w:rPr>
          <w:noProof/>
        </w:rPr>
        <w:t xml:space="preserve"> 110 (6): E488-97. https://doi.org/10.1073/pnas.1222099110.</w:t>
      </w:r>
    </w:p>
    <w:p w14:paraId="5354D596"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lastRenderedPageBreak/>
        <w:t xml:space="preserve">Ottesen, Elizabeth A, Curtis R Young, Scott M Gifford, John M Eppley, Roman Marin, Stephan C Schuster, Christopher A Scholin, and Edward F DeLong. 2014. “Ocean Microbes. Multispecies Diel Transcriptional Oscillations in Open Ocean Heterotrophic Bacterial Assemblages.” </w:t>
      </w:r>
      <w:r w:rsidRPr="00015021">
        <w:rPr>
          <w:i/>
          <w:iCs/>
          <w:noProof/>
        </w:rPr>
        <w:t>Science (New York, N.Y.)</w:t>
      </w:r>
      <w:r w:rsidRPr="00015021">
        <w:rPr>
          <w:noProof/>
        </w:rPr>
        <w:t xml:space="preserve"> 345 (6193): 207–12. https://doi.org/10.1126/science.1252476.</w:t>
      </w:r>
    </w:p>
    <w:p w14:paraId="7892AB10"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Parks, Donovan H, Michael Imelfort, Connor T Skennerton, Philip Hugenholtz, and Gene W Tyson. 2015. “CheckM: Assessing the Quality of Microbial Genomes Recovered from Isolates, Single Cells, and Metagenomes.” </w:t>
      </w:r>
      <w:r w:rsidRPr="00015021">
        <w:rPr>
          <w:i/>
          <w:iCs/>
          <w:noProof/>
        </w:rPr>
        <w:t>Genome Research</w:t>
      </w:r>
      <w:r w:rsidRPr="00015021">
        <w:rPr>
          <w:noProof/>
        </w:rPr>
        <w:t xml:space="preserve"> 25 (7): 1043–55. https://doi.org/10.1101/gr.186072.114.</w:t>
      </w:r>
    </w:p>
    <w:p w14:paraId="2DB98145"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Paver, Sara F., Kevin R. Hayek, Kelsey A. Gano, Jennie R. Fagen, Christopher T. Brown, Austin G. Davis-Richardson, David B. Crabb, et al. 2013. “Interactions between Specific Phytoplankton and Bacteria Affect Lake Bacterial Community Succession.” </w:t>
      </w:r>
      <w:r w:rsidRPr="00015021">
        <w:rPr>
          <w:i/>
          <w:iCs/>
          <w:noProof/>
        </w:rPr>
        <w:t>Environmental Microbiology</w:t>
      </w:r>
      <w:r w:rsidRPr="00015021">
        <w:rPr>
          <w:noProof/>
        </w:rPr>
        <w:t xml:space="preserve"> 15 (9): 2489–2504. https://doi.org/10.1111/1462-2920.12131.</w:t>
      </w:r>
    </w:p>
    <w:p w14:paraId="40A102AB"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Paver, Sara F., Nicholas D. Youngblut, Rachel J. Whitaker, and Angela D. Kent. 2015. “Phytoplankton Succession Affects the Composition of </w:t>
      </w:r>
      <w:r w:rsidRPr="00015021">
        <w:rPr>
          <w:i/>
          <w:iCs/>
          <w:noProof/>
        </w:rPr>
        <w:t>P</w:t>
      </w:r>
      <w:r w:rsidRPr="00015021">
        <w:rPr>
          <w:noProof/>
        </w:rPr>
        <w:t xml:space="preserve"> </w:t>
      </w:r>
      <w:r w:rsidRPr="00015021">
        <w:rPr>
          <w:i/>
          <w:iCs/>
          <w:noProof/>
        </w:rPr>
        <w:t>Olynucleobacter</w:t>
      </w:r>
      <w:r w:rsidRPr="00015021">
        <w:rPr>
          <w:noProof/>
        </w:rPr>
        <w:t xml:space="preserve"> Subtypes in Humic Lakes.” </w:t>
      </w:r>
      <w:r w:rsidRPr="00015021">
        <w:rPr>
          <w:i/>
          <w:iCs/>
          <w:noProof/>
        </w:rPr>
        <w:t>Environmental Microbiology</w:t>
      </w:r>
      <w:r w:rsidRPr="00015021">
        <w:rPr>
          <w:noProof/>
        </w:rPr>
        <w:t xml:space="preserve"> 17 (3): 816–28. https://doi.org/10.1111/1462-2920.12529.</w:t>
      </w:r>
    </w:p>
    <w:p w14:paraId="7BF02259"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Pernthaler, J, T Posch, K Simek, J Vrba, A Pernthaler, F O Glöckner, U Nübel, R Psenner, and R Amann. 2001. “Predator-Specific Enrichment of Actinobacteria from a Cosmopolitan Freshwater Clade in Mixed Continuous Culture.” </w:t>
      </w:r>
      <w:r w:rsidRPr="00015021">
        <w:rPr>
          <w:i/>
          <w:iCs/>
          <w:noProof/>
        </w:rPr>
        <w:t>Applied and Environmental Microbiology</w:t>
      </w:r>
      <w:r w:rsidRPr="00015021">
        <w:rPr>
          <w:noProof/>
        </w:rPr>
        <w:t xml:space="preserve"> 67 (5): 2145–55. https://doi.org/10.1128/AEM.67.5.2145-2155.2001.</w:t>
      </w:r>
    </w:p>
    <w:p w14:paraId="4662B46E"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Pinhassi, Jarone, Edward F. DeLong, Oded Béjà, José M. González, and Carlos Pedrós-Alió. 2016. “Marine Bacterial and Archaeal Ion-Pumping Rhodopsins: Genetic Diversity, Physiology, and Ecology.” </w:t>
      </w:r>
      <w:r w:rsidRPr="00015021">
        <w:rPr>
          <w:i/>
          <w:iCs/>
          <w:noProof/>
        </w:rPr>
        <w:t>Microbiol. Mol. Biol. Rev.</w:t>
      </w:r>
      <w:r w:rsidRPr="00015021">
        <w:rPr>
          <w:noProof/>
        </w:rPr>
        <w:t xml:space="preserve"> 80 (4): 929–54. https://doi.org/10.1128/MMBR.00003-16.</w:t>
      </w:r>
    </w:p>
    <w:p w14:paraId="53B0C2CA"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Poretsky, Rachel S., Ian Hewson, Shulei Sun, Andrew E. Allen, Jonathan P. Zehr, and Mary Ann Moran. 2009. “Comparative Day/Night Metatranscriptomic Analysis of Microbial Communities in the North Pacific Subtropical Gyre.” </w:t>
      </w:r>
      <w:r w:rsidRPr="00015021">
        <w:rPr>
          <w:i/>
          <w:iCs/>
          <w:noProof/>
        </w:rPr>
        <w:t>Environmental Microbiology</w:t>
      </w:r>
      <w:r w:rsidRPr="00015021">
        <w:rPr>
          <w:noProof/>
        </w:rPr>
        <w:t xml:space="preserve"> 11 (6): 1358–75. https://doi.org/10.1111/j.1462-2920.2008.01863.x.</w:t>
      </w:r>
    </w:p>
    <w:p w14:paraId="3F2DAFA0"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Posch, T, K Simek, J Vrba, J Pernthaler, J Nedoma, B Sattler, B Sonntag, and R Psenner. 1999. “Predator-Induced Changes of Bacterial Size-Structure and Productivity Studied on an Experimental Microbial Community.” </w:t>
      </w:r>
      <w:r w:rsidRPr="00015021">
        <w:rPr>
          <w:i/>
          <w:iCs/>
          <w:noProof/>
        </w:rPr>
        <w:t>Aquatic Microbial Ecology</w:t>
      </w:r>
      <w:r w:rsidRPr="00015021">
        <w:rPr>
          <w:noProof/>
        </w:rPr>
        <w:t xml:space="preserve"> 18 (3): 235–46. https://doi.org/10.3354/ame018235.</w:t>
      </w:r>
    </w:p>
    <w:p w14:paraId="56B76AB6"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Pruitt, K. D., and Donna R. Maglott. 2001. “RefSeq and LocusLink: NCBI Gene-Centered Resources.” </w:t>
      </w:r>
      <w:r w:rsidRPr="00015021">
        <w:rPr>
          <w:i/>
          <w:iCs/>
          <w:noProof/>
        </w:rPr>
        <w:t>Nucleic Acids Research</w:t>
      </w:r>
      <w:r w:rsidRPr="00015021">
        <w:rPr>
          <w:noProof/>
        </w:rPr>
        <w:t xml:space="preserve"> 29 (1): 137–40. https://doi.org/10.1093/nar/29.1.137.</w:t>
      </w:r>
    </w:p>
    <w:p w14:paraId="55859CEF"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Rinke, Christian, Janey Lee, Nandita Nath, Danielle Goudeau, Brian Thompson, Nicole Poulton, Elizabeth Dmitrieff, Rex Malmstrom, Ramunas Stepanauskas, and Tanja Woyke. 2014. “Obtaining Genomes from Uncultivated Environmental Microorganisms Using FACS–Based Single-Cell Genomics.” </w:t>
      </w:r>
      <w:r w:rsidRPr="00015021">
        <w:rPr>
          <w:i/>
          <w:iCs/>
          <w:noProof/>
        </w:rPr>
        <w:t>Nature Protocols</w:t>
      </w:r>
      <w:r w:rsidRPr="00015021">
        <w:rPr>
          <w:noProof/>
        </w:rPr>
        <w:t xml:space="preserve"> 9 (5): 1038–48. https://doi.org/10.1038/nprot.2014.067.</w:t>
      </w:r>
    </w:p>
    <w:p w14:paraId="01E26E58"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Satinsky, Brandon M., Scott M. Gifford, Byron C. Crump, and Mary Ann Moran. 2013. “Use of Internal Standards for Quantitative Metatranscriptome and Metagenome Analysis.” </w:t>
      </w:r>
      <w:r w:rsidRPr="00015021">
        <w:rPr>
          <w:i/>
          <w:iCs/>
          <w:noProof/>
        </w:rPr>
        <w:t>Methods in Enzymology</w:t>
      </w:r>
      <w:r w:rsidRPr="00015021">
        <w:rPr>
          <w:noProof/>
        </w:rPr>
        <w:t xml:space="preserve"> 531 (January): 237–50. https://doi.org/10.1016/B978-0-12-407863-5.00012-5.</w:t>
      </w:r>
    </w:p>
    <w:p w14:paraId="66AFE090"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Simek, Karel, Vojtĕch Kasalický, Eliska Zapomĕlová, and Karel Hornák. 2011. “Alga-Derived Substrates Select for Distinct Betaproteobacterial Lineages and Contribute to Niche </w:t>
      </w:r>
      <w:r w:rsidRPr="00015021">
        <w:rPr>
          <w:noProof/>
        </w:rPr>
        <w:lastRenderedPageBreak/>
        <w:t xml:space="preserve">Separation in Limnohabitans Strains.” </w:t>
      </w:r>
      <w:r w:rsidRPr="00015021">
        <w:rPr>
          <w:i/>
          <w:iCs/>
          <w:noProof/>
        </w:rPr>
        <w:t>Applied and Environmental Microbiology</w:t>
      </w:r>
      <w:r w:rsidRPr="00015021">
        <w:rPr>
          <w:noProof/>
        </w:rPr>
        <w:t xml:space="preserve"> 77 (20): 7307–15. https://doi.org/10.1128/AEM.05107-11.</w:t>
      </w:r>
    </w:p>
    <w:p w14:paraId="0446CFCE"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Šimek, Karel, Jirí Nedoma, Jakob Pernthaler, Thomas Posch, and John R. Dolan. 2002. “Altering the Balance between Bacterial Production and Protistan Bacterivory Triggers Shifts in Freshwater Bacterial Community Composition.” </w:t>
      </w:r>
      <w:r w:rsidRPr="00015021">
        <w:rPr>
          <w:i/>
          <w:iCs/>
          <w:noProof/>
        </w:rPr>
        <w:t>Antonie van Leeuwenhoek</w:t>
      </w:r>
      <w:r w:rsidRPr="00015021">
        <w:rPr>
          <w:noProof/>
        </w:rPr>
        <w:t xml:space="preserve"> 81 (1/4): 453–63. https://doi.org/10.1023/A:1020557221798.</w:t>
      </w:r>
    </w:p>
    <w:p w14:paraId="2B9ED400"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Solomon, Christopher T., Denise A. Bruesewitz, David C. Richardson, Kevin C. Rose, Matthew C. Van de Bogert, Paul C. Hanson, Timothy K. Kratz, et al. 2013. “Ecosystem Respiration: Drivers of Daily Variability and Background Respiration in Lakes around the Globe.” </w:t>
      </w:r>
      <w:r w:rsidRPr="00015021">
        <w:rPr>
          <w:i/>
          <w:iCs/>
          <w:noProof/>
        </w:rPr>
        <w:t>Limnology and Oceanography</w:t>
      </w:r>
      <w:r w:rsidRPr="00015021">
        <w:rPr>
          <w:noProof/>
        </w:rPr>
        <w:t xml:space="preserve"> 58 (3): 849–66. https://doi.org/10.4319/lo.2013.58.3.0849.</w:t>
      </w:r>
    </w:p>
    <w:p w14:paraId="0737C664"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Sommaruga, R, I Obernosterer, G J Herndl, and R Psenner. 1997. “Inhibitory Effect of Solar Radiation on Thymidine and Leucine Incorporation by Freshwater and Marine Bacterioplankton.” </w:t>
      </w:r>
      <w:r w:rsidRPr="00015021">
        <w:rPr>
          <w:i/>
          <w:iCs/>
          <w:noProof/>
        </w:rPr>
        <w:t>Applied and Environmental Microbiology</w:t>
      </w:r>
      <w:r w:rsidRPr="00015021">
        <w:rPr>
          <w:noProof/>
        </w:rPr>
        <w:t xml:space="preserve"> 63 (11): 4178–84. http://www.ncbi.nlm.nih.gov/pubmed/16535724.</w:t>
      </w:r>
    </w:p>
    <w:p w14:paraId="01C29B43"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Thaben, Paul F, and Pål O Westermark. 2014. “Detecting Rhythms in Time Series with RAIN.” </w:t>
      </w:r>
      <w:r w:rsidRPr="00015021">
        <w:rPr>
          <w:i/>
          <w:iCs/>
          <w:noProof/>
        </w:rPr>
        <w:t>Journal of Biological Rhythms</w:t>
      </w:r>
      <w:r w:rsidRPr="00015021">
        <w:rPr>
          <w:noProof/>
        </w:rPr>
        <w:t xml:space="preserve"> 29 (6): 391–400. https://doi.org/10.1177/0748730414553029.</w:t>
      </w:r>
    </w:p>
    <w:p w14:paraId="21CAFDE8"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Tsementzi, Despina, Rachel Poretsky, Luis M. Rodriguez-R, Chengwei Luo, and Konstantinos T. Konstantinidis. 2014. “Evaluation of Metatranscriptomic Protocols and Application to the Study of Freshwater Microbial Communities.” </w:t>
      </w:r>
      <w:r w:rsidRPr="00015021">
        <w:rPr>
          <w:i/>
          <w:iCs/>
          <w:noProof/>
        </w:rPr>
        <w:t>Environmental Microbiology Reports</w:t>
      </w:r>
      <w:r w:rsidRPr="00015021">
        <w:rPr>
          <w:noProof/>
        </w:rPr>
        <w:t xml:space="preserve"> 6 (6): 640–55. https://doi.org/10.1111/1758-2229.12180.</w:t>
      </w:r>
    </w:p>
    <w:p w14:paraId="037B7957"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Vila-Costa, Maria, Shalabh Sharma, Mary Ann Moran, and Emilio O. Casamayor. 2013. “Diel Gene Expression Profiles of a Phosphorus Limited Mountain Lake Using Metatranscriptomics.” </w:t>
      </w:r>
      <w:r w:rsidRPr="00015021">
        <w:rPr>
          <w:i/>
          <w:iCs/>
          <w:noProof/>
        </w:rPr>
        <w:t>Environmental Microbiology</w:t>
      </w:r>
      <w:r w:rsidRPr="00015021">
        <w:rPr>
          <w:noProof/>
        </w:rPr>
        <w:t xml:space="preserve"> 15 (4): 1190–1203. https://doi.org/10.1111/1462-2920.12033.</w:t>
      </w:r>
    </w:p>
    <w:p w14:paraId="32EAB0BC"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Welkie, David G., Benjamin E. Rubin, Spencer Diamond, Rachel D. Hood, David F. Savage, and Susan S. Golden. 2018. “A Hard Day’s Night: Cyanobacteria in Diel Cycles.” </w:t>
      </w:r>
      <w:r w:rsidRPr="00015021">
        <w:rPr>
          <w:i/>
          <w:iCs/>
          <w:noProof/>
        </w:rPr>
        <w:t>Trends in Microbiology</w:t>
      </w:r>
      <w:r w:rsidRPr="00015021">
        <w:rPr>
          <w:noProof/>
        </w:rPr>
        <w:t>, December. https://doi.org/10.1016/J.TIM.2018.11.002.</w:t>
      </w:r>
    </w:p>
    <w:p w14:paraId="708AE3A0"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Woyke, Tanja, Alexander Sczyrba, Janey Lee, Christian Rinke, Damon Tighe, Scott Clingenpeel, Rex Malmstrom, Ramunas Stepanauskas, and Jan-Fang Cheng. 2011. “Decontamination of MDA Reagents for Single Cell Whole Genome Amplification.” Edited by Olivier Lespinet. </w:t>
      </w:r>
      <w:r w:rsidRPr="00015021">
        <w:rPr>
          <w:i/>
          <w:iCs/>
          <w:noProof/>
        </w:rPr>
        <w:t>PLoS ONE</w:t>
      </w:r>
      <w:r w:rsidRPr="00015021">
        <w:rPr>
          <w:noProof/>
        </w:rPr>
        <w:t xml:space="preserve"> 6 (10): e26161. https://doi.org/10.1371/journal.pone.0026161.</w:t>
      </w:r>
    </w:p>
    <w:p w14:paraId="67A7FE15" w14:textId="2AC77760" w:rsidR="008F3F5E" w:rsidRPr="00015021" w:rsidRDefault="00353C04" w:rsidP="00015021">
      <w:pPr>
        <w:widowControl w:val="0"/>
        <w:autoSpaceDE w:val="0"/>
        <w:autoSpaceDN w:val="0"/>
        <w:adjustRightInd w:val="0"/>
        <w:spacing w:after="0" w:line="240" w:lineRule="auto"/>
        <w:ind w:left="480" w:hanging="480"/>
      </w:pPr>
      <w:r>
        <w:fldChar w:fldCharType="end"/>
      </w:r>
    </w:p>
    <w:sectPr w:rsidR="008F3F5E" w:rsidRPr="00015021" w:rsidSect="003625B9">
      <w:pgSz w:w="12240" w:h="15840"/>
      <w:pgMar w:top="1440" w:right="1440" w:bottom="1440" w:left="1440" w:header="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Alexandra Linz" w:date="2019-02-08T16:47:00Z" w:initials="AL">
    <w:p w14:paraId="016E4C20" w14:textId="3249C6A7" w:rsidR="00154E93" w:rsidRDefault="00154E93">
      <w:pPr>
        <w:pStyle w:val="CommentText"/>
      </w:pPr>
      <w:r>
        <w:rPr>
          <w:rStyle w:val="CommentReference"/>
        </w:rPr>
        <w:annotationRef/>
      </w:r>
      <w:r>
        <w:t>Still preparing supplemental tables of where to find genomes</w:t>
      </w:r>
    </w:p>
  </w:comment>
  <w:comment w:id="9" w:author="Alexandra Linz" w:date="2019-02-06T09:19:00Z" w:initials="AL">
    <w:p w14:paraId="41C17F09" w14:textId="77777777" w:rsidR="00B239CD" w:rsidRDefault="00B239CD" w:rsidP="00DA6C13">
      <w:pPr>
        <w:pStyle w:val="CommentText"/>
      </w:pPr>
      <w:r>
        <w:rPr>
          <w:rStyle w:val="CommentReference"/>
        </w:rPr>
        <w:annotationRef/>
      </w:r>
      <w:r>
        <w:t>RE Trina’s comments:</w:t>
      </w:r>
    </w:p>
    <w:p w14:paraId="37335F8D" w14:textId="77777777" w:rsidR="00B239CD" w:rsidRDefault="00B239CD" w:rsidP="00DA6C13">
      <w:pPr>
        <w:pStyle w:val="CommentText"/>
      </w:pPr>
      <w:r>
        <w:t>I talked to Sarah about how to credit her scripts that I used, and she prefers to call them “in-house McMahon Lab scripts” and that we add her to the acknowledgements section. We’ll host the scripts in the GEODES GitHub. The scripts themselves contain a couple lines at the top with Sarah’s name and email address.</w:t>
      </w:r>
    </w:p>
    <w:p w14:paraId="48E5718C" w14:textId="77777777" w:rsidR="00B239CD" w:rsidRDefault="00B239CD" w:rsidP="00DA6C13">
      <w:pPr>
        <w:pStyle w:val="CommentText"/>
      </w:pPr>
    </w:p>
    <w:p w14:paraId="2541F315" w14:textId="77777777" w:rsidR="00B239CD" w:rsidRDefault="00B239CD" w:rsidP="00DA6C13">
      <w:pPr>
        <w:pStyle w:val="CommentText"/>
      </w:pPr>
      <w:r>
        <w:t>The files with classifications (and several other files I’d like to make publicly available) are too large to store on GitHub, but I’m looking into using something like Open Science Framework to host them instead.</w:t>
      </w:r>
    </w:p>
  </w:comment>
  <w:comment w:id="11" w:author="Katherine McMahon" w:date="2019-02-03T23:34:00Z" w:initials="kdm">
    <w:p w14:paraId="1CB023C0" w14:textId="655D25BF" w:rsidR="00B239CD" w:rsidRDefault="00B239CD">
      <w:pPr>
        <w:pStyle w:val="CommentText"/>
      </w:pPr>
      <w:r>
        <w:rPr>
          <w:rStyle w:val="CommentReference"/>
        </w:rPr>
        <w:annotationRef/>
      </w:r>
      <w:r>
        <w:t>We need more info from JGI on this.  When you send it to Frank and Stefan, I will send that copy to Tijana and she will help us.  They have standard text.</w:t>
      </w:r>
    </w:p>
  </w:comment>
  <w:comment w:id="12" w:author="Alexandra Linz" w:date="2019-02-08T07:00:00Z" w:initials="AL">
    <w:p w14:paraId="10F5187D" w14:textId="3844233F" w:rsidR="00B239CD" w:rsidRDefault="00B239CD">
      <w:pPr>
        <w:pStyle w:val="CommentText"/>
      </w:pPr>
      <w:r>
        <w:rPr>
          <w:rStyle w:val="CommentReference"/>
        </w:rPr>
        <w:annotationRef/>
      </w:r>
      <w:r>
        <w:t>We’ve contacted Tijana for metatranscriptomic and metagenomic methods and are waiting for a reply. Already got SAG methods from Rex.</w:t>
      </w:r>
    </w:p>
  </w:comment>
  <w:comment w:id="13" w:author="Katherine McMahon" w:date="2019-02-03T23:35:00Z" w:initials="kdm">
    <w:p w14:paraId="1A2DA8BE" w14:textId="06D2B0D8" w:rsidR="00B239CD" w:rsidRDefault="00B239CD">
      <w:pPr>
        <w:pStyle w:val="CommentText"/>
      </w:pPr>
      <w:r>
        <w:rPr>
          <w:rStyle w:val="CommentReference"/>
        </w:rPr>
        <w:annotationRef/>
      </w:r>
      <w:r>
        <w:t>Need details.</w:t>
      </w:r>
    </w:p>
  </w:comment>
  <w:comment w:id="16" w:author="Alexandra Linz" w:date="2019-02-08T14:28:00Z" w:initials="AL">
    <w:p w14:paraId="47F9B96E" w14:textId="0DB9DF68" w:rsidR="00B239CD" w:rsidRDefault="00B239CD">
      <w:pPr>
        <w:pStyle w:val="CommentText"/>
      </w:pPr>
      <w:r>
        <w:rPr>
          <w:rStyle w:val="CommentReference"/>
        </w:rPr>
        <w:annotationRef/>
      </w:r>
      <w:r>
        <w:t xml:space="preserve">Right now, my github repo </w:t>
      </w:r>
      <w:hyperlink r:id="rId1" w:history="1">
        <w:r w:rsidRPr="00EE6BA2">
          <w:rPr>
            <w:rStyle w:val="Hyperlink"/>
          </w:rPr>
          <w:t>https://github.com/alexlinz/geodes</w:t>
        </w:r>
      </w:hyperlink>
      <w:r>
        <w:t xml:space="preserve"> is the most current version. I’ll merge with the McMahon Lab repo before submission once I am sure nothing is broken.</w:t>
      </w:r>
    </w:p>
  </w:comment>
  <w:comment w:id="19" w:author="Katherine McMahon" w:date="2019-02-03T23:41:00Z" w:initials="kdm">
    <w:p w14:paraId="6AEB4820" w14:textId="7BE3E79B" w:rsidR="00B239CD" w:rsidRDefault="00B239CD">
      <w:pPr>
        <w:pStyle w:val="CommentText"/>
      </w:pPr>
      <w:r>
        <w:rPr>
          <w:rStyle w:val="CommentReference"/>
        </w:rPr>
        <w:annotationRef/>
      </w:r>
      <w:r>
        <w:t>I know that we've talked about this before… but I always really really want to know more about the specifics of who.  I know it's impossible for unbinned metagenome genes, but shouldn't you have it for SAGs and some of the MAGs?  It is just so unsatisfying to have phylum level only (especially when you tease by mentioning acI sometimes…)</w:t>
      </w:r>
    </w:p>
  </w:comment>
  <w:comment w:id="20" w:author="Alexandra Linz" w:date="2019-02-08T14:30:00Z" w:initials="AL">
    <w:p w14:paraId="2C9F4F77" w14:textId="0A55EEA1" w:rsidR="00B239CD" w:rsidRDefault="00B239CD">
      <w:pPr>
        <w:pStyle w:val="CommentText"/>
      </w:pPr>
      <w:r>
        <w:rPr>
          <w:rStyle w:val="CommentReference"/>
        </w:rPr>
        <w:annotationRef/>
      </w:r>
      <w:r>
        <w:t>I’ve added a 2</w:t>
      </w:r>
      <w:r w:rsidRPr="00617174">
        <w:rPr>
          <w:vertAlign w:val="superscript"/>
        </w:rPr>
        <w:t>nd</w:t>
      </w:r>
      <w:r>
        <w:t xml:space="preserve"> row to Figure 1 with freshwater tribes. Some of our favorites (LD12, Pnec) are missing because they did not show up well-classified enough in the metagenomes, but there are some interesting trends in the acIs. More on that in the 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6E4C20" w15:done="0"/>
  <w15:commentEx w15:paraId="2541F315" w15:done="0"/>
  <w15:commentEx w15:paraId="1CB023C0" w15:done="0"/>
  <w15:commentEx w15:paraId="10F5187D" w15:paraIdParent="1CB023C0" w15:done="0"/>
  <w15:commentEx w15:paraId="1A2DA8BE" w15:done="0"/>
  <w15:commentEx w15:paraId="47F9B96E" w15:done="0"/>
  <w15:commentEx w15:paraId="6AEB4820" w15:done="0"/>
  <w15:commentEx w15:paraId="2C9F4F77" w15:paraIdParent="6AEB48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6E4C20" w16cid:durableId="2008310F"/>
  <w16cid:commentId w16cid:paraId="2541F315" w16cid:durableId="20052510"/>
  <w16cid:commentId w16cid:paraId="1CB023C0" w16cid:durableId="2002A3EC"/>
  <w16cid:commentId w16cid:paraId="10F5187D" w16cid:durableId="2007A770"/>
  <w16cid:commentId w16cid:paraId="1A2DA8BE" w16cid:durableId="2002A3ED"/>
  <w16cid:commentId w16cid:paraId="47F9B96E" w16cid:durableId="200810A8"/>
  <w16cid:commentId w16cid:paraId="6AEB4820" w16cid:durableId="2002A3F8"/>
  <w16cid:commentId w16cid:paraId="2C9F4F77" w16cid:durableId="2008111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83931"/>
    <w:multiLevelType w:val="hybridMultilevel"/>
    <w:tmpl w:val="9760C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andra Linz">
    <w15:presenceInfo w15:providerId="AD" w15:userId="S::amlinz@wisc.edu::c3742da5-148f-4995-8fd6-24ee136f9a6e"/>
  </w15:person>
  <w15:person w15:author="Katherine McMahon">
    <w15:presenceInfo w15:providerId="None" w15:userId="Katherine McMah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393"/>
    <w:rsid w:val="00015021"/>
    <w:rsid w:val="00056272"/>
    <w:rsid w:val="00082719"/>
    <w:rsid w:val="00083715"/>
    <w:rsid w:val="0008750F"/>
    <w:rsid w:val="00094EEC"/>
    <w:rsid w:val="000C1647"/>
    <w:rsid w:val="000C5DC1"/>
    <w:rsid w:val="000D654B"/>
    <w:rsid w:val="000F0D32"/>
    <w:rsid w:val="000F0EA6"/>
    <w:rsid w:val="00104B30"/>
    <w:rsid w:val="0011314F"/>
    <w:rsid w:val="001175AC"/>
    <w:rsid w:val="001319FE"/>
    <w:rsid w:val="00154D0F"/>
    <w:rsid w:val="00154E93"/>
    <w:rsid w:val="00164393"/>
    <w:rsid w:val="0016769D"/>
    <w:rsid w:val="00177A90"/>
    <w:rsid w:val="001816C2"/>
    <w:rsid w:val="001910C3"/>
    <w:rsid w:val="001941DD"/>
    <w:rsid w:val="001C514A"/>
    <w:rsid w:val="001C59E7"/>
    <w:rsid w:val="001D75BD"/>
    <w:rsid w:val="0020229A"/>
    <w:rsid w:val="0020291E"/>
    <w:rsid w:val="00216373"/>
    <w:rsid w:val="0022101B"/>
    <w:rsid w:val="00244FE5"/>
    <w:rsid w:val="002779FF"/>
    <w:rsid w:val="002C5637"/>
    <w:rsid w:val="002D3D77"/>
    <w:rsid w:val="002F15A3"/>
    <w:rsid w:val="0030228D"/>
    <w:rsid w:val="00307056"/>
    <w:rsid w:val="003249BB"/>
    <w:rsid w:val="0033334B"/>
    <w:rsid w:val="00334E59"/>
    <w:rsid w:val="00346CDD"/>
    <w:rsid w:val="00353C04"/>
    <w:rsid w:val="003625B9"/>
    <w:rsid w:val="0036306A"/>
    <w:rsid w:val="00366AB2"/>
    <w:rsid w:val="00374048"/>
    <w:rsid w:val="0038194E"/>
    <w:rsid w:val="003B00D7"/>
    <w:rsid w:val="003B1A0A"/>
    <w:rsid w:val="003C696B"/>
    <w:rsid w:val="003D0C18"/>
    <w:rsid w:val="003D36F0"/>
    <w:rsid w:val="003E7294"/>
    <w:rsid w:val="003F0E15"/>
    <w:rsid w:val="003F26B0"/>
    <w:rsid w:val="004020E7"/>
    <w:rsid w:val="00411212"/>
    <w:rsid w:val="004137C0"/>
    <w:rsid w:val="00440E88"/>
    <w:rsid w:val="004479AA"/>
    <w:rsid w:val="00454270"/>
    <w:rsid w:val="00455EAC"/>
    <w:rsid w:val="004566CC"/>
    <w:rsid w:val="004924E3"/>
    <w:rsid w:val="00494965"/>
    <w:rsid w:val="004A597F"/>
    <w:rsid w:val="004B05C9"/>
    <w:rsid w:val="004B1026"/>
    <w:rsid w:val="004B1CD8"/>
    <w:rsid w:val="004C436A"/>
    <w:rsid w:val="004C5D10"/>
    <w:rsid w:val="004C6AE6"/>
    <w:rsid w:val="004D01B9"/>
    <w:rsid w:val="004D28D5"/>
    <w:rsid w:val="004D7648"/>
    <w:rsid w:val="004E2EA7"/>
    <w:rsid w:val="00513B77"/>
    <w:rsid w:val="00531650"/>
    <w:rsid w:val="00585765"/>
    <w:rsid w:val="00586F61"/>
    <w:rsid w:val="00592355"/>
    <w:rsid w:val="00596C2A"/>
    <w:rsid w:val="005A155C"/>
    <w:rsid w:val="005B5B97"/>
    <w:rsid w:val="005B6D11"/>
    <w:rsid w:val="005C1807"/>
    <w:rsid w:val="005F664D"/>
    <w:rsid w:val="00617174"/>
    <w:rsid w:val="006466DD"/>
    <w:rsid w:val="00656B61"/>
    <w:rsid w:val="00665D70"/>
    <w:rsid w:val="00671E0F"/>
    <w:rsid w:val="006740C0"/>
    <w:rsid w:val="00675E99"/>
    <w:rsid w:val="00682EB7"/>
    <w:rsid w:val="006B3E4F"/>
    <w:rsid w:val="006B53BD"/>
    <w:rsid w:val="006C502D"/>
    <w:rsid w:val="006D09F3"/>
    <w:rsid w:val="006E2C59"/>
    <w:rsid w:val="00717862"/>
    <w:rsid w:val="0072215F"/>
    <w:rsid w:val="00723035"/>
    <w:rsid w:val="007440AC"/>
    <w:rsid w:val="00773822"/>
    <w:rsid w:val="00776371"/>
    <w:rsid w:val="00777FC1"/>
    <w:rsid w:val="00781CB2"/>
    <w:rsid w:val="00781EDD"/>
    <w:rsid w:val="00785C38"/>
    <w:rsid w:val="0079545B"/>
    <w:rsid w:val="007A3DEC"/>
    <w:rsid w:val="007B1D8E"/>
    <w:rsid w:val="007B696B"/>
    <w:rsid w:val="007C425D"/>
    <w:rsid w:val="007D1C38"/>
    <w:rsid w:val="00806F1A"/>
    <w:rsid w:val="00820A9B"/>
    <w:rsid w:val="0082345C"/>
    <w:rsid w:val="00835FA4"/>
    <w:rsid w:val="0084749F"/>
    <w:rsid w:val="00853073"/>
    <w:rsid w:val="008649C2"/>
    <w:rsid w:val="008752D0"/>
    <w:rsid w:val="008B1441"/>
    <w:rsid w:val="008C0528"/>
    <w:rsid w:val="008F17E2"/>
    <w:rsid w:val="008F3F5E"/>
    <w:rsid w:val="00901984"/>
    <w:rsid w:val="00905A5E"/>
    <w:rsid w:val="00912992"/>
    <w:rsid w:val="00927CF6"/>
    <w:rsid w:val="00952078"/>
    <w:rsid w:val="00971D76"/>
    <w:rsid w:val="009852CB"/>
    <w:rsid w:val="00991EB7"/>
    <w:rsid w:val="009A0070"/>
    <w:rsid w:val="009A16D4"/>
    <w:rsid w:val="009B34D2"/>
    <w:rsid w:val="009C4E46"/>
    <w:rsid w:val="009E50AA"/>
    <w:rsid w:val="009F5CE8"/>
    <w:rsid w:val="00A14ED4"/>
    <w:rsid w:val="00A45C7C"/>
    <w:rsid w:val="00A5556F"/>
    <w:rsid w:val="00A62F9B"/>
    <w:rsid w:val="00A71773"/>
    <w:rsid w:val="00A73402"/>
    <w:rsid w:val="00A92F06"/>
    <w:rsid w:val="00AC4FD0"/>
    <w:rsid w:val="00B112C6"/>
    <w:rsid w:val="00B2311D"/>
    <w:rsid w:val="00B239CD"/>
    <w:rsid w:val="00B2782E"/>
    <w:rsid w:val="00B37C85"/>
    <w:rsid w:val="00B4780B"/>
    <w:rsid w:val="00B56E04"/>
    <w:rsid w:val="00B62BBF"/>
    <w:rsid w:val="00B67C22"/>
    <w:rsid w:val="00B8024B"/>
    <w:rsid w:val="00B8213A"/>
    <w:rsid w:val="00B97E41"/>
    <w:rsid w:val="00BA305D"/>
    <w:rsid w:val="00BB1884"/>
    <w:rsid w:val="00BE11A9"/>
    <w:rsid w:val="00BF1A10"/>
    <w:rsid w:val="00BF3E0D"/>
    <w:rsid w:val="00C067D4"/>
    <w:rsid w:val="00C15172"/>
    <w:rsid w:val="00C15626"/>
    <w:rsid w:val="00C163F2"/>
    <w:rsid w:val="00C17931"/>
    <w:rsid w:val="00C339C0"/>
    <w:rsid w:val="00C358AC"/>
    <w:rsid w:val="00C75D89"/>
    <w:rsid w:val="00CC24C4"/>
    <w:rsid w:val="00CC679B"/>
    <w:rsid w:val="00CD3DAF"/>
    <w:rsid w:val="00CD5D24"/>
    <w:rsid w:val="00CF013F"/>
    <w:rsid w:val="00D14435"/>
    <w:rsid w:val="00D17433"/>
    <w:rsid w:val="00D209FC"/>
    <w:rsid w:val="00D339AD"/>
    <w:rsid w:val="00D35441"/>
    <w:rsid w:val="00D5168F"/>
    <w:rsid w:val="00D71B2C"/>
    <w:rsid w:val="00D8267E"/>
    <w:rsid w:val="00D91A77"/>
    <w:rsid w:val="00DA6C13"/>
    <w:rsid w:val="00DB2633"/>
    <w:rsid w:val="00DC45A8"/>
    <w:rsid w:val="00DC76C1"/>
    <w:rsid w:val="00DD0E13"/>
    <w:rsid w:val="00DD2616"/>
    <w:rsid w:val="00DE0782"/>
    <w:rsid w:val="00DE31D4"/>
    <w:rsid w:val="00E03D13"/>
    <w:rsid w:val="00E20241"/>
    <w:rsid w:val="00E20472"/>
    <w:rsid w:val="00E20608"/>
    <w:rsid w:val="00E22B85"/>
    <w:rsid w:val="00E55E5A"/>
    <w:rsid w:val="00E75421"/>
    <w:rsid w:val="00E81C26"/>
    <w:rsid w:val="00E85E88"/>
    <w:rsid w:val="00E91555"/>
    <w:rsid w:val="00E941B2"/>
    <w:rsid w:val="00EC4F0E"/>
    <w:rsid w:val="00ED5E7E"/>
    <w:rsid w:val="00EF04EF"/>
    <w:rsid w:val="00EF3B8C"/>
    <w:rsid w:val="00F05FCF"/>
    <w:rsid w:val="00F112C5"/>
    <w:rsid w:val="00F15664"/>
    <w:rsid w:val="00F374C3"/>
    <w:rsid w:val="00F60A64"/>
    <w:rsid w:val="00F7056C"/>
    <w:rsid w:val="00F722AC"/>
    <w:rsid w:val="00F81E31"/>
    <w:rsid w:val="00F83D26"/>
    <w:rsid w:val="00F91100"/>
    <w:rsid w:val="00F954D6"/>
    <w:rsid w:val="00FA1D97"/>
    <w:rsid w:val="00FA413F"/>
    <w:rsid w:val="00FB080E"/>
    <w:rsid w:val="00FC0BBB"/>
    <w:rsid w:val="00FC6DFF"/>
    <w:rsid w:val="00FD6028"/>
    <w:rsid w:val="00FF027D"/>
    <w:rsid w:val="00FF02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D15448"/>
  <w15:docId w15:val="{3D318324-2A12-1C40-9CA2-8DCC15604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 w:eastAsia="en-US" w:bidi="ar-SA"/>
      </w:rPr>
    </w:rPrDefault>
    <w:pPrDefault>
      <w:pPr>
        <w:spacing w:after="200" w:line="48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rFonts w:ascii="Georgia" w:eastAsia="Georgia" w:hAnsi="Georgia" w:cs="Georgia"/>
      <w:b/>
    </w:rPr>
  </w:style>
  <w:style w:type="paragraph" w:styleId="Heading3">
    <w:name w:val="heading 3"/>
    <w:basedOn w:val="Normal1"/>
    <w:next w:val="Normal1"/>
    <w:pPr>
      <w:keepNext/>
      <w:keepLines/>
      <w:outlineLvl w:val="2"/>
    </w:pPr>
    <w:rPr>
      <w:i/>
    </w:rPr>
  </w:style>
  <w:style w:type="paragraph" w:styleId="Heading4">
    <w:name w:val="heading 4"/>
    <w:basedOn w:val="Normal1"/>
    <w:next w:val="Normal1"/>
    <w:pPr>
      <w:keepNext/>
      <w:keepLines/>
      <w:spacing w:before="280" w:after="80"/>
      <w:outlineLvl w:val="3"/>
    </w:pPr>
    <w:rPr>
      <w:color w:val="666666"/>
    </w:rPr>
  </w:style>
  <w:style w:type="paragraph" w:styleId="Heading5">
    <w:name w:val="heading 5"/>
    <w:basedOn w:val="Normal1"/>
    <w:next w:val="Normal1"/>
    <w:pPr>
      <w:keepNext/>
      <w:keepLines/>
      <w:spacing w:before="240" w:after="80"/>
      <w:outlineLvl w:val="4"/>
    </w:pPr>
    <w:rPr>
      <w:color w:val="666666"/>
      <w:sz w:val="22"/>
      <w:szCs w:val="22"/>
    </w:rPr>
  </w:style>
  <w:style w:type="paragraph" w:styleId="Heading6">
    <w:name w:val="heading 6"/>
    <w:basedOn w:val="Normal1"/>
    <w:next w:val="Normal1"/>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rFonts w:ascii="Arial" w:eastAsia="Arial" w:hAnsi="Arial" w:cs="Arial"/>
      <w:color w:val="666666"/>
      <w:sz w:val="30"/>
      <w:szCs w:val="30"/>
    </w:rPr>
  </w:style>
  <w:style w:type="character" w:styleId="CommentReference">
    <w:name w:val="annotation reference"/>
    <w:basedOn w:val="DefaultParagraphFont"/>
    <w:uiPriority w:val="99"/>
    <w:semiHidden/>
    <w:unhideWhenUsed/>
    <w:rsid w:val="00E22B85"/>
    <w:rPr>
      <w:sz w:val="18"/>
      <w:szCs w:val="18"/>
    </w:rPr>
  </w:style>
  <w:style w:type="paragraph" w:styleId="CommentText">
    <w:name w:val="annotation text"/>
    <w:basedOn w:val="Normal"/>
    <w:link w:val="CommentTextChar"/>
    <w:uiPriority w:val="99"/>
    <w:semiHidden/>
    <w:unhideWhenUsed/>
    <w:rsid w:val="00E22B85"/>
    <w:pPr>
      <w:spacing w:line="240" w:lineRule="auto"/>
    </w:pPr>
  </w:style>
  <w:style w:type="character" w:customStyle="1" w:styleId="CommentTextChar">
    <w:name w:val="Comment Text Char"/>
    <w:basedOn w:val="DefaultParagraphFont"/>
    <w:link w:val="CommentText"/>
    <w:uiPriority w:val="99"/>
    <w:semiHidden/>
    <w:rsid w:val="00E22B85"/>
  </w:style>
  <w:style w:type="paragraph" w:styleId="CommentSubject">
    <w:name w:val="annotation subject"/>
    <w:basedOn w:val="CommentText"/>
    <w:next w:val="CommentText"/>
    <w:link w:val="CommentSubjectChar"/>
    <w:uiPriority w:val="99"/>
    <w:semiHidden/>
    <w:unhideWhenUsed/>
    <w:rsid w:val="00E22B85"/>
    <w:rPr>
      <w:b/>
      <w:bCs/>
      <w:sz w:val="20"/>
      <w:szCs w:val="20"/>
    </w:rPr>
  </w:style>
  <w:style w:type="character" w:customStyle="1" w:styleId="CommentSubjectChar">
    <w:name w:val="Comment Subject Char"/>
    <w:basedOn w:val="CommentTextChar"/>
    <w:link w:val="CommentSubject"/>
    <w:uiPriority w:val="99"/>
    <w:semiHidden/>
    <w:rsid w:val="00E22B85"/>
    <w:rPr>
      <w:b/>
      <w:bCs/>
      <w:sz w:val="20"/>
      <w:szCs w:val="20"/>
    </w:rPr>
  </w:style>
  <w:style w:type="paragraph" w:styleId="BalloonText">
    <w:name w:val="Balloon Text"/>
    <w:basedOn w:val="Normal"/>
    <w:link w:val="BalloonTextChar"/>
    <w:uiPriority w:val="99"/>
    <w:semiHidden/>
    <w:unhideWhenUsed/>
    <w:rsid w:val="00E22B8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22B85"/>
    <w:rPr>
      <w:rFonts w:ascii="Lucida Grande" w:hAnsi="Lucida Grande"/>
      <w:sz w:val="18"/>
      <w:szCs w:val="18"/>
    </w:rPr>
  </w:style>
  <w:style w:type="character" w:styleId="Hyperlink">
    <w:name w:val="Hyperlink"/>
    <w:basedOn w:val="DefaultParagraphFont"/>
    <w:uiPriority w:val="99"/>
    <w:unhideWhenUsed/>
    <w:rsid w:val="00B37C85"/>
    <w:rPr>
      <w:color w:val="0000FF" w:themeColor="hyperlink"/>
      <w:u w:val="single"/>
    </w:rPr>
  </w:style>
  <w:style w:type="paragraph" w:styleId="ListParagraph">
    <w:name w:val="List Paragraph"/>
    <w:basedOn w:val="Normal"/>
    <w:uiPriority w:val="34"/>
    <w:qFormat/>
    <w:rsid w:val="0020291E"/>
    <w:pPr>
      <w:ind w:left="720"/>
      <w:contextualSpacing/>
    </w:pPr>
  </w:style>
  <w:style w:type="character" w:styleId="LineNumber">
    <w:name w:val="line number"/>
    <w:basedOn w:val="DefaultParagraphFont"/>
    <w:uiPriority w:val="99"/>
    <w:semiHidden/>
    <w:unhideWhenUsed/>
    <w:rsid w:val="003625B9"/>
  </w:style>
  <w:style w:type="paragraph" w:customStyle="1" w:styleId="p1">
    <w:name w:val="p1"/>
    <w:basedOn w:val="Normal"/>
    <w:rsid w:val="00596C2A"/>
    <w:pPr>
      <w:spacing w:after="0" w:line="240" w:lineRule="auto"/>
      <w:ind w:left="540" w:hanging="540"/>
      <w:jc w:val="left"/>
    </w:pPr>
    <w:rPr>
      <w:rFonts w:ascii="Helvetica" w:hAnsi="Helvetica"/>
      <w:sz w:val="18"/>
      <w:szCs w:val="18"/>
      <w:lang w:val="en-US" w:eastAsia="zh-CN"/>
    </w:rPr>
  </w:style>
  <w:style w:type="character" w:styleId="UnresolvedMention">
    <w:name w:val="Unresolved Mention"/>
    <w:basedOn w:val="DefaultParagraphFont"/>
    <w:uiPriority w:val="99"/>
    <w:rsid w:val="00E55E5A"/>
    <w:rPr>
      <w:color w:val="605E5C"/>
      <w:shd w:val="clear" w:color="auto" w:fill="E1DFDD"/>
    </w:rPr>
  </w:style>
  <w:style w:type="character" w:customStyle="1" w:styleId="apple-converted-space">
    <w:name w:val="apple-converted-space"/>
    <w:basedOn w:val="DefaultParagraphFont"/>
    <w:rsid w:val="00FC0BBB"/>
  </w:style>
  <w:style w:type="character" w:styleId="FollowedHyperlink">
    <w:name w:val="FollowedHyperlink"/>
    <w:basedOn w:val="DefaultParagraphFont"/>
    <w:uiPriority w:val="99"/>
    <w:semiHidden/>
    <w:unhideWhenUsed/>
    <w:rsid w:val="000837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240708">
      <w:bodyDiv w:val="1"/>
      <w:marLeft w:val="0"/>
      <w:marRight w:val="0"/>
      <w:marTop w:val="0"/>
      <w:marBottom w:val="0"/>
      <w:divBdr>
        <w:top w:val="none" w:sz="0" w:space="0" w:color="auto"/>
        <w:left w:val="none" w:sz="0" w:space="0" w:color="auto"/>
        <w:bottom w:val="none" w:sz="0" w:space="0" w:color="auto"/>
        <w:right w:val="none" w:sz="0" w:space="0" w:color="auto"/>
      </w:divBdr>
    </w:div>
    <w:div w:id="1109659302">
      <w:bodyDiv w:val="1"/>
      <w:marLeft w:val="0"/>
      <w:marRight w:val="0"/>
      <w:marTop w:val="0"/>
      <w:marBottom w:val="0"/>
      <w:divBdr>
        <w:top w:val="none" w:sz="0" w:space="0" w:color="auto"/>
        <w:left w:val="none" w:sz="0" w:space="0" w:color="auto"/>
        <w:bottom w:val="none" w:sz="0" w:space="0" w:color="auto"/>
        <w:right w:val="none" w:sz="0" w:space="0" w:color="auto"/>
      </w:divBdr>
    </w:div>
    <w:div w:id="1114519236">
      <w:bodyDiv w:val="1"/>
      <w:marLeft w:val="0"/>
      <w:marRight w:val="0"/>
      <w:marTop w:val="0"/>
      <w:marBottom w:val="0"/>
      <w:divBdr>
        <w:top w:val="none" w:sz="0" w:space="0" w:color="auto"/>
        <w:left w:val="none" w:sz="0" w:space="0" w:color="auto"/>
        <w:bottom w:val="none" w:sz="0" w:space="0" w:color="auto"/>
        <w:right w:val="none" w:sz="0" w:space="0" w:color="auto"/>
      </w:divBdr>
    </w:div>
    <w:div w:id="1399670164">
      <w:bodyDiv w:val="1"/>
      <w:marLeft w:val="0"/>
      <w:marRight w:val="0"/>
      <w:marTop w:val="0"/>
      <w:marBottom w:val="0"/>
      <w:divBdr>
        <w:top w:val="none" w:sz="0" w:space="0" w:color="auto"/>
        <w:left w:val="none" w:sz="0" w:space="0" w:color="auto"/>
        <w:bottom w:val="none" w:sz="0" w:space="0" w:color="auto"/>
        <w:right w:val="none" w:sz="0" w:space="0" w:color="auto"/>
      </w:divBdr>
      <w:divsChild>
        <w:div w:id="17196226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3021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48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github.com/alexlinz/geodes"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McMahonLab/geodes" TargetMode="External"/><Relationship Id="rId4" Type="http://schemas.openxmlformats.org/officeDocument/2006/relationships/settings" Target="settings.xml"/><Relationship Id="rId9" Type="http://schemas.openxmlformats.org/officeDocument/2006/relationships/hyperlink" Target="https://github.com/McMahonLab/geo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A108C-2540-E240-B973-2F8A1A326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28404</Words>
  <Characters>161907</Characters>
  <Application>Microsoft Office Word</Application>
  <DocSecurity>0</DocSecurity>
  <Lines>1349</Lines>
  <Paragraphs>379</Paragraphs>
  <ScaleCrop>false</ScaleCrop>
  <HeadingPairs>
    <vt:vector size="2" baseType="variant">
      <vt:variant>
        <vt:lpstr>Title</vt:lpstr>
      </vt:variant>
      <vt:variant>
        <vt:i4>1</vt:i4>
      </vt:variant>
    </vt:vector>
  </HeadingPairs>
  <TitlesOfParts>
    <vt:vector size="1" baseType="lpstr">
      <vt:lpstr/>
    </vt:vector>
  </TitlesOfParts>
  <Company>Uppsala university</Company>
  <LinksUpToDate>false</LinksUpToDate>
  <CharactersWithSpaces>189932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Linz</dc:creator>
  <cp:keywords/>
  <dc:description/>
  <cp:lastModifiedBy>Alexandra Linz</cp:lastModifiedBy>
  <cp:revision>3</cp:revision>
  <dcterms:created xsi:type="dcterms:W3CDTF">2019-02-08T22:46:00Z</dcterms:created>
  <dcterms:modified xsi:type="dcterms:W3CDTF">2019-02-08T22:47:00Z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http://www.zotero.org/styles/american-society-for-microbiology</vt:lpwstr>
  </property>
  <property fmtid="{D5CDD505-2E9C-101B-9397-08002B2CF9AE}" pid="5" name="Mendeley Recent Style Name 1_1">
    <vt:lpwstr>American Society for Microbiology</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http://www.zotero.org/styles/peerj</vt:lpwstr>
  </property>
  <property fmtid="{D5CDD505-2E9C-101B-9397-08002B2CF9AE}" pid="21" name="Mendeley Recent Style Name 9_1">
    <vt:lpwstr>PeerJ</vt:lpwstr>
  </property>
  <property fmtid="{D5CDD505-2E9C-101B-9397-08002B2CF9AE}" pid="22" name="Mendeley Document_1">
    <vt:lpwstr>True</vt:lpwstr>
  </property>
  <property fmtid="{D5CDD505-2E9C-101B-9397-08002B2CF9AE}" pid="23" name="Mendeley Unique User Id_1">
    <vt:lpwstr>609ef1ec-aa96-336d-92b4-e712b2bc47b8</vt:lpwstr>
  </property>
  <property fmtid="{D5CDD505-2E9C-101B-9397-08002B2CF9AE}" pid="24" name="Mendeley Citation Style_1">
    <vt:lpwstr>http://www.zotero.org/styles/chicago-author-date</vt:lpwstr>
  </property>
</Properties>
</file>