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4FCB9" w14:textId="11A52E4F" w:rsidR="00164393" w:rsidRDefault="00364258" w:rsidP="00D916DA">
      <w:pPr>
        <w:pStyle w:val="Heading1"/>
        <w:jc w:val="left"/>
        <w:rPr>
          <w:sz w:val="36"/>
          <w:szCs w:val="36"/>
        </w:rPr>
      </w:pPr>
      <w:r>
        <w:rPr>
          <w:sz w:val="36"/>
          <w:szCs w:val="36"/>
        </w:rPr>
        <w:t xml:space="preserve">Time-series </w:t>
      </w:r>
      <w:proofErr w:type="spellStart"/>
      <w:r>
        <w:rPr>
          <w:sz w:val="36"/>
          <w:szCs w:val="36"/>
        </w:rPr>
        <w:t>metatranscriptom</w:t>
      </w:r>
      <w:r w:rsidR="00DC0096">
        <w:rPr>
          <w:sz w:val="36"/>
          <w:szCs w:val="36"/>
        </w:rPr>
        <w:t>es</w:t>
      </w:r>
      <w:proofErr w:type="spellEnd"/>
      <w:r w:rsidR="00E22B85">
        <w:rPr>
          <w:sz w:val="36"/>
          <w:szCs w:val="36"/>
        </w:rPr>
        <w:t xml:space="preserve"> reveal </w:t>
      </w:r>
      <w:r w:rsidR="004445AB">
        <w:rPr>
          <w:sz w:val="36"/>
          <w:szCs w:val="36"/>
        </w:rPr>
        <w:t xml:space="preserve">conserved patterns and ecological </w:t>
      </w:r>
      <w:r w:rsidR="00E22B85">
        <w:rPr>
          <w:sz w:val="36"/>
          <w:szCs w:val="36"/>
        </w:rPr>
        <w:t>interactions between phototroph</w:t>
      </w:r>
      <w:r>
        <w:rPr>
          <w:sz w:val="36"/>
          <w:szCs w:val="36"/>
        </w:rPr>
        <w:t>ic</w:t>
      </w:r>
      <w:r w:rsidR="00E22B85">
        <w:rPr>
          <w:sz w:val="36"/>
          <w:szCs w:val="36"/>
        </w:rPr>
        <w:t xml:space="preserve"> and heterotroph</w:t>
      </w:r>
      <w:r>
        <w:rPr>
          <w:sz w:val="36"/>
          <w:szCs w:val="36"/>
        </w:rPr>
        <w:t>ic microbes</w:t>
      </w:r>
      <w:r w:rsidR="00E22B85">
        <w:rPr>
          <w:sz w:val="36"/>
          <w:szCs w:val="36"/>
        </w:rPr>
        <w:t xml:space="preserve"> in </w:t>
      </w:r>
      <w:r w:rsidR="004445AB">
        <w:rPr>
          <w:sz w:val="36"/>
          <w:szCs w:val="36"/>
        </w:rPr>
        <w:t xml:space="preserve">diverse </w:t>
      </w:r>
      <w:r w:rsidR="00E22B85">
        <w:rPr>
          <w:sz w:val="36"/>
          <w:szCs w:val="36"/>
        </w:rPr>
        <w:t>freshwater</w:t>
      </w:r>
      <w:r w:rsidR="004445AB">
        <w:rPr>
          <w:sz w:val="36"/>
          <w:szCs w:val="36"/>
        </w:rPr>
        <w:t xml:space="preserve"> systems</w:t>
      </w:r>
    </w:p>
    <w:p w14:paraId="7C7037B2" w14:textId="5947716C" w:rsidR="00164393" w:rsidRDefault="00E22B85" w:rsidP="00D916DA">
      <w:pPr>
        <w:pStyle w:val="Normal1"/>
        <w:jc w:val="left"/>
      </w:pPr>
      <w:r>
        <w:t>Alexandra M. Linz</w:t>
      </w:r>
      <w:r>
        <w:rPr>
          <w:vertAlign w:val="superscript"/>
        </w:rPr>
        <w:t>1</w:t>
      </w:r>
      <w:r w:rsidR="00E2018C" w:rsidRPr="00F1088C">
        <w:t>*</w:t>
      </w:r>
      <w:r>
        <w:t>, Frank O. Aylward</w:t>
      </w:r>
      <w:r>
        <w:rPr>
          <w:vertAlign w:val="superscript"/>
        </w:rPr>
        <w:t>2</w:t>
      </w:r>
      <w:r>
        <w:t>, Stefan Bertilsson</w:t>
      </w:r>
      <w:r>
        <w:rPr>
          <w:vertAlign w:val="superscript"/>
        </w:rPr>
        <w:t>3</w:t>
      </w:r>
      <w:r>
        <w:t>, Katherine D. McMahon</w:t>
      </w:r>
      <w:r w:rsidR="00F1088C">
        <w:rPr>
          <w:vertAlign w:val="superscript"/>
        </w:rPr>
        <w:t>4,5</w:t>
      </w:r>
    </w:p>
    <w:p w14:paraId="7815967B" w14:textId="6F77465E" w:rsidR="00164393" w:rsidRDefault="00F1088C" w:rsidP="00D916DA">
      <w:pPr>
        <w:pStyle w:val="Normal1"/>
        <w:spacing w:line="240" w:lineRule="auto"/>
        <w:jc w:val="left"/>
      </w:pPr>
      <w:r w:rsidRPr="00F1088C">
        <w:rPr>
          <w:vertAlign w:val="superscript"/>
        </w:rPr>
        <w:t>1</w:t>
      </w:r>
      <w:r>
        <w:t>Great Lakes Bioenergy Research Center, University of Wisconsin-Madison</w:t>
      </w:r>
      <w:r w:rsidR="00E22B85">
        <w:t xml:space="preserve">, </w:t>
      </w:r>
      <w:r w:rsidR="00E22B85">
        <w:rPr>
          <w:vertAlign w:val="superscript"/>
        </w:rPr>
        <w:t>2</w:t>
      </w:r>
      <w:r w:rsidR="00E22B85">
        <w:t xml:space="preserve">Department of Biological Sciences, Virginia Tech, </w:t>
      </w:r>
      <w:r w:rsidR="00E22B85">
        <w:rPr>
          <w:vertAlign w:val="superscript"/>
        </w:rPr>
        <w:t>3</w:t>
      </w:r>
      <w:r w:rsidR="00E22B85">
        <w:t>Department of Ecology and Genetics, Limnology and Science for Life Laboratory, Uppsala University,</w:t>
      </w:r>
      <w:r w:rsidR="00E20241">
        <w:t xml:space="preserve"> Sweden</w:t>
      </w:r>
      <w:r w:rsidR="00F7056C">
        <w:t>,</w:t>
      </w:r>
      <w:r w:rsidR="00E22B85">
        <w:t xml:space="preserve"> </w:t>
      </w:r>
      <w:r w:rsidR="00E22B85">
        <w:rPr>
          <w:vertAlign w:val="superscript"/>
        </w:rPr>
        <w:t>4</w:t>
      </w:r>
      <w:r w:rsidR="00E22B85">
        <w:t>Department of Civil and Environmental Engineering, University of Wisconsin–Madison</w:t>
      </w:r>
      <w:r>
        <w:t xml:space="preserve">, </w:t>
      </w:r>
      <w:r>
        <w:rPr>
          <w:vertAlign w:val="superscript"/>
        </w:rPr>
        <w:t>5</w:t>
      </w:r>
      <w:r>
        <w:t>Department of Bacteriology, University of Wisconsin–Madison</w:t>
      </w:r>
    </w:p>
    <w:p w14:paraId="6F3ADF65" w14:textId="77777777" w:rsidR="00164393" w:rsidRDefault="00164393" w:rsidP="00D916DA">
      <w:pPr>
        <w:pStyle w:val="Normal1"/>
        <w:jc w:val="left"/>
      </w:pPr>
    </w:p>
    <w:p w14:paraId="4099297E" w14:textId="43727EC7" w:rsidR="00164393" w:rsidRDefault="00E2018C" w:rsidP="00D916DA">
      <w:pPr>
        <w:pStyle w:val="Normal1"/>
        <w:spacing w:line="240" w:lineRule="auto"/>
        <w:jc w:val="left"/>
      </w:pPr>
      <w:r>
        <w:t>*Corresponding author</w:t>
      </w:r>
    </w:p>
    <w:p w14:paraId="4ED98DBB" w14:textId="77777777" w:rsidR="00164393" w:rsidRDefault="00164393" w:rsidP="00D916DA">
      <w:pPr>
        <w:pStyle w:val="Normal1"/>
        <w:spacing w:line="240" w:lineRule="auto"/>
        <w:jc w:val="left"/>
      </w:pPr>
    </w:p>
    <w:p w14:paraId="0B1F194D" w14:textId="77777777" w:rsidR="00164393" w:rsidRDefault="00164393" w:rsidP="00D916DA">
      <w:pPr>
        <w:pStyle w:val="Normal1"/>
        <w:spacing w:line="240" w:lineRule="auto"/>
        <w:jc w:val="left"/>
        <w:rPr>
          <w:rFonts w:ascii="Georgia" w:eastAsia="Georgia" w:hAnsi="Georgia" w:cs="Georgia"/>
        </w:rPr>
      </w:pPr>
    </w:p>
    <w:p w14:paraId="431A54B2" w14:textId="77777777" w:rsidR="00164393" w:rsidRDefault="00164393" w:rsidP="00D916DA">
      <w:pPr>
        <w:pStyle w:val="Normal1"/>
        <w:spacing w:line="240" w:lineRule="auto"/>
        <w:jc w:val="left"/>
        <w:rPr>
          <w:rFonts w:ascii="Georgia" w:eastAsia="Georgia" w:hAnsi="Georgia" w:cs="Georgia"/>
        </w:rPr>
      </w:pPr>
    </w:p>
    <w:p w14:paraId="64301391" w14:textId="77777777" w:rsidR="00164393" w:rsidRDefault="00164393" w:rsidP="00D916DA">
      <w:pPr>
        <w:pStyle w:val="Normal1"/>
        <w:spacing w:line="240" w:lineRule="auto"/>
        <w:jc w:val="left"/>
        <w:rPr>
          <w:rFonts w:ascii="Georgia" w:eastAsia="Georgia" w:hAnsi="Georgia" w:cs="Georgia"/>
        </w:rPr>
      </w:pPr>
    </w:p>
    <w:p w14:paraId="236B98E4" w14:textId="77777777" w:rsidR="00164393" w:rsidRDefault="00164393" w:rsidP="00D916DA">
      <w:pPr>
        <w:pStyle w:val="Normal1"/>
        <w:spacing w:line="240" w:lineRule="auto"/>
        <w:jc w:val="left"/>
        <w:rPr>
          <w:rFonts w:ascii="Georgia" w:eastAsia="Georgia" w:hAnsi="Georgia" w:cs="Georgia"/>
        </w:rPr>
      </w:pPr>
    </w:p>
    <w:p w14:paraId="71D515ED" w14:textId="77777777" w:rsidR="00164393" w:rsidRDefault="00164393" w:rsidP="00D916DA">
      <w:pPr>
        <w:pStyle w:val="Normal1"/>
        <w:spacing w:line="240" w:lineRule="auto"/>
        <w:jc w:val="left"/>
        <w:rPr>
          <w:rFonts w:ascii="Georgia" w:eastAsia="Georgia" w:hAnsi="Georgia" w:cs="Georgia"/>
        </w:rPr>
      </w:pPr>
    </w:p>
    <w:p w14:paraId="16B720A8" w14:textId="77777777" w:rsidR="00164393" w:rsidRDefault="00164393" w:rsidP="00D916DA">
      <w:pPr>
        <w:pStyle w:val="Normal1"/>
        <w:spacing w:line="240" w:lineRule="auto"/>
        <w:jc w:val="left"/>
        <w:rPr>
          <w:rFonts w:ascii="Georgia" w:eastAsia="Georgia" w:hAnsi="Georgia" w:cs="Georgia"/>
        </w:rPr>
      </w:pPr>
    </w:p>
    <w:p w14:paraId="0A6C94BE" w14:textId="77777777" w:rsidR="00164393" w:rsidRDefault="00164393" w:rsidP="00D916DA">
      <w:pPr>
        <w:pStyle w:val="Normal1"/>
        <w:spacing w:line="240" w:lineRule="auto"/>
        <w:jc w:val="left"/>
        <w:rPr>
          <w:rFonts w:ascii="Georgia" w:eastAsia="Georgia" w:hAnsi="Georgia" w:cs="Georgia"/>
        </w:rPr>
      </w:pPr>
    </w:p>
    <w:p w14:paraId="0292E9FC" w14:textId="77777777" w:rsidR="00164393" w:rsidRDefault="00164393" w:rsidP="00D916DA">
      <w:pPr>
        <w:pStyle w:val="Normal1"/>
        <w:spacing w:line="240" w:lineRule="auto"/>
        <w:jc w:val="left"/>
        <w:rPr>
          <w:rFonts w:ascii="Georgia" w:eastAsia="Georgia" w:hAnsi="Georgia" w:cs="Georgia"/>
        </w:rPr>
      </w:pPr>
    </w:p>
    <w:p w14:paraId="59271B6C" w14:textId="77777777" w:rsidR="00164393" w:rsidRDefault="00164393" w:rsidP="00D916DA">
      <w:pPr>
        <w:pStyle w:val="Normal1"/>
        <w:spacing w:line="240" w:lineRule="auto"/>
        <w:jc w:val="left"/>
        <w:rPr>
          <w:rFonts w:ascii="Georgia" w:eastAsia="Georgia" w:hAnsi="Georgia" w:cs="Georgia"/>
        </w:rPr>
      </w:pPr>
    </w:p>
    <w:p w14:paraId="4C53E4E3" w14:textId="77777777" w:rsidR="00164393" w:rsidRDefault="00164393" w:rsidP="00D916DA">
      <w:pPr>
        <w:pStyle w:val="Normal1"/>
        <w:spacing w:line="240" w:lineRule="auto"/>
        <w:jc w:val="left"/>
        <w:rPr>
          <w:rFonts w:ascii="Georgia" w:eastAsia="Georgia" w:hAnsi="Georgia" w:cs="Georgia"/>
        </w:rPr>
      </w:pPr>
    </w:p>
    <w:p w14:paraId="4980C376" w14:textId="77777777" w:rsidR="00164393" w:rsidRDefault="00164393" w:rsidP="00D916DA">
      <w:pPr>
        <w:pStyle w:val="Normal1"/>
        <w:spacing w:line="240" w:lineRule="auto"/>
        <w:jc w:val="left"/>
        <w:rPr>
          <w:rFonts w:ascii="Georgia" w:eastAsia="Georgia" w:hAnsi="Georgia" w:cs="Georgia"/>
        </w:rPr>
      </w:pPr>
    </w:p>
    <w:p w14:paraId="6BD76E64" w14:textId="77777777" w:rsidR="00164393" w:rsidRDefault="00164393" w:rsidP="00D916DA">
      <w:pPr>
        <w:pStyle w:val="Normal1"/>
        <w:spacing w:line="240" w:lineRule="auto"/>
        <w:jc w:val="left"/>
        <w:rPr>
          <w:rFonts w:ascii="Georgia" w:eastAsia="Georgia" w:hAnsi="Georgia" w:cs="Georgia"/>
        </w:rPr>
      </w:pPr>
    </w:p>
    <w:p w14:paraId="42B2DB14" w14:textId="023003A7" w:rsidR="00164393" w:rsidRDefault="00E22B85" w:rsidP="00D916DA">
      <w:pPr>
        <w:pStyle w:val="Heading2"/>
        <w:spacing w:after="200" w:line="240" w:lineRule="auto"/>
        <w:jc w:val="left"/>
        <w:rPr>
          <w:rFonts w:ascii="Times New Roman" w:eastAsia="Times New Roman" w:hAnsi="Times New Roman" w:cs="Times New Roman"/>
        </w:rPr>
      </w:pPr>
      <w:bookmarkStart w:id="0" w:name="_o0jhfbpvw5js" w:colFirst="0" w:colLast="0"/>
      <w:bookmarkEnd w:id="0"/>
      <w:r>
        <w:rPr>
          <w:rFonts w:ascii="Times New Roman" w:eastAsia="Times New Roman" w:hAnsi="Times New Roman" w:cs="Times New Roman"/>
        </w:rPr>
        <w:lastRenderedPageBreak/>
        <w:t>Abstract</w:t>
      </w:r>
    </w:p>
    <w:p w14:paraId="0708D259" w14:textId="32CC7BA2" w:rsidR="00CB2C6A" w:rsidRPr="00CB2C6A" w:rsidRDefault="00CB2C6A" w:rsidP="00D916DA">
      <w:pPr>
        <w:pStyle w:val="Normal1"/>
        <w:spacing w:line="240" w:lineRule="auto"/>
        <w:jc w:val="left"/>
      </w:pPr>
      <w:r>
        <w:tab/>
        <w:t xml:space="preserve">Microbial communities form the base of freshwater ecosystems, yet the interactions within these diverse </w:t>
      </w:r>
      <w:r w:rsidR="0049105A">
        <w:t xml:space="preserve">assemblages </w:t>
      </w:r>
      <w:r>
        <w:t xml:space="preserve">are poorly understood. Based on evidence showing that primary production and respiration follow diurnal trends in lakes, we hypothesized that gene expression in freshwater </w:t>
      </w:r>
      <w:r w:rsidR="00FA552F">
        <w:t>microbes</w:t>
      </w:r>
      <w:r>
        <w:t xml:space="preserve"> would </w:t>
      </w:r>
      <w:r w:rsidR="005A0693">
        <w:t xml:space="preserve">have similar diel cycles, regardless of variation in lake characteristics. We used three </w:t>
      </w:r>
      <w:r w:rsidR="0083119B">
        <w:t>two</w:t>
      </w:r>
      <w:r w:rsidR="005A0693">
        <w:t xml:space="preserve">-day time series of </w:t>
      </w:r>
      <w:proofErr w:type="spellStart"/>
      <w:r w:rsidR="005A0693">
        <w:t>metatranscriptomes</w:t>
      </w:r>
      <w:proofErr w:type="spellEnd"/>
      <w:r w:rsidR="005A0693">
        <w:t xml:space="preserve"> to test this hypothesis in a eutrophic lake, an oligotrophic lake, and a </w:t>
      </w:r>
      <w:proofErr w:type="spellStart"/>
      <w:r w:rsidR="005A0693">
        <w:t>humic</w:t>
      </w:r>
      <w:proofErr w:type="spellEnd"/>
      <w:r w:rsidR="005A0693">
        <w:t xml:space="preserve"> lake. </w:t>
      </w:r>
      <w:r w:rsidR="0049105A">
        <w:t>We</w:t>
      </w:r>
      <w:r w:rsidR="005A0693">
        <w:t xml:space="preserve"> identif</w:t>
      </w:r>
      <w:r w:rsidR="00FA552F">
        <w:t>ied</w:t>
      </w:r>
      <w:r w:rsidR="005A0693">
        <w:t xml:space="preserve"> both differential expression in day v</w:t>
      </w:r>
      <w:r w:rsidR="0083119B">
        <w:t>ersus</w:t>
      </w:r>
      <w:r w:rsidR="005A0693">
        <w:t xml:space="preserve"> night and diel cycles in all three lakes. Specifically, genes related to photosynthesis were more expressed during daylight, and genes related to sugar transport were more expressed at night</w:t>
      </w:r>
      <w:r w:rsidR="00FA552F">
        <w:t>,</w:t>
      </w:r>
      <w:r w:rsidR="005A0693">
        <w:t xml:space="preserve"> suggesting that primary production and respiration are not only performed by different community members, but also performed at different times.</w:t>
      </w:r>
      <w:r w:rsidR="00FA552F">
        <w:t xml:space="preserve"> These results indicate sophisticated organization within freshwater microbial communities that is generalizable across lake types.</w:t>
      </w:r>
    </w:p>
    <w:p w14:paraId="02FCAE00" w14:textId="637C4EEC" w:rsidR="00CB2C6A" w:rsidRDefault="00CB2C6A" w:rsidP="00D916DA">
      <w:pPr>
        <w:pStyle w:val="Normal1"/>
        <w:spacing w:line="240" w:lineRule="auto"/>
        <w:jc w:val="left"/>
        <w:rPr>
          <w:b/>
        </w:rPr>
      </w:pPr>
      <w:r w:rsidRPr="00CB2C6A">
        <w:rPr>
          <w:b/>
        </w:rPr>
        <w:t>Scientific Significance Statement</w:t>
      </w:r>
    </w:p>
    <w:p w14:paraId="32ECAC5F" w14:textId="77C662C3" w:rsidR="00FA552F" w:rsidRPr="00FA552F" w:rsidRDefault="00FA552F" w:rsidP="00D916DA">
      <w:pPr>
        <w:pStyle w:val="Normal1"/>
        <w:spacing w:line="240" w:lineRule="auto"/>
        <w:jc w:val="left"/>
      </w:pPr>
      <w:r>
        <w:tab/>
        <w:t>The importance</w:t>
      </w:r>
      <w:r w:rsidR="00364258">
        <w:t xml:space="preserve"> and diversity</w:t>
      </w:r>
      <w:r>
        <w:t xml:space="preserve"> of microbial communities in aquatic ecosystems has become increasingly apparent as next-generation sequencing techniques provide extensive data on unculturable microbes. Still, one of the grand challenges in aquatic microbiology is linking taxonomic groups to their functions</w:t>
      </w:r>
      <w:r w:rsidR="00364258">
        <w:t xml:space="preserve"> and understanding how </w:t>
      </w:r>
      <w:r w:rsidR="00E41801">
        <w:t>community members contribute to emergent ecosystem-level processes</w:t>
      </w:r>
      <w:r>
        <w:t xml:space="preserve">. In this study, we generated one of the largest </w:t>
      </w:r>
      <w:proofErr w:type="spellStart"/>
      <w:r>
        <w:t>metatranscriptomic</w:t>
      </w:r>
      <w:proofErr w:type="spellEnd"/>
      <w:r>
        <w:t xml:space="preserve"> datasets to date and used it to infer function </w:t>
      </w:r>
      <w:r w:rsidR="00364258">
        <w:t xml:space="preserve">and interactions between microbes </w:t>
      </w:r>
      <w:r>
        <w:t xml:space="preserve">based on trends in gene expression. The results of our work shed light on how </w:t>
      </w:r>
      <w:r w:rsidR="00364258">
        <w:t xml:space="preserve">organization within microbial communities leads to </w:t>
      </w:r>
      <w:r w:rsidR="00E41801">
        <w:t xml:space="preserve">patterns </w:t>
      </w:r>
      <w:r w:rsidR="00364258">
        <w:t>that are detectable at the ecosystem level.</w:t>
      </w:r>
    </w:p>
    <w:p w14:paraId="74863210" w14:textId="77777777" w:rsidR="00364258" w:rsidRPr="00BE5EE4" w:rsidRDefault="00364258" w:rsidP="00D916DA">
      <w:pPr>
        <w:pStyle w:val="Normal1"/>
        <w:spacing w:line="240" w:lineRule="auto"/>
        <w:jc w:val="left"/>
        <w:rPr>
          <w:b/>
        </w:rPr>
      </w:pPr>
      <w:r w:rsidRPr="00BE5EE4">
        <w:rPr>
          <w:b/>
        </w:rPr>
        <w:t>Data Availability</w:t>
      </w:r>
    </w:p>
    <w:p w14:paraId="5B3B7D48" w14:textId="46E43E8F" w:rsidR="00364258" w:rsidRPr="00B362F8" w:rsidRDefault="0083119B" w:rsidP="00D916DA">
      <w:pPr>
        <w:spacing w:line="240" w:lineRule="auto"/>
        <w:jc w:val="left"/>
        <w:rPr>
          <w:lang w:val="en-US"/>
        </w:rPr>
      </w:pPr>
      <w:r>
        <w:t>Datasets used in this study are available on the Open Science Framework</w:t>
      </w:r>
      <w:r w:rsidR="00B362F8">
        <w:t xml:space="preserve"> </w:t>
      </w:r>
      <w:r w:rsidRPr="00B362F8">
        <w:t>(</w:t>
      </w:r>
      <w:r w:rsidR="00B362F8" w:rsidRPr="00B362F8">
        <w:rPr>
          <w:color w:val="333333"/>
          <w:shd w:val="clear" w:color="auto" w:fill="FFFFFF"/>
          <w:lang w:val="en-US"/>
        </w:rPr>
        <w:t>DOI 10.17605/OSF.IO/9GR62</w:t>
      </w:r>
      <w:r w:rsidRPr="00B362F8">
        <w:t xml:space="preserve">). </w:t>
      </w:r>
      <w:r w:rsidR="00364258">
        <w:t xml:space="preserve">All code </w:t>
      </w:r>
      <w:r>
        <w:t>is</w:t>
      </w:r>
      <w:r w:rsidR="00364258">
        <w:t xml:space="preserve"> publicly available at </w:t>
      </w:r>
      <w:hyperlink r:id="rId8" w:history="1">
        <w:r w:rsidR="00364258" w:rsidRPr="00EE6BA2">
          <w:rPr>
            <w:rStyle w:val="Hyperlink"/>
          </w:rPr>
          <w:t>https://github.com/McMahonLab/geodes</w:t>
        </w:r>
      </w:hyperlink>
      <w:r w:rsidR="00364258">
        <w:t xml:space="preserve">. </w:t>
      </w:r>
      <w:r w:rsidR="00364258" w:rsidRPr="00901984">
        <w:t xml:space="preserve"> </w:t>
      </w:r>
      <w:r>
        <w:t>Raw sequence files are available through the JGI Genome Portal.</w:t>
      </w:r>
    </w:p>
    <w:p w14:paraId="360368EC" w14:textId="4F4E74A7" w:rsidR="00CB2C6A" w:rsidRPr="00927963" w:rsidRDefault="00CB2C6A" w:rsidP="00D916DA">
      <w:pPr>
        <w:pStyle w:val="Normal1"/>
        <w:jc w:val="left"/>
        <w:rPr>
          <w:b/>
          <w:lang w:val="fr-FR"/>
        </w:rPr>
      </w:pPr>
      <w:r w:rsidRPr="00927963">
        <w:rPr>
          <w:b/>
          <w:lang w:val="fr-FR"/>
        </w:rPr>
        <w:t>Keywords</w:t>
      </w:r>
    </w:p>
    <w:p w14:paraId="0FDE06AF" w14:textId="1537F38D" w:rsidR="00364258" w:rsidRPr="00927963" w:rsidRDefault="00364258" w:rsidP="00D916DA">
      <w:pPr>
        <w:pStyle w:val="Normal1"/>
        <w:jc w:val="left"/>
        <w:rPr>
          <w:lang w:val="fr-FR"/>
        </w:rPr>
      </w:pPr>
      <w:proofErr w:type="spellStart"/>
      <w:r w:rsidRPr="00927963">
        <w:rPr>
          <w:lang w:val="fr-FR"/>
        </w:rPr>
        <w:t>Microbial</w:t>
      </w:r>
      <w:proofErr w:type="spellEnd"/>
      <w:r w:rsidRPr="00927963">
        <w:rPr>
          <w:lang w:val="fr-FR"/>
        </w:rPr>
        <w:t xml:space="preserve"> </w:t>
      </w:r>
      <w:proofErr w:type="spellStart"/>
      <w:r w:rsidRPr="00927963">
        <w:rPr>
          <w:lang w:val="fr-FR"/>
        </w:rPr>
        <w:t>communities</w:t>
      </w:r>
      <w:proofErr w:type="spellEnd"/>
      <w:r w:rsidRPr="00927963">
        <w:rPr>
          <w:lang w:val="fr-FR"/>
        </w:rPr>
        <w:t xml:space="preserve">, </w:t>
      </w:r>
      <w:proofErr w:type="spellStart"/>
      <w:r w:rsidRPr="00927963">
        <w:rPr>
          <w:lang w:val="fr-FR"/>
        </w:rPr>
        <w:t>metatranscriptomics</w:t>
      </w:r>
      <w:proofErr w:type="spellEnd"/>
      <w:r w:rsidRPr="00927963">
        <w:rPr>
          <w:lang w:val="fr-FR"/>
        </w:rPr>
        <w:t xml:space="preserve">, </w:t>
      </w:r>
      <w:proofErr w:type="spellStart"/>
      <w:r w:rsidRPr="00927963">
        <w:rPr>
          <w:lang w:val="fr-FR"/>
        </w:rPr>
        <w:t>diel</w:t>
      </w:r>
      <w:proofErr w:type="spellEnd"/>
      <w:r w:rsidRPr="00927963">
        <w:rPr>
          <w:lang w:val="fr-FR"/>
        </w:rPr>
        <w:t xml:space="preserve"> cycles</w:t>
      </w:r>
    </w:p>
    <w:p w14:paraId="1E871D80" w14:textId="4A4A9731" w:rsidR="00364258" w:rsidRPr="00927963" w:rsidRDefault="00D916DA" w:rsidP="00D916DA">
      <w:pPr>
        <w:pStyle w:val="Normal1"/>
        <w:tabs>
          <w:tab w:val="left" w:pos="5546"/>
        </w:tabs>
        <w:jc w:val="left"/>
        <w:rPr>
          <w:lang w:val="fr-FR"/>
        </w:rPr>
      </w:pPr>
      <w:r>
        <w:rPr>
          <w:lang w:val="fr-FR"/>
        </w:rPr>
        <w:tab/>
      </w:r>
    </w:p>
    <w:p w14:paraId="70AD6D65" w14:textId="77777777" w:rsidR="00364258" w:rsidRPr="00927963" w:rsidRDefault="00364258" w:rsidP="00D916DA">
      <w:pPr>
        <w:pStyle w:val="Normal1"/>
        <w:jc w:val="left"/>
        <w:rPr>
          <w:lang w:val="fr-FR"/>
        </w:rPr>
      </w:pPr>
    </w:p>
    <w:p w14:paraId="628B65B5" w14:textId="77777777" w:rsidR="00164393" w:rsidRDefault="00E22B85" w:rsidP="00D916DA">
      <w:pPr>
        <w:pStyle w:val="Heading2"/>
        <w:spacing w:after="200"/>
        <w:jc w:val="left"/>
        <w:rPr>
          <w:rFonts w:ascii="Times New Roman" w:eastAsia="Times New Roman" w:hAnsi="Times New Roman" w:cs="Times New Roman"/>
        </w:rPr>
      </w:pPr>
      <w:bookmarkStart w:id="1" w:name="_e9j5y5xmn647" w:colFirst="0" w:colLast="0"/>
      <w:bookmarkEnd w:id="1"/>
      <w:r>
        <w:rPr>
          <w:rFonts w:ascii="Times New Roman" w:eastAsia="Times New Roman" w:hAnsi="Times New Roman" w:cs="Times New Roman"/>
        </w:rPr>
        <w:lastRenderedPageBreak/>
        <w:t>Introduction</w:t>
      </w:r>
    </w:p>
    <w:p w14:paraId="18C9A99F" w14:textId="6219C5BB" w:rsidR="00164393" w:rsidRDefault="00E22B85" w:rsidP="00D916DA">
      <w:pPr>
        <w:pStyle w:val="Normal1"/>
        <w:ind w:firstLine="720"/>
        <w:jc w:val="left"/>
      </w:pPr>
      <w:r>
        <w:t>Many of t</w:t>
      </w:r>
      <w:r w:rsidR="000D654B">
        <w:t xml:space="preserve">he core ecosystem functions </w:t>
      </w:r>
      <w:r w:rsidR="00785C38">
        <w:t>in</w:t>
      </w:r>
      <w:r>
        <w:t xml:space="preserve"> freshwater lake</w:t>
      </w:r>
      <w:r w:rsidR="000D654B">
        <w:t>s</w:t>
      </w:r>
      <w:r w:rsidR="0083119B">
        <w:t xml:space="preserve"> </w:t>
      </w:r>
      <w:r>
        <w:t xml:space="preserve">are driven by microbial communities. While the </w:t>
      </w:r>
      <w:r w:rsidR="0083119B">
        <w:t>impact of</w:t>
      </w:r>
      <w:r>
        <w:t xml:space="preserve"> each cell is miniscule, the</w:t>
      </w:r>
      <w:r w:rsidR="0083119B">
        <w:t>ir</w:t>
      </w:r>
      <w:r>
        <w:t xml:space="preserve"> </w:t>
      </w:r>
      <w:r w:rsidR="00E20241">
        <w:t>collective action</w:t>
      </w:r>
      <w:r w:rsidR="0083119B">
        <w:t>s</w:t>
      </w:r>
      <w:r>
        <w:t xml:space="preserve"> </w:t>
      </w:r>
      <w:r w:rsidR="000D654B">
        <w:t>form</w:t>
      </w:r>
      <w:r w:rsidR="00E20241">
        <w:t xml:space="preserve"> </w:t>
      </w:r>
      <w:r>
        <w:t xml:space="preserve">a dynamic, interconnected community whose </w:t>
      </w:r>
      <w:r w:rsidR="00785C38">
        <w:t xml:space="preserve">emergent </w:t>
      </w:r>
      <w:r>
        <w:t xml:space="preserve">functions </w:t>
      </w:r>
      <w:r w:rsidR="0083119B">
        <w:t>are visible on the</w:t>
      </w:r>
      <w:r w:rsidR="00785C38">
        <w:t xml:space="preserve"> </w:t>
      </w:r>
      <w:r>
        <w:t>ecosystem</w:t>
      </w:r>
      <w:r w:rsidR="00785C38">
        <w:t xml:space="preserve">-level </w:t>
      </w:r>
      <w:r w:rsidR="00364258">
        <w:fldChar w:fldCharType="begin" w:fldLock="1"/>
      </w:r>
      <w:r w:rsidR="00235083">
        <w:instrText>ADDIN CSL_CITATION {"citationItems":[{"id":"ITEM-1","itemData":{"DOI":"10.1126/science.aat1168","ISSN":"1095-9203","PMID":"30072533","abstract":"A major unresolved question in microbiome research is whether the complex taxonomic architectures observed in surveys of natural communities can be explained and predicted by fundamental, quantitative principles. Bridging theory and experiment is hampered by the multiplicity of ecological processes that simultaneously affect community assembly in natural ecosystems. We addressed this challenge by monitoring the assembly of hundreds of soil- and plant-derived microbiomes in well-controlled minimal synthetic media. Both the community-level function and the coarse-grained taxonomy of the resulting communities are highly predictable and governed by nutrient availability, despite substantial species variability. By generalizing classical ecological models to include widespread nonspecific cross-feeding, we show that these features are all emergent properties of the assembly of large microbial communities, explaining their ubiquity in natural microbiomes.","author":[{"dropping-particle":"","family":"Goldford","given":"Joshua E","non-dropping-particle":"","parse-names":false,"suffix":""},{"dropping-particle":"","family":"Lu","given":"Nanxi","non-dropping-particle":"","parse-names":false,"suffix":""},{"dropping-particle":"","family":"Bajić","given":"Djordje","non-dropping-particle":"","parse-names":false,"suffix":""},{"dropping-particle":"","family":"Estrela","given":"Sylvie","non-dropping-particle":"","parse-names":false,"suffix":""},{"dropping-particle":"","family":"Tikhonov","given":"Mikhail","non-dropping-particle":"","parse-names":false,"suffix":""},{"dropping-particle":"","family":"Sanchez-Gorostiaga","given":"Alicia","non-dropping-particle":"","parse-names":false,"suffix":""},{"dropping-particle":"","family":"Segrè","given":"Daniel","non-dropping-particle":"","parse-names":false,"suffix":""},{"dropping-particle":"","family":"Mehta","given":"Pankaj","non-dropping-particle":"","parse-names":false,"suffix":""},{"dropping-particle":"","family":"Sanchez","given":"Alvaro","non-dropping-particle":"","parse-names":false,"suffix":""}],"container-title":"Science (New York, N.Y.)","id":"ITEM-1","issue":"6401","issued":{"date-parts":[["2018","8","3"]]},"page":"469-474","publisher":"American Association for the Advancement of Science","title":"Emergent simplicity in microbial community assembly","type":"article-journal","volume":"361"},"uris":["http://www.mendeley.com/documents/?uuid=aa659342-820f-3ad5-8988-bb6f81e47eb7"]},{"id":"ITEM-2","itemData":{"DOI":"10.1126/science.1261359","ISSN":"1095-9203","PMID":"25999513","abstract":"Microbes are dominant drivers of biogeochemical processes, yet drawing a global picture of functional diversity, microbial community structure, and their ecological determinants remains a grand challenge. We analyzed 7.2 terabases of metagenomic data from 243 Tara Oceans samples from 68 locations in epipelagic and mesopelagic waters across the globe to generate an ocean microbial reference gene catalog with &gt;40 million nonredundant, mostly novel sequences from viruses, prokaryotes, and picoeukaryotes. Using 139 prokaryote-enriched samples, containing &gt;35,000 species, we show vertical stratification with epipelagic community composition mostly driven by temperature rather than other environmental factors or geography. We identify ocean microbial core functionality and reveal that &gt;73% of its abundance is shared with the human gut microbiome despite the physicochemical differences between these two ecosystems.","author":[{"dropping-particle":"","family":"Sunagawa","given":"Shinichi","non-dropping-particle":"","parse-names":false,"suffix":""},{"dropping-particle":"","family":"Coelho","given":"Luis Pedro","non-dropping-particle":"","parse-names":false,"suffix":""},{"dropping-particle":"","family":"Chaffron","given":"Samuel","non-dropping-particle":"","parse-names":false,"suffix":""},{"dropping-particle":"","family":"Kultima","given":"Jens Roat","non-dropping-particle":"","parse-names":false,"suffix":""},{"dropping-particle":"","family":"Labadie","given":"Karine","non-dropping-particle":"","parse-names":false,"suffix":""},{"dropping-particle":"","family":"Salazar","given":"Guillem","non-dropping-particle":"","parse-names":false,"suffix":""},{"dropping-particle":"","family":"Djahanschiri","given":"Bardya","non-dropping-particle":"","parse-names":false,"suffix":""},{"dropping-particle":"","family":"Zeller","given":"Georg","non-dropping-particle":"","parse-names":false,"suffix":""},{"dropping-particle":"","family":"Mende","given":"Daniel R","non-dropping-particle":"","parse-names":false,"suffix":""},{"dropping-particle":"","family":"Alberti","given":"Adriana","non-dropping-particle":"","parse-names":false,"suffix":""},{"dropping-particle":"","family":"Cornejo-Castillo","given":"Francisco M","non-dropping-particle":"","parse-names":false,"suffix":""},{"dropping-particle":"","family":"Costea","given":"Paul I","non-dropping-particle":"","parse-names":false,"suffix":""},{"dropping-particle":"","family":"Cruaud","given":"Corinne","non-dropping-particle":"","parse-names":false,"suffix":""},{"dropping-particle":"","family":"D'Ovidio","given":"Francesco","non-dropping-particle":"","parse-names":false,"suffix":""},{"dropping-particle":"","family":"Engelen","given":"Stefan","non-dropping-particle":"","parse-names":false,"suffix":""},{"dropping-particle":"","family":"Ferrera","given":"Isabel","non-dropping-particle":"","parse-names":false,"suffix":""},{"dropping-particle":"","family":"Gasol","given":"Josep M","non-dropping-particle":"","parse-names":false,"suffix":""},{"dropping-particle":"","family":"Guidi","given":"Lionel","non-dropping-particle":"","parse-names":false,"suffix":""},{"dropping-particle":"","family":"Hildebrand","given":"Falk","non-dropping-particle":"","parse-names":false,"suffix":""},{"dropping-particle":"","family":"Kokoszka","given":"Florian","non-dropping-particle":"","parse-names":false,"suffix":""},{"dropping-particle":"","family":"Lepoivre","given":"Cyrille","non-dropping-particle":"","parse-names":false,"suffix":""},{"dropping-particle":"","family":"Lima-Mendez","given":"Gipsi","non-dropping-particle":"","parse-names":false,"suffix":""},{"dropping-particle":"","family":"Poulain","given":"Julie","non-dropping-particle":"","parse-names":false,"suffix":""},{"dropping-particle":"","family":"Poulos","given":"Bonnie T","non-dropping-particle":"","parse-names":false,"suffix":""},{"dropping-particle":"","family":"Royo-Llonch","given":"Marta","non-dropping-particle":"","parse-names":false,"suffix":""},{"dropping-particle":"","family":"Sarmento","given":"Hugo","non-dropping-particle":"","parse-names":false,"suffix":""},{"dropping-particle":"","family":"Vieira-Silva","given":"Sara","non-dropping-particle":"","parse-names":false,"suffix":""},{"dropping-particle":"","family":"Dimier","given":"Céline","non-dropping-particle":"","parse-names":false,"suffix":""},{"dropping-particle":"","family":"Picheral","given":"Marc","non-dropping-particle":"","parse-names":false,"suffix":""},{"dropping-particle":"","family":"Searson","given":"Sarah","non-dropping-particle":"","parse-names":false,"suffix":""},{"dropping-particle":"","family":"Kandels-Lewis","given":"Stefanie","non-dropping-particle":"","parse-names":false,"suffix":""},{"dropping-particle":"","family":"Tara Oceans coordinators","given":"Tara Oceans","non-dropping-particle":"","parse-names":false,"suffix":""},{"dropping-particle":"","family":"Bowler","given":"Chris","non-dropping-particle":"","parse-names":false,"suffix":""},{"dropping-particle":"","family":"Vargas","given":"Colomban","non-dropping-particle":"de","parse-names":false,"suffix":""},{"dropping-particle":"","family":"Gorsky","given":"Gabriel","non-dropping-particle":"","parse-names":false,"suffix":""},{"dropping-particle":"","family":"Grimsley","given":"Nigel","non-dropping-particle":"","parse-names":false,"suffix":""},{"dropping-particle":"","family":"Hingamp","given":"Pascal","non-dropping-particle":"","parse-names":false,"suffix":""},{"dropping-particle":"","family":"Iudicone","given":"Daniele","non-dropping-particle":"","parse-names":false,"suffix":""},{"dropping-particle":"","family":"Jaillon","given":"Olivier","non-dropping-particle":"","parse-names":false,"suffix":""},{"dropping-particle":"","family":"Not","given":"Fabrice","non-dropping-particle":"","parse-names":false,"suffix":""},{"dropping-particle":"","family":"Ogata","given":"Hiroyuki","non-dropping-particle":"","parse-names":false,"suffix":""},{"dropping-particle":"","family":"Pesant","given":"Stephane","non-dropping-particle":"","parse-names":false,"suffix":""},{"dropping-particle":"","family":"Speich","given":"Sabrina","non-dropping-particle":"","parse-names":false,"suffix":""},{"dropping-particle":"","family":"Stemmann","given":"Lars","non-dropping-particle":"","parse-names":false,"suffix":""},{"dropping-particle":"","family":"Sullivan","given":"Matthew B","non-dropping-particle":"","parse-names":false,"suffix":""},{"dropping-particle":"","family":"Weissenbach","given":"Jean","non-dropping-particle":"","parse-names":false,"suffix":""},{"dropping-particle":"","family":"Wincker","given":"Patrick","non-dropping-particle":"","parse-names":false,"suffix":""},{"dropping-particle":"","family":"Karsenti","given":"Eric","non-dropping-particle":"","parse-names":false,"suffix":""},{"dropping-particle":"","family":"Raes","given":"Jeroen","non-dropping-particle":"","parse-names":false,"suffix":""},{"dropping-particle":"","family":"Acinas","given":"Silvia G","non-dropping-particle":"","parse-names":false,"suffix":""},{"dropping-particle":"","family":"Bork","given":"Peer","non-dropping-particle":"","parse-names":false,"suffix":""}],"container-title":"Science (New York, N.Y.)","id":"ITEM-2","issue":"6237","issued":{"date-parts":[["2015","5","22"]]},"page":"1261359","publisher":"American Association for the Advancement of Science","title":"Structure and function of the global ocean microbiome.","type":"article-journal","volume":"348"},"uris":["http://www.mendeley.com/documents/?uuid=654968f9-99de-3f8f-afca-a468943ba5a3"]}],"mendeley":{"formattedCitation":"(Sunagawa et al. 2015; Goldford et al. 2018)","plainTextFormattedCitation":"(Sunagawa et al. 2015; Goldford et al. 2018)","previouslyFormattedCitation":"(Sunagawa et al. 2015; Goldford et al. 2018)"},"properties":{"noteIndex":0},"schema":"https://github.com/citation-style-language/schema/raw/master/csl-citation.json"}</w:instrText>
      </w:r>
      <w:r w:rsidR="00364258">
        <w:fldChar w:fldCharType="separate"/>
      </w:r>
      <w:r w:rsidR="00D916DA" w:rsidRPr="00D916DA">
        <w:rPr>
          <w:noProof/>
        </w:rPr>
        <w:t>(Sunagawa et al. 2015; Goldford et al. 2018)</w:t>
      </w:r>
      <w:r w:rsidR="00364258">
        <w:fldChar w:fldCharType="end"/>
      </w:r>
      <w:r>
        <w:t xml:space="preserve">.  </w:t>
      </w:r>
      <w:r w:rsidR="00094EEC">
        <w:t xml:space="preserve">Previous </w:t>
      </w:r>
      <w:r w:rsidR="0083119B">
        <w:t>research</w:t>
      </w:r>
      <w:r w:rsidR="00094EEC">
        <w:t xml:space="preserve"> in a wide range of freshwater ecosystems indicat</w:t>
      </w:r>
      <w:r w:rsidR="00BE5EE4">
        <w:t>e</w:t>
      </w:r>
      <w:r w:rsidR="0083119B">
        <w:t>s</w:t>
      </w:r>
      <w:r w:rsidR="00094EEC">
        <w:t xml:space="preserve"> that </w:t>
      </w:r>
      <w:r w:rsidR="004545DC">
        <w:t>diurnal</w:t>
      </w:r>
      <w:r w:rsidR="00094EEC">
        <w:t xml:space="preserve"> cycles drive photosynthesis</w:t>
      </w:r>
      <w:r w:rsidR="00912992">
        <w:t>, r</w:t>
      </w:r>
      <w:r w:rsidR="00094EEC">
        <w:t>espiration</w:t>
      </w:r>
      <w:r w:rsidR="00912992">
        <w:t xml:space="preserve">, and </w:t>
      </w:r>
      <w:r w:rsidR="004545DC">
        <w:t xml:space="preserve">dissolved </w:t>
      </w:r>
      <w:r w:rsidR="00912992">
        <w:t xml:space="preserve">organic </w:t>
      </w:r>
      <w:r w:rsidR="00820A9B">
        <w:t>matter</w:t>
      </w:r>
      <w:r w:rsidR="00912992">
        <w:t xml:space="preserve"> (DO</w:t>
      </w:r>
      <w:r w:rsidR="00820A9B">
        <w:t>M</w:t>
      </w:r>
      <w:r w:rsidR="00912992">
        <w:t>) concentration</w:t>
      </w:r>
      <w:r w:rsidR="00BA305D">
        <w:t>s</w:t>
      </w:r>
      <w:r w:rsidR="0083119B">
        <w:t xml:space="preserve"> </w:t>
      </w:r>
      <w:r w:rsidR="0083119B">
        <w:fldChar w:fldCharType="begin" w:fldLock="1"/>
      </w:r>
      <w:r w:rsidR="00235083">
        <w:instrText>ADDIN CSL_CITATION {"citationItems":[{"id":"ITEM-1","itemData":{"DOI":"10.4319/lo.2013.58.3.0849","ISSN":"00243590","author":[{"dropping-particle":"","family":"Solomon","given":"Christopher T.","non-dropping-particle":"","parse-names":false,"suffix":""},{"dropping-particle":"","family":"Bruesewitz","given":"Denise A.","non-dropping-particle":"","parse-names":false,"suffix":""},{"dropping-particle":"","family":"Richardson","given":"David C.","non-dropping-particle":"","parse-names":false,"suffix":""},{"dropping-particle":"","family":"Rose","given":"Kevin C.","non-dropping-particle":"","parse-names":false,"suffix":""},{"dropping-particle":"","family":"Bogert","given":"Matthew C.","non-dropping-particle":"Van de","parse-names":false,"suffix":""},{"dropping-particle":"","family":"Hanson","given":"Paul C.","non-dropping-particle":"","parse-names":false,"suffix":""},{"dropping-particle":"","family":"Kratz","given":"Timothy K.","non-dropping-particle":"","parse-names":false,"suffix":""},{"dropping-particle":"","family":"Larget","given":"Bret","non-dropping-particle":"","parse-names":false,"suffix":""},{"dropping-particle":"","family":"Adrian","given":"Rita","non-dropping-particle":"","parse-names":false,"suffix":""},{"dropping-particle":"","family":"Babin","given":"Brenda Leroux","non-dropping-particle":"","parse-names":false,"suffix":""},{"dropping-particle":"","family":"Chiu","given":"Chih-Yu","non-dropping-particle":"","parse-names":false,"suffix":""},{"dropping-particle":"","family":"Hamilton","given":"David P.","non-dropping-particle":"","parse-names":false,"suffix":""},{"dropping-particle":"","family":"Gaiser","given":"Evelyn E.","non-dropping-particle":"","parse-names":false,"suffix":""},{"dropping-particle":"","family":"Hendricks","given":"Susan","non-dropping-particle":"","parse-names":false,"suffix":""},{"dropping-particle":"","family":"Istvànovics","given":"Vera","non-dropping-particle":"","parse-names":false,"suffix":""},{"dropping-particle":"","family":"Laas","given":"Alo","non-dropping-particle":"","parse-names":false,"suffix":""},{"dropping-particle":"","family":"O'Donnell","given":"David M.","non-dropping-particle":"","parse-names":false,"suffix":""},{"dropping-particle":"","family":"Pace","given":"Michael L.","non-dropping-particle":"","parse-names":false,"suffix":""},{"dropping-particle":"","family":"Ryder","given":"Elizabeth","non-dropping-particle":"","parse-names":false,"suffix":""},{"dropping-particle":"","family":"Staehr","given":"Peter A.","non-dropping-particle":"","parse-names":false,"suffix":""},{"dropping-particle":"","family":"Torgersen","given":"Thomas","non-dropping-particle":"","parse-names":false,"suffix":""},{"dropping-particle":"","family":"Vanni","given":"Michael J.","non-dropping-particle":"","parse-names":false,"suffix":""},{"dropping-particle":"","family":"Weathers","given":"Kathleen C.","non-dropping-particle":"","parse-names":false,"suffix":""},{"dropping-particle":"","family":"Zhu","given":"Guangwei","non-dropping-particle":"","parse-names":false,"suffix":""}],"container-title":"Limnology and Oceanography","id":"ITEM-1","issue":"3","issued":{"date-parts":[["2013","5","1"]]},"page":"849-866","publisher":"John Wiley &amp; Sons, Ltd","title":"Ecosystem respiration: Drivers of daily variability and background respiration in lakes around the globe","type":"article-journal","volume":"58"},"uris":["http://www.mendeley.com/documents/?uuid=73bda95e-edbd-300c-b164-8023cc3f3cd9"]},{"id":"ITEM-2","itemData":{"DOI":"10.4319/lo.1989.34.4.0718","ISSN":"00243590","author":[{"dropping-particle":"","family":"Kaplan","given":"Louis A.","non-dropping-particle":"","parse-names":false,"suffix":""},{"dropping-particle":"","family":"Bott","given":"Thomas L.","non-dropping-particle":"","parse-names":false,"suffix":""}],"container-title":"Limnology and Oceanography","id":"ITEM-2","issue":"4","issued":{"date-parts":[["1989","6","1"]]},"page":"718-733","publisher":"John Wiley &amp; Sons, Ltd","title":"Diel fluctuations in bacterial activity on streambed substrata during vernal algal blooms: Effects of temperature, water chemistry, and habitat","type":"article-journal","volume":"34"},"uris":["http://www.mendeley.com/documents/?uuid=0b909cda-70f4-316d-99cc-eb3d2c762d89"]},{"id":"ITEM-3","itemData":{"DOI":"10.1016/B978-012256371-3/50002-0","ISBN":"9780122563713","abstract":"This chapter discusses the role of autochthonous sources of Dissolved Organic Matter (DOM) in surface waters. Microalgae are important sources of organic matter in most aquatic systems, because they transform solar energy into reduced carbon compounds. It is clear that autochthonous DOM of algal and macrophyte origin is an important contributor to the total pool of organic matter in most aquatic environments. Production of DOM from aquatic algae and macrophytes occurs by several different mechanisms: predatory grazing, cell death and senescence, viral lysis, and extracellular release. Both algae and macrophytes release a significant proportion of their net primary production as dissolved organic matter during active growth. More in-depth assessment of the functional links between heterotrophic microorganisms and aquatic primary producers including: kinetic studies of DOM release, transformation and uptake, as well as population level coupling between primary producers and heterotrophic microorganisms, may help in understanding the influence of autochthonously produced DOM on aquatic ecosystems.","author":[{"dropping-particle":"","family":"Bertilsson","given":"Stefan","non-dropping-particle":"","parse-names":false,"suffix":""},{"dropping-particle":"","family":"Jones","given":"Jeremy B.","non-dropping-particle":"","parse-names":false,"suffix":""}],"container-title":"Aquatic Ecosystems","id":"ITEM-3","issued":{"date-parts":[["2003","1","1"]]},"page":"3-24","publisher":"Academic Press","title":"Supply of Dissolved Organic Matter to Aquatic Ecosystems: Autochthonous Sources","type":"article-journal"},"uris":["http://www.mendeley.com/documents/?uuid=c2e83b1f-4f00-3475-b67f-e5015bdb47f3"]}],"mendeley":{"formattedCitation":"(Kaplan and Bott 1989; Bertilsson and Jones 2003; Solomon et al. 2013)","plainTextFormattedCitation":"(Kaplan and Bott 1989; Bertilsson and Jones 2003; Solomon et al. 2013)","previouslyFormattedCitation":"(Kaplan and Bott 1989; Bertilsson and Jones 2003; Solomon et al. 2013)"},"properties":{"noteIndex":0},"schema":"https://github.com/citation-style-language/schema/raw/master/csl-citation.json"}</w:instrText>
      </w:r>
      <w:r w:rsidR="0083119B">
        <w:fldChar w:fldCharType="separate"/>
      </w:r>
      <w:r w:rsidR="00D916DA" w:rsidRPr="00D916DA">
        <w:rPr>
          <w:noProof/>
        </w:rPr>
        <w:t>(Kaplan and Bott 1989; Bertilsson and Jones 2003; Solomon et al. 2013)</w:t>
      </w:r>
      <w:r w:rsidR="0083119B">
        <w:fldChar w:fldCharType="end"/>
      </w:r>
      <w:r w:rsidR="0083119B">
        <w:t>.</w:t>
      </w:r>
      <w:r w:rsidR="00094EEC">
        <w:t xml:space="preserve"> </w:t>
      </w:r>
      <w:r w:rsidR="0083119B">
        <w:t xml:space="preserve">This </w:t>
      </w:r>
      <w:r w:rsidR="004545DC">
        <w:t>impl</w:t>
      </w:r>
      <w:r w:rsidR="0083119B">
        <w:t>ies</w:t>
      </w:r>
      <w:r w:rsidR="004545DC">
        <w:t xml:space="preserve"> </w:t>
      </w:r>
      <w:r w:rsidR="00094EEC">
        <w:t xml:space="preserve">metabolic </w:t>
      </w:r>
      <w:r w:rsidR="009B34D2">
        <w:t>interactions</w:t>
      </w:r>
      <w:r w:rsidR="00094EEC">
        <w:t xml:space="preserve"> between the phototrophic</w:t>
      </w:r>
      <w:r w:rsidR="0083119B">
        <w:t xml:space="preserve"> (photosynthetic, also known as phytoplankton)</w:t>
      </w:r>
      <w:r w:rsidR="00094EEC">
        <w:t xml:space="preserve"> and heterotrophic</w:t>
      </w:r>
      <w:r w:rsidR="0083119B">
        <w:t xml:space="preserve"> (non-photosynthetic, also known as bacterioplankton)</w:t>
      </w:r>
      <w:r w:rsidR="00094EEC">
        <w:t xml:space="preserve"> microbial communities. </w:t>
      </w:r>
      <w:r w:rsidR="004D7648">
        <w:t xml:space="preserve">We hypothesized that </w:t>
      </w:r>
      <w:r w:rsidR="0083119B">
        <w:t>these</w:t>
      </w:r>
      <w:r w:rsidR="004D7648">
        <w:t xml:space="preserve"> diel trends would be </w:t>
      </w:r>
      <w:r w:rsidR="00BA305D">
        <w:t xml:space="preserve">reflected </w:t>
      </w:r>
      <w:r w:rsidR="004D7648">
        <w:t>in gene expression</w:t>
      </w:r>
      <w:r w:rsidR="0083119B">
        <w:t>.</w:t>
      </w:r>
      <w:r w:rsidR="004D7648">
        <w:t xml:space="preserve"> </w:t>
      </w:r>
      <w:r w:rsidR="0083119B">
        <w:t>T</w:t>
      </w:r>
      <w:r w:rsidR="00BE5EE4">
        <w:t>herefore</w:t>
      </w:r>
      <w:r w:rsidR="0083119B">
        <w:t>,</w:t>
      </w:r>
      <w:r w:rsidR="00BE5EE4">
        <w:t xml:space="preserve"> we </w:t>
      </w:r>
      <w:r w:rsidR="0083119B">
        <w:t>investigated</w:t>
      </w:r>
      <w:r w:rsidR="00BE5EE4">
        <w:t xml:space="preserve"> the</w:t>
      </w:r>
      <w:r w:rsidR="004D7648">
        <w:t xml:space="preserve"> mechanisms </w:t>
      </w:r>
      <w:r w:rsidR="0083119B">
        <w:t>of</w:t>
      </w:r>
      <w:r w:rsidR="004545DC">
        <w:t xml:space="preserve"> specific</w:t>
      </w:r>
      <w:r w:rsidR="004D7648">
        <w:t xml:space="preserve"> community interaction</w:t>
      </w:r>
      <w:r w:rsidR="004545DC">
        <w:t>s</w:t>
      </w:r>
      <w:r w:rsidR="004D7648">
        <w:t xml:space="preserve"> </w:t>
      </w:r>
      <w:r w:rsidR="00927963">
        <w:t xml:space="preserve">by studying </w:t>
      </w:r>
      <w:r w:rsidR="004D7648">
        <w:t>the timing of gene expression across the community. T</w:t>
      </w:r>
      <w:r w:rsidR="00BE5EE4">
        <w:t>o this end</w:t>
      </w:r>
      <w:r w:rsidR="004D7648">
        <w:t xml:space="preserve">, we produced three two-day time series of </w:t>
      </w:r>
      <w:proofErr w:type="spellStart"/>
      <w:r w:rsidR="004D7648">
        <w:t>metatranscriptom</w:t>
      </w:r>
      <w:r w:rsidR="0083119B">
        <w:t>es</w:t>
      </w:r>
      <w:proofErr w:type="spellEnd"/>
      <w:r w:rsidR="0083119B">
        <w:t xml:space="preserve"> </w:t>
      </w:r>
      <w:r w:rsidR="004D7648">
        <w:t xml:space="preserve">from three lakes with contrasting </w:t>
      </w:r>
      <w:r w:rsidR="00BE5EE4">
        <w:t>biogeochemi</w:t>
      </w:r>
      <w:r w:rsidR="0083119B">
        <w:t>stry</w:t>
      </w:r>
      <w:r w:rsidR="004D7648">
        <w:t xml:space="preserve">. </w:t>
      </w:r>
      <w:r w:rsidR="00094EEC">
        <w:t>W</w:t>
      </w:r>
      <w:r w:rsidR="002C5637">
        <w:t xml:space="preserve">e hypothesized that diel trends in gene expression </w:t>
      </w:r>
      <w:r w:rsidR="00BA305D">
        <w:t>occur</w:t>
      </w:r>
      <w:r w:rsidR="002C5637">
        <w:t xml:space="preserve"> in both phototroph</w:t>
      </w:r>
      <w:r w:rsidR="0083119B">
        <w:t>s</w:t>
      </w:r>
      <w:r w:rsidR="002C5637">
        <w:t xml:space="preserve"> and heterotroph</w:t>
      </w:r>
      <w:r w:rsidR="0083119B">
        <w:t xml:space="preserve">s </w:t>
      </w:r>
      <w:r w:rsidR="002C5637">
        <w:t xml:space="preserve">due to the direct impacts of sunlight (such as photosynthesis and reactive oxygen species) and its indirect effects (such as </w:t>
      </w:r>
      <w:r w:rsidR="004D7648">
        <w:t>metabolite exchange</w:t>
      </w:r>
      <w:r w:rsidR="002C5637">
        <w:t xml:space="preserve">), regardless of </w:t>
      </w:r>
      <w:r w:rsidR="0083119B">
        <w:t>the</w:t>
      </w:r>
      <w:r w:rsidR="00BE5EE4">
        <w:t xml:space="preserve"> features that distinguish individual lakes</w:t>
      </w:r>
      <w:r w:rsidR="002C5637">
        <w:t>.</w:t>
      </w:r>
    </w:p>
    <w:p w14:paraId="54F255A3" w14:textId="636346DB" w:rsidR="00164393" w:rsidRDefault="004D7648" w:rsidP="00D916DA">
      <w:pPr>
        <w:pStyle w:val="Normal1"/>
        <w:ind w:firstLine="720"/>
        <w:jc w:val="left"/>
      </w:pPr>
      <w:r>
        <w:t xml:space="preserve">Previous </w:t>
      </w:r>
      <w:proofErr w:type="spellStart"/>
      <w:r w:rsidR="00E22B85">
        <w:t>metatranscriptomic</w:t>
      </w:r>
      <w:proofErr w:type="spellEnd"/>
      <w:r w:rsidR="00E22B85">
        <w:t xml:space="preserve"> work in marine and freshwater systems</w:t>
      </w:r>
      <w:r>
        <w:t xml:space="preserve"> has</w:t>
      </w:r>
      <w:r w:rsidR="00E22B85">
        <w:t xml:space="preserve"> </w:t>
      </w:r>
      <w:r w:rsidR="000D654B">
        <w:t xml:space="preserve">highlighted potential </w:t>
      </w:r>
      <w:r w:rsidR="00E22B85">
        <w:t>links between phototroph</w:t>
      </w:r>
      <w:r w:rsidR="000D654B">
        <w:t>ic and heterotrophic microbes. One</w:t>
      </w:r>
      <w:r w:rsidR="00E22B85">
        <w:t xml:space="preserve"> </w:t>
      </w:r>
      <w:proofErr w:type="spellStart"/>
      <w:r w:rsidR="00E22B85">
        <w:t>metatranscriptomic</w:t>
      </w:r>
      <w:proofErr w:type="spellEnd"/>
      <w:r w:rsidR="00E22B85">
        <w:t xml:space="preserve"> study in a phosphorus-limited </w:t>
      </w:r>
      <w:r w:rsidR="00E85E88">
        <w:t xml:space="preserve">mountain </w:t>
      </w:r>
      <w:r w:rsidR="00E22B85">
        <w:t xml:space="preserve">lake found differential gene expression </w:t>
      </w:r>
      <w:r w:rsidR="00E85E88">
        <w:t xml:space="preserve">between </w:t>
      </w:r>
      <w:r w:rsidR="00E22B85">
        <w:t xml:space="preserve">day </w:t>
      </w:r>
      <w:r w:rsidR="00E85E88">
        <w:t>and</w:t>
      </w:r>
      <w:r w:rsidR="00E22B85">
        <w:t xml:space="preserve"> night in both phototrophs and heterotrophs, particularly in energy acquisition pathways and pyrophosphatase</w:t>
      </w:r>
      <w:r w:rsidR="00806F1A">
        <w:t xml:space="preserve"> </w:t>
      </w:r>
      <w:r w:rsidR="009C4E46">
        <w:fldChar w:fldCharType="begin" w:fldLock="1"/>
      </w:r>
      <w:r w:rsidR="00235083">
        <w:instrText>ADDIN CSL_CITATION {"citationItems":[{"id":"ITEM-1","itemData":{"DOI":"10.1111/1462-2920.12033","ISSN":"14622912","author":[{"dropping-particle":"","family":"Vila-Costa","given":"Maria","non-dropping-particle":"","parse-names":false,"suffix":""},{"dropping-particle":"","family":"Sharma","given":"Shalabh","non-dropping-particle":"","parse-names":false,"suffix":""},{"dropping-particle":"","family":"Moran","given":"Mary Ann","non-dropping-particle":"","parse-names":false,"suffix":""},{"dropping-particle":"","family":"Casamayor","given":"Emilio O.","non-dropping-particle":"","parse-names":false,"suffix":""}],"container-title":"Environmental Microbiology","id":"ITEM-1","issue":"4","issued":{"date-parts":[["2013","4","1"]]},"page":"1190-1203","publisher":"John Wiley &amp; Sons, Ltd (10.1111)","title":"Diel gene expression profiles of a phosphorus limited mountain lake using metatranscriptomics","type":"article-journal","volume":"15"},"uris":["http://www.mendeley.com/documents/?uuid=796b2802-a0ab-3883-b497-e40738ddd812"]}],"mendeley":{"formattedCitation":"(Vila-Costa et al. 2013)","plainTextFormattedCitation":"(Vila-Costa et al. 2013)","previouslyFormattedCitation":"(Vila-Costa et al. 2013)"},"properties":{"noteIndex":0},"schema":"https://github.com/citation-style-language/schema/raw/master/csl-citation.json"}</w:instrText>
      </w:r>
      <w:r w:rsidR="009C4E46">
        <w:fldChar w:fldCharType="separate"/>
      </w:r>
      <w:r w:rsidR="00D916DA" w:rsidRPr="00D916DA">
        <w:rPr>
          <w:noProof/>
        </w:rPr>
        <w:t>(Vila-Costa et al. 2013)</w:t>
      </w:r>
      <w:r w:rsidR="009C4E46">
        <w:fldChar w:fldCharType="end"/>
      </w:r>
      <w:r w:rsidR="00E22B85">
        <w:t xml:space="preserve">. Another study in marine systems also observed </w:t>
      </w:r>
      <w:r w:rsidR="004545DC">
        <w:t xml:space="preserve">enhanced </w:t>
      </w:r>
      <w:r w:rsidR="00E22B85">
        <w:t xml:space="preserve">expression of energy acquisition pathways during the day and higher expression of </w:t>
      </w:r>
      <w:r w:rsidR="00E22B85">
        <w:lastRenderedPageBreak/>
        <w:t>biosynthesis and housekeeping pathways at night</w:t>
      </w:r>
      <w:r w:rsidR="009C4E46">
        <w:t xml:space="preserve"> </w:t>
      </w:r>
      <w:r w:rsidR="009C4E46">
        <w:fldChar w:fldCharType="begin" w:fldLock="1"/>
      </w:r>
      <w:r w:rsidR="00235083">
        <w:instrText>ADDIN CSL_CITATION {"citationItems":[{"id":"ITEM-1","itemData":{"DOI":"10.1111/j.1462-2920.2008.01863.x","ISSN":"14622912","author":[{"dropping-particle":"","family":"Poretsky","given":"Rachel S.","non-dropping-particle":"","parse-names":false,"suffix":""},{"dropping-particle":"","family":"Hewson","given":"Ian","non-dropping-particle":"","parse-names":false,"suffix":""},{"dropping-particle":"","family":"Sun","given":"Shulei","non-dropping-particle":"","parse-names":false,"suffix":""},{"dropping-particle":"","family":"Allen","given":"Andrew E.","non-dropping-particle":"","parse-names":false,"suffix":""},{"dropping-particle":"","family":"Zehr","given":"Jonathan P.","non-dropping-particle":"","parse-names":false,"suffix":""},{"dropping-particle":"","family":"Moran","given":"Mary Ann","non-dropping-particle":"","parse-names":false,"suffix":""}],"container-title":"Environmental Microbiology","id":"ITEM-1","issue":"6","issued":{"date-parts":[["2009","6","1"]]},"page":"1358-1375","publisher":"John Wiley &amp; Sons, Ltd (10.1111)","title":"Comparative day/night metatranscriptomic analysis of microbial communities in the North Pacific subtropical gyre","type":"article-journal","volume":"11"},"uris":["http://www.mendeley.com/documents/?uuid=26b872f5-778c-3118-9e43-f14a56676b74"]}],"mendeley":{"formattedCitation":"(Poretsky et al. 2009)","plainTextFormattedCitation":"(Poretsky et al. 2009)","previouslyFormattedCitation":"(Poretsky et al. 2009)"},"properties":{"noteIndex":0},"schema":"https://github.com/citation-style-language/schema/raw/master/csl-citation.json"}</w:instrText>
      </w:r>
      <w:r w:rsidR="009C4E46">
        <w:fldChar w:fldCharType="separate"/>
      </w:r>
      <w:r w:rsidR="00D916DA" w:rsidRPr="00D916DA">
        <w:rPr>
          <w:noProof/>
        </w:rPr>
        <w:t>(Poretsky et al. 2009)</w:t>
      </w:r>
      <w:r w:rsidR="009C4E46">
        <w:fldChar w:fldCharType="end"/>
      </w:r>
      <w:r w:rsidR="0033334B">
        <w:t>. Strong diel patterns</w:t>
      </w:r>
      <w:r w:rsidR="00E22B85">
        <w:t xml:space="preserve"> in phototrophic gene expression followed by a cascade of heterotrophic gene expression have been observed in marine systems</w:t>
      </w:r>
      <w:r w:rsidR="0033334B">
        <w:t xml:space="preserve"> </w:t>
      </w:r>
      <w:r w:rsidR="009C4E46">
        <w:fldChar w:fldCharType="begin" w:fldLock="1"/>
      </w:r>
      <w:r w:rsidR="00235083">
        <w:instrText>ADDIN CSL_CITATION {"citationItems":[{"id":"ITEM-1","itemData":{"DOI":"10.1126/science.1252476","ISSN":"1095-9203","PMID":"25013074","abstract":"Oscillating diurnal rhythms of gene transcription, metabolic activity, and behavior are found in all three domains of life. However, diel cycles in naturally occurring heterotrophic bacteria and archaea have rarely been observed. Here, we report time-resolved whole-genome transcriptome profiles of multiple, naturally occurring oceanic bacterial populations sampled in situ over 3 days. As anticipated, the cyanobacterial transcriptome exhibited pronounced diel periodicity. Unexpectedly, several different heterotrophic bacterioplankton groups also displayed diel cycling in many of their gene transcripts. Furthermore, diel oscillations in different heterotrophic bacterial groups suggested population-specific timing of peak transcript expression in a variety of metabolic gene suites. These staggered multispecies waves of diel gene transcription may influence both the tempo and the mode of matter and energy transformation in the sea.","author":[{"dropping-particle":"","family":"Ottesen","given":"Elizabeth A","non-dropping-particle":"","parse-names":false,"suffix":""},{"dropping-particle":"","family":"Young","given":"Curtis R","non-dropping-particle":"","parse-names":false,"suffix":""},{"dropping-particle":"","family":"Gifford","given":"Scott M","non-dropping-particle":"","parse-names":false,"suffix":""},{"dropping-particle":"","family":"Eppley","given":"John M","non-dropping-particle":"","parse-names":false,"suffix":""},{"dropping-particle":"","family":"Marin","given":"Roman","non-dropping-particle":"","parse-names":false,"suffix":""},{"dropping-particle":"","family":"Schuster","given":"Stephan C","non-dropping-particle":"","parse-names":false,"suffix":""},{"dropping-particle":"","family":"Scholin","given":"Christopher A","non-dropping-particle":"","parse-names":false,"suffix":""},{"dropping-particle":"","family":"DeLong","given":"Edward F","non-dropping-particle":"","parse-names":false,"suffix":""}],"container-title":"Science (New York, N.Y.)","id":"ITEM-1","issue":"6193","issued":{"date-parts":[["2014","7","11"]]},"page":"207-12","publisher":"American Association for the Advancement of Science","title":"Ocean microbes. Multispecies diel transcriptional oscillations in open ocean heterotrophic bacterial assemblages.","type":"article-journal","volume":"345"},"uris":["http://www.mendeley.com/documents/?uuid=5194f448-323b-343b-a4f7-e9db7c3b3fd1"]}],"mendeley":{"formattedCitation":"(Ottesen et al. 2014)","plainTextFormattedCitation":"(Ottesen et al. 2014)","previouslyFormattedCitation":"(Ottesen et al. 2014)"},"properties":{"noteIndex":0},"schema":"https://github.com/citation-style-language/schema/raw/master/csl-citation.json"}</w:instrText>
      </w:r>
      <w:r w:rsidR="009C4E46">
        <w:fldChar w:fldCharType="separate"/>
      </w:r>
      <w:r w:rsidR="00D916DA" w:rsidRPr="00D916DA">
        <w:rPr>
          <w:noProof/>
        </w:rPr>
        <w:t>(Ottesen et al. 2014)</w:t>
      </w:r>
      <w:r w:rsidR="009C4E46">
        <w:fldChar w:fldCharType="end"/>
      </w:r>
      <w:r w:rsidR="0033334B">
        <w:t xml:space="preserve">. </w:t>
      </w:r>
      <w:r w:rsidR="0083119B">
        <w:t xml:space="preserve">Furthermore, patterns in transcriptional networks of gene expression were consistent in </w:t>
      </w:r>
      <w:r w:rsidR="00E22B85">
        <w:t xml:space="preserve">two different regions of the Pacific Ocean, </w:t>
      </w:r>
      <w:r w:rsidR="00B2311D">
        <w:t>potentially indicating</w:t>
      </w:r>
      <w:r w:rsidR="00E22B85">
        <w:t xml:space="preserve"> </w:t>
      </w:r>
      <w:r w:rsidR="0083119B">
        <w:t xml:space="preserve">that </w:t>
      </w:r>
      <w:r w:rsidR="004545DC">
        <w:t>linkages</w:t>
      </w:r>
      <w:r w:rsidR="0033334B">
        <w:t xml:space="preserve"> between </w:t>
      </w:r>
      <w:r w:rsidR="0083119B">
        <w:t xml:space="preserve">phototrophs and heterotrophs are a generalizable feature of </w:t>
      </w:r>
      <w:r w:rsidR="00E85E88">
        <w:t xml:space="preserve">marine </w:t>
      </w:r>
      <w:r w:rsidR="00E22B85">
        <w:t>microbial communities</w:t>
      </w:r>
      <w:r w:rsidR="009C4E46">
        <w:t xml:space="preserve"> </w:t>
      </w:r>
      <w:r w:rsidR="009C4E46">
        <w:fldChar w:fldCharType="begin" w:fldLock="1"/>
      </w:r>
      <w:r w:rsidR="00235083">
        <w:instrText>ADDIN CSL_CITATION {"citationItems":[{"id":"ITEM-1","itemData":{"DOI":"10.1073/PNAS.1502883112","ISSN":"0027-8424","PMID":"25775583","abstract":"Microbes drive biogeochemical cycles across the globe, collectively playing a central role in shaping the biosphere. Despite their immense importance, the in situ activities of communities of microbes, in particular uncultivated lineages of “microbial dark matter,” remain poorly elucidated. In this study, we report that common temporal and ecological dynamics underpin disparate marine microbial communities, providing the first evidence that trans-Pacific diurnal transcriptional patterns in these communities may regulate ecological and biogeochemical processes across the ocean. In total, our findings indicate a remarkable regularity in the timing of community-wide activity in the ocean, and suggest that global patterns of a variety of biogeochemical transformations may be temporally predictable and governed by structured ecological determinants.","author":[{"dropping-particle":"","family":"Aylward","given":"Frank O.","non-dropping-particle":"","parse-names":false,"suffix":""},{"dropping-particle":"","family":"Eppley","given":"John M.","non-dropping-particle":"","parse-names":false,"suffix":""},{"dropping-particle":"","family":"Smith","given":"Jason M.","non-dropping-particle":"","parse-names":false,"suffix":""},{"dropping-particle":"","family":"Chavez","given":"Francisco P.","non-dropping-particle":"","parse-names":false,"suffix":""},{"dropping-particle":"","family":"Scholin","given":"Christopher A.","non-dropping-particle":"","parse-names":false,"suffix":""},{"dropping-particle":"","family":"DeLong","given":"Edward F.","non-dropping-particle":"","parse-names":false,"suffix":""}],"container-title":"Proceedings of the National Academy of Sciences","id":"ITEM-1","issue":"17","issued":{"date-parts":[["2015","4","28"]]},"page":"5443-5448","publisher":"National Academy of Sciences","title":"Microbial community transcriptional networks are conserved in three domains at ocean basin scales","type":"article-journal","volume":"112"},"uris":["http://www.mendeley.com/documents/?uuid=01d0c0d1-a94e-3dc5-8ab4-097827248f10"]}],"mendeley":{"formattedCitation":"(Aylward et al. 2015)","plainTextFormattedCitation":"(Aylward et al. 2015)","previouslyFormattedCitation":"(Aylward et al. 2015)"},"properties":{"noteIndex":0},"schema":"https://github.com/citation-style-language/schema/raw/master/csl-citation.json"}</w:instrText>
      </w:r>
      <w:r w:rsidR="009C4E46">
        <w:fldChar w:fldCharType="separate"/>
      </w:r>
      <w:r w:rsidR="00D916DA" w:rsidRPr="00D916DA">
        <w:rPr>
          <w:noProof/>
        </w:rPr>
        <w:t>(Aylward et al. 2015)</w:t>
      </w:r>
      <w:r w:rsidR="009C4E46">
        <w:fldChar w:fldCharType="end"/>
      </w:r>
      <w:r w:rsidR="00E22B85">
        <w:t xml:space="preserve">. </w:t>
      </w:r>
      <w:r w:rsidR="0083119B">
        <w:t>T</w:t>
      </w:r>
      <w:r w:rsidR="00B2311D">
        <w:t xml:space="preserve">hese studies suggest that diel </w:t>
      </w:r>
      <w:r w:rsidR="00BE5EE4">
        <w:t xml:space="preserve">transcriptional </w:t>
      </w:r>
      <w:r w:rsidR="00B2311D">
        <w:t xml:space="preserve">trends may be a universal characteristic </w:t>
      </w:r>
      <w:r w:rsidR="00BE5EE4">
        <w:t>of both phototrophs and heterotrophs</w:t>
      </w:r>
      <w:r w:rsidR="00596C2A">
        <w:t xml:space="preserve"> in </w:t>
      </w:r>
      <w:r w:rsidR="00B2311D">
        <w:t xml:space="preserve">aquatic microbial communities. </w:t>
      </w:r>
    </w:p>
    <w:p w14:paraId="4EF0DC7D" w14:textId="35892F92" w:rsidR="00991EB7" w:rsidRDefault="00781CB2" w:rsidP="00D916DA">
      <w:pPr>
        <w:pStyle w:val="Normal1"/>
        <w:ind w:firstLine="720"/>
        <w:jc w:val="left"/>
      </w:pPr>
      <w:r>
        <w:t>Other</w:t>
      </w:r>
      <w:r w:rsidR="00820A9B">
        <w:t xml:space="preserve"> </w:t>
      </w:r>
      <w:r w:rsidR="0063056B">
        <w:t>methods</w:t>
      </w:r>
      <w:r w:rsidR="00820A9B">
        <w:t xml:space="preserve"> also suggest strong connections between phototroph</w:t>
      </w:r>
      <w:r w:rsidR="0063056B">
        <w:t>s</w:t>
      </w:r>
      <w:r w:rsidR="00820A9B">
        <w:t xml:space="preserve"> and heterotroph</w:t>
      </w:r>
      <w:r w:rsidR="0063056B">
        <w:t>s</w:t>
      </w:r>
      <w:r w:rsidR="00820A9B">
        <w:t xml:space="preserve"> in aquatic ecosystems. </w:t>
      </w:r>
      <w:r w:rsidR="000D654B">
        <w:t xml:space="preserve">Co-cultures of phototrophic algae and heterotrophic bacteria </w:t>
      </w:r>
      <w:r w:rsidR="004545DC">
        <w:t>are often</w:t>
      </w:r>
      <w:r w:rsidR="000D654B">
        <w:t xml:space="preserve"> stable</w:t>
      </w:r>
      <w:r w:rsidR="004545DC">
        <w:t xml:space="preserve"> over time</w:t>
      </w:r>
      <w:r w:rsidR="000D654B">
        <w:t xml:space="preserve">, indicating </w:t>
      </w:r>
      <w:r w:rsidR="004545DC">
        <w:t xml:space="preserve">mutualistic </w:t>
      </w:r>
      <w:r w:rsidR="000D654B">
        <w:t xml:space="preserve">interactions, although competition or predation have also been </w:t>
      </w:r>
      <w:r w:rsidR="004545DC">
        <w:t>de</w:t>
      </w:r>
      <w:r w:rsidR="00EB4B0C">
        <w:t>s</w:t>
      </w:r>
      <w:r w:rsidR="004545DC">
        <w:t xml:space="preserve">cribed </w:t>
      </w:r>
      <w:r w:rsidR="000D654B">
        <w:t>in the laboratory</w:t>
      </w:r>
      <w:r w:rsidR="004479AA">
        <w:rPr>
          <w:color w:val="000000"/>
        </w:rPr>
        <w:t xml:space="preserve"> </w:t>
      </w:r>
      <w:r w:rsidR="004479AA">
        <w:rPr>
          <w:color w:val="000000"/>
        </w:rPr>
        <w:fldChar w:fldCharType="begin" w:fldLock="1"/>
      </w:r>
      <w:r w:rsidR="00235083">
        <w:rPr>
          <w:color w:val="000000"/>
        </w:rPr>
        <w:instrText>ADDIN CSL_CITATION {"citationItems":[{"id":"ITEM-1","itemData":{"author":[{"dropping-particle":"","family":"Cole","given":"Jonathan J","non-dropping-particle":"","parse-names":false,"suffix":""}],"container-title":"Ann Rev. Ecol. Syst","id":"ITEM-1","issued":{"date-parts":[["1982"]]},"number-of-pages":"291-314","title":"INTERACTIONS BETWEEN BACTERIA AND ALGAE IN AQUATIC ECOSYSTEMS","type":"report","volume":"13"},"uris":["http://www.mendeley.com/documents/?uuid=ba5238ca-5fa4-385d-a489-e282278ead6b"]},{"id":"ITEM-2","itemData":{"DOI":"10.1128/AEM.67.5.2145-2155.2001","ISSN":"0099-2240","PMID":"11319094","abstract":"We investigated whether individual populations of freshwater bacteria in mixed experimental communities may exhibit specific responses to the presence of different bacterivorous protists. In two successive experiments, a two-stage continuous cultivation system was inoculated with nonaxenic batch cultures of the cryptophyte Cryptomonas sp. Algal exudates provided the sole source of organic carbon for growth of the accompanying microflora. The dynamics of several 16S rRNA-defined bacterial populations were followed in the experimental communities. Although the composition and stability of the two microbial communities differed, numerous members of the first assemblage could again be detected during the second experiment. The introduction of a size-selectively feeding mixotrophic nanoflagellate (Ochromonas sp.) always resulted in an immediate bloom of a single phylotype population of members of the class Actinobacteria (Ac1). These bacteria were phylogenetically affiliated with an uncultured lineage of gram-positive bacteria that have been found in freshwater habitats only. The Ac1 cells were close to the average size of freshwater bacterioplankton and significantly smaller than any of the other experimental community members. In contrast, no increase of the Ac1 population was observed in vessels exposed to the bacterivorous ciliate Cyclidium glaucoma. However, when the Ochromonas sp. was added after the establishment of C. glaucoma, the proportion of population Ac1 within the microbial community rapidly increased. Populations of a beta proteobacterial phylotype related to an Aquabacterium sp. decreased relative to the total bacterial communities following the addition of either predator, albeit to different extents. The community structure of pelagic microbial assemblages can therefore be influenced by the taxonomic composition of the predator community.","author":[{"dropping-particle":"","family":"Pernthaler","given":"J","non-dropping-particle":"","parse-names":false,"suffix":""},{"dropping-particle":"","family":"Posch","given":"T","non-dropping-particle":"","parse-names":false,"suffix":""},{"dropping-particle":"","family":"Simek","given":"K","non-dropping-particle":"","parse-names":false,"suffix":""},{"dropping-particle":"","family":"Vrba","given":"J","non-dropping-particle":"","parse-names":false,"suffix":""},{"dropping-particle":"","family":"Pernthaler","given":"A","non-dropping-particle":"","parse-names":false,"suffix":""},{"dropping-particle":"","family":"Glöckner","given":"F O","non-dropping-particle":"","parse-names":false,"suffix":""},{"dropping-particle":"","family":"Nübel","given":"U","non-dropping-particle":"","parse-names":false,"suffix":""},{"dropping-particle":"","family":"Psenner","given":"R","non-dropping-particle":"","parse-names":false,"suffix":""},{"dropping-particle":"","family":"Amann","given":"R","non-dropping-particle":"","parse-names":false,"suffix":""}],"container-title":"Applied and environmental microbiology","id":"ITEM-2","issue":"5","issued":{"date-parts":[["2001","5","1"]]},"page":"2145-55","publisher":"American Society for Microbiology","title":"Predator-specific enrichment of actinobacteria from a cosmopolitan freshwater clade in mixed continuous culture.","type":"article-journal","volume":"67"},"uris":["http://www.mendeley.com/documents/?uuid=43713342-3151-33bf-8383-495a93634712"]},{"id":"ITEM-3","itemData":{"DOI":"10.3354/ame018235","ISSN":"0948-3055","author":[{"dropping-particle":"","family":"Posch","given":"T","non-dropping-particle":"","parse-names":false,"suffix":""},{"dropping-particle":"","family":"Simek","given":"K","non-dropping-particle":"","parse-names":false,"suffix":""},{"dropping-particle":"","family":"Vrba","given":"J","non-dropping-particle":"","parse-names":false,"suffix":""},{"dropping-particle":"","family":"Pernthaler","given":"J","non-dropping-particle":"","parse-names":false,"suffix":""},{"dropping-particle":"","family":"Nedoma","given":"J","non-dropping-particle":"","parse-names":false,"suffix":""},{"dropping-particle":"","family":"Sattler","given":"B","non-dropping-particle":"","parse-names":false,"suffix":""},{"dropping-particle":"","family":"Sonntag","given":"B","non-dropping-particle":"","parse-names":false,"suffix":""},{"dropping-particle":"","family":"Psenner","given":"R","non-dropping-particle":"","parse-names":false,"suffix":""}],"container-title":"Aquatic Microbial Ecology","id":"ITEM-3","issue":"3","issued":{"date-parts":[["1999","8","20"]]},"page":"235-246","title":"Predator-induced changes of bacterial size-structure and productivity studied on an experimental microbial community","type":"article-journal","volume":"18"},"uris":["http://www.mendeley.com/documents/?uuid=e86f1faf-1e4c-300d-9d3c-d302792681b0"]}],"mendeley":{"formattedCitation":"(Cole 1982; Posch et al. 1999; Pernthaler et al. 2001)","plainTextFormattedCitation":"(Cole 1982; Posch et al. 1999; Pernthaler et al. 2001)","previouslyFormattedCitation":"(Cole 1982; Posch et al. 1999; Pernthaler et al. 2001)"},"properties":{"noteIndex":0},"schema":"https://github.com/citation-style-language/schema/raw/master/csl-citation.json"}</w:instrText>
      </w:r>
      <w:r w:rsidR="004479AA">
        <w:rPr>
          <w:color w:val="000000"/>
        </w:rPr>
        <w:fldChar w:fldCharType="separate"/>
      </w:r>
      <w:r w:rsidR="00D916DA" w:rsidRPr="00D916DA">
        <w:rPr>
          <w:noProof/>
          <w:color w:val="000000"/>
        </w:rPr>
        <w:t>(Cole 1982; Posch et al. 1999; Pernthaler et al. 2001)</w:t>
      </w:r>
      <w:r w:rsidR="004479AA">
        <w:rPr>
          <w:color w:val="000000"/>
        </w:rPr>
        <w:fldChar w:fldCharType="end"/>
      </w:r>
      <w:r w:rsidR="000D654B">
        <w:t xml:space="preserve">. </w:t>
      </w:r>
      <w:r w:rsidR="0063056B">
        <w:t>I</w:t>
      </w:r>
      <w:r w:rsidR="000D654B">
        <w:t xml:space="preserve">n </w:t>
      </w:r>
      <w:r w:rsidR="00820A9B">
        <w:t>both marine and freshwater</w:t>
      </w:r>
      <w:r w:rsidR="000D654B">
        <w:t xml:space="preserve"> systems, </w:t>
      </w:r>
      <w:r w:rsidR="008649C2">
        <w:t>the composition</w:t>
      </w:r>
      <w:r w:rsidR="0063056B">
        <w:t>s</w:t>
      </w:r>
      <w:r w:rsidR="008649C2">
        <w:t xml:space="preserve"> of phototroph</w:t>
      </w:r>
      <w:r w:rsidR="0063056B">
        <w:t>ic</w:t>
      </w:r>
      <w:r w:rsidR="008649C2">
        <w:t xml:space="preserve"> and heterotroph</w:t>
      </w:r>
      <w:r w:rsidR="0063056B">
        <w:t>ic</w:t>
      </w:r>
      <w:r w:rsidR="004545DC">
        <w:t xml:space="preserve"> communities</w:t>
      </w:r>
      <w:r w:rsidR="008649C2">
        <w:t xml:space="preserve"> are inextricably linked</w:t>
      </w:r>
      <w:r w:rsidR="00820A9B">
        <w:t xml:space="preserve"> </w:t>
      </w:r>
      <w:r w:rsidR="004479AA">
        <w:fldChar w:fldCharType="begin" w:fldLock="1"/>
      </w:r>
      <w:r w:rsidR="00235083">
        <w:instrText>ADDIN CSL_CITATION {"citationItems":[{"id":"ITEM-1","itemData":{"DOI":"10.1111/1462-2920.12529","ISSN":"14622912","author":[{"dropping-particle":"","family":"Paver","given":"Sara F.","non-dropping-particle":"","parse-names":false,"suffix":""},{"dropping-particle":"","family":"Youngblut","given":"Nicholas D.","non-dropping-particle":"","parse-names":false,"suffix":""},{"dropping-particle":"","family":"Whitaker","given":"Rachel J.","non-dropping-particle":"","parse-names":false,"suffix":""},{"dropping-particle":"","family":"Kent","given":"Angela D.","non-dropping-particle":"","parse-names":false,"suffix":""}],"container-title":"Environmental Microbiology","id":"ITEM-1","issue":"3","issued":{"date-parts":[["2015","3","1"]]},"page":"816-828","publisher":"John Wiley &amp; Sons, Ltd (10.1111)","title":"Phytoplankton succession affects the composition of &lt;i&gt;P&lt;/i&gt; &lt;i&gt;olynucleobacter&lt;/i&gt; subtypes in humic lakes","type":"article-journal","volume":"17"},"uris":["http://www.mendeley.com/documents/?uuid=39b1def0-13fc-3698-b221-cc40bd655257"]},{"id":"ITEM-2","itemData":{"DOI":"10.1111/1462-2920.12131","ISSN":"14622912","author":[{"dropping-particle":"","family":"Paver","given":"Sara F.","non-dropping-particle":"","parse-names":false,"suffix":""},{"dropping-particle":"","family":"Hayek","given":"Kevin R.","non-dropping-particle":"","parse-names":false,"suffix":""},{"dropping-particle":"","family":"Gano","given":"Kelsey A.","non-dropping-particle":"","parse-names":false,"suffix":""},{"dropping-particle":"","family":"Fagen","given":"Jennie R.","non-dropping-particle":"","parse-names":false,"suffix":""},{"dropping-particle":"","family":"Brown","given":"Christopher T.","non-dropping-particle":"","parse-names":false,"suffix":""},{"dropping-particle":"","family":"Davis-Richardson","given":"Austin G.","non-dropping-particle":"","parse-names":false,"suffix":""},{"dropping-particle":"","family":"Crabb","given":"David B.","non-dropping-particle":"","parse-names":false,"suffix":""},{"dropping-particle":"","family":"Rosario-Passapera","given":"Richard","non-dropping-particle":"","parse-names":false,"suffix":""},{"dropping-particle":"","family":"Giongo","given":"Adriana","non-dropping-particle":"","parse-names":false,"suffix":""},{"dropping-particle":"","family":"Triplett","given":"Eric W.","non-dropping-particle":"","parse-names":false,"suffix":""},{"dropping-particle":"","family":"Kent","given":"Angela D.","non-dropping-particle":"","parse-names":false,"suffix":""}],"container-title":"Environmental Microbiology","id":"ITEM-2","issue":"9","issued":{"date-parts":[["2013","9","1"]]},"page":"2489-2504","publisher":"John Wiley &amp; Sons, Ltd (10.1111)","title":"Interactions between specific phytoplankton and bacteria affect lake bacterial community succession","type":"article-journal","volume":"15"},"uris":["http://www.mendeley.com/documents/?uuid=8d7e14c5-f968-3654-be2c-dfe16e40db5b"]},{"id":"ITEM-3","itemData":{"DOI":"10.1080/00364827.1999.10420431","ISSN":"0036-4827","abstract":"Abstract From monthly transects on the shelf off northern Norway, data describe the size, abundance, and biomass of photosynthetic nano- and picoplankton, heterotrophic (aplastidic) nanoplankton, and ciliates. Samples were analyzed using a state-of-the-art color imaging system. The numerically dominant phytoplankton were pica- and nanoplankton. Highest biomasses occurred in summer, and increased earlier in the year and attained higher values in inshore stations compared to offshore stations. Mean cell sizes were small, 2-5μ.m diameter nanoplankton and 1μm eucaryotic picoplankton; cyanobacteria were comparatively unimportant contributors to biomass. The dominant herbivores appeared to be heterotrophic flagellates, which were generally similar in size, concentration, and biomass to the phototrophic forms. Their temporal and spatial distribution mimicked their putative prey, except that they often occurred in abundance deeper than the photosynthetic nanoplankton. Oligotrich ciliates were also abundant. The r...","author":[{"dropping-particle":"","family":"Verity","given":"Peter G.","non-dropping-particle":"","parse-names":false,"suffix":""},{"dropping-particle":"","family":"Wassmann","given":"Paul","non-dropping-particle":"","parse-names":false,"suffix":""},{"dropping-particle":"","family":"Ratkova","given":"Tatjana N.","non-dropping-particle":"","parse-names":false,"suffix":""},{"dropping-particle":"","family":"Andreassen","given":"Inger J.","non-dropping-particle":"","parse-names":false,"suffix":""},{"dropping-particle":"","family":"Nordby","given":"Eirik","non-dropping-particle":"","parse-names":false,"suffix":""},{"dropping-particle":"","family":"Høisæter","given":"Tore","non-dropping-particle":"","parse-names":false,"suffix":""}],"container-title":"Sarsia","id":"ITEM-3","issue":"3-4","issued":{"date-parts":[["1999","11","15"]]},"page":"265-277","publisher":" Taylor &amp; Francis Group ","title":"Seasonal patterns in composition and biomass of autotrophic and heterotrophic nano- and microplankton communities on the north Norwegian shelf","type":"article-journal","volume":"84"},"uris":["http://www.mendeley.com/documents/?uuid=a71ea7fa-41a2-34f0-8f12-40f21436f1d6"]},{"id":"ITEM-4","itemData":{"DOI":"10.1126/science.1218344","author":[{"dropping-particle":"","family":"Teeling","given":"Hanno","non-dropping-particle":"","parse-names":false,"suffix":""},{"dropping-particle":"","family":"Fuchs","given":"Bernhard M.","non-dropping-particle":"","parse-names":false,"suffix":""},{"dropping-particle":"","family":"Becher","given":"Dörte","non-dropping-particle":"","parse-names":false,"suffix":""},{"dropping-particle":"","family":"Klockow","given":"Christine","non-dropping-particle":"","parse-names":false,"suffix":""},{"dropping-particle":"","family":"Gardebrecht","given":"Antje","non-dropping-particle":"","parse-names":false,"suffix":""},{"dropping-particle":"","family":"Bennke","given":"Christin M.","non-dropping-particle":"","parse-names":false,"suffix":""},{"dropping-particle":"","family":"Kassabgy","given":"Mariette","non-dropping-particle":"","parse-names":false,"suffix":""},{"dropping-particle":"","family":"Huang","given":"Sixing","non-dropping-particle":"","parse-names":false,"suffix":""},{"dropping-particle":"","family":"Mann","given":"Alexander J.","non-dropping-particle":"","parse-names":false,"suffix":""},{"dropping-particle":"","family":"Waldmann","given":"Jost","non-dropping-particle":"","parse-names":false,"suffix":""},{"dropping-particle":"","family":"Weber","given":"Marc","non-dropping-particle":"","parse-names":false,"suffix":""},{"dropping-particle":"","family":"Klindworth","given":"Anna","non-dropping-particle":"","parse-names":false,"suffix":""},{"dropping-particle":"","family":"Otto","given":"Andreas","non-dropping-particle":"","parse-names":false,"suffix":""},{"dropping-particle":"","family":"Lange","given":"Jana","non-dropping-particle":"","parse-names":false,"suffix":""},{"dropping-particle":"","family":"Bernhardt","given":"Jörg","non-dropping-particle":"","parse-names":false,"suffix":""},{"dropping-particle":"","family":"Reinsch","given":"Christine","non-dropping-particle":"","parse-names":false,"suffix":""},{"dropping-particle":"","family":"Hecker","given":"Michael","non-dropping-particle":"","parse-names":false,"suffix":""},{"dropping-particle":"","family":"Peplies","given":"Jörg","non-dropping-particle":"","parse-names":false,"suffix":""},{"dropping-particle":"","family":"Bockelmann","given":"Frank D.","non-dropping-particle":"","parse-names":false,"suffix":""},{"dropping-particle":"","family":"Callies","given":"Ulrich","non-dropping-particle":"","parse-names":false,"suffix":""},{"dropping-particle":"","family":"Gerdts","given":"Gunnar","non-dropping-particle":"","parse-names":false,"suffix":""},{"dropping-particle":"","family":"Wichels","given":"Antje","non-dropping-particle":"","parse-names":false,"suffix":""},{"dropping-particle":"","family":"Wiltshire","given":"Karen H.","non-dropping-particle":"","parse-names":false,"suffix":""},{"dropping-particle":"","family":"Glöckner","given":"Frank Oliver","non-dropping-particle":"","parse-names":false,"suffix":""},{"dropping-particle":"","family":"Schweder","given":"Thomas","non-dropping-particle":"","parse-names":false,"suffix":""},{"dropping-particle":"","family":"Amann","given":"Rudolf","non-dropping-particle":"","parse-names":false,"suffix":""}],"container-title":"Science","id":"ITEM-4","issue":"6081","issued":{"date-parts":[["2012"]]},"page":"608-611","title":"Substrate-Controlled Succession of Marine Bacterioplankton Populations Induced by a Phytoplankton Bloom","type":"article-journal","volume":"336"},"uris":["http://www.mendeley.com/documents/?uuid=603b2404-768c-3a71-bab0-6c9292b3dbb4"]}],"mendeley":{"formattedCitation":"(Verity et al. 1999; Teeling et al. 2012; Paver et al. 2013, 2015)","plainTextFormattedCitation":"(Verity et al. 1999; Teeling et al. 2012; Paver et al. 2013, 2015)","previouslyFormattedCitation":"(Verity et al. 1999; Teeling et al. 2012; Paver et al. 2013, 2015)"},"properties":{"noteIndex":0},"schema":"https://github.com/citation-style-language/schema/raw/master/csl-citation.json"}</w:instrText>
      </w:r>
      <w:r w:rsidR="004479AA">
        <w:fldChar w:fldCharType="separate"/>
      </w:r>
      <w:r w:rsidR="00D916DA" w:rsidRPr="00655D88">
        <w:rPr>
          <w:noProof/>
          <w:lang w:val="en-US"/>
          <w:rPrChange w:id="2" w:author="Katherine McMahon" w:date="2019-02-25T22:05:00Z">
            <w:rPr>
              <w:noProof/>
              <w:lang w:val="da-DK"/>
            </w:rPr>
          </w:rPrChange>
        </w:rPr>
        <w:t>(Verity et al. 1999; Teeling et al. 2012; Paver et al. 2013, 2015)</w:t>
      </w:r>
      <w:r w:rsidR="004479AA">
        <w:fldChar w:fldCharType="end"/>
      </w:r>
      <w:r w:rsidR="0063056B" w:rsidRPr="00655D88">
        <w:rPr>
          <w:lang w:val="en-US"/>
          <w:rPrChange w:id="3" w:author="Katherine McMahon" w:date="2019-02-25T22:05:00Z">
            <w:rPr>
              <w:lang w:val="da-DK"/>
            </w:rPr>
          </w:rPrChange>
        </w:rPr>
        <w:t>.</w:t>
      </w:r>
      <w:r w:rsidR="00BE5EE4" w:rsidRPr="00655D88">
        <w:rPr>
          <w:lang w:val="en-US"/>
          <w:rPrChange w:id="4" w:author="Katherine McMahon" w:date="2019-02-25T22:05:00Z">
            <w:rPr>
              <w:lang w:val="da-DK"/>
            </w:rPr>
          </w:rPrChange>
        </w:rPr>
        <w:t xml:space="preserve"> </w:t>
      </w:r>
      <w:r w:rsidR="0063056B">
        <w:t>P</w:t>
      </w:r>
      <w:r w:rsidR="008649C2">
        <w:t>e</w:t>
      </w:r>
      <w:r w:rsidR="00820A9B">
        <w:t>r</w:t>
      </w:r>
      <w:r w:rsidR="008649C2">
        <w:t>turbations</w:t>
      </w:r>
      <w:r w:rsidR="00820A9B">
        <w:t xml:space="preserve"> in one portion of the community </w:t>
      </w:r>
      <w:r w:rsidR="00BE5EE4">
        <w:t xml:space="preserve">have been shown to </w:t>
      </w:r>
      <w:r w:rsidR="00820A9B">
        <w:t xml:space="preserve">quickly ripple through the rest </w:t>
      </w:r>
      <w:r w:rsidR="00C358AC">
        <w:fldChar w:fldCharType="begin" w:fldLock="1"/>
      </w:r>
      <w:r w:rsidR="00235083">
        <w:instrText>ADDIN CSL_CITATION {"citationItems":[{"id":"ITEM-1","itemData":{"DOI":"10.1111/j.1462-2920.2006.01039.x","ISSN":"1462-2912","author":[{"dropping-particle":"","family":"Kent","given":"Angela D.","non-dropping-particle":"","parse-names":false,"suffix":""},{"dropping-particle":"","family":"Jones","given":"Stuart E.","non-dropping-particle":"","parse-names":false,"suffix":""},{"dropping-particle":"","family":"Lauster","given":"George H.","non-dropping-particle":"","parse-names":false,"suffix":""},{"dropping-particle":"","family":"Graham","given":"James M.","non-dropping-particle":"","parse-names":false,"suffix":""},{"dropping-particle":"","family":"Newton","given":"Ryan J.","non-dropping-particle":"","parse-names":false,"suffix":""},{"dropping-particle":"","family":"McMahon","given":"Katherine D.","non-dropping-particle":"","parse-names":false,"suffix":""}],"container-title":"Environmental Microbiology","id":"ITEM-1","issue":"8","issued":{"date-parts":[["2006","8","1"]]},"page":"1448-1459","publisher":"John Wiley &amp; Sons, Ltd (10.1111)","title":"Experimental manipulations of microbial food web interactions in a humic lake: shifting biological drivers of bacterial community structure","type":"article-journal","volume":"8"},"uris":["http://www.mendeley.com/documents/?uuid=28700780-838d-3df0-a772-e3e73a8549b0"]},{"id":"ITEM-2","itemData":{"DOI":"10.1023/A:1020557221798","ISSN":"00036072","author":[{"dropping-particle":"","family":"Šimek","given":"Karel","non-dropping-particle":"","parse-names":false,"suffix":""},{"dropping-particle":"","family":"Nedoma","given":"Jirí","non-dropping-particle":"","parse-names":false,"suffix":""},{"dropping-particle":"","family":"Pernthaler","given":"Jakob","non-dropping-particle":"","parse-names":false,"suffix":""},{"dropping-particle":"","family":"Posch","given":"Thomas","non-dropping-particle":"","parse-names":false,"suffix":""},{"dropping-particle":"","family":"Dolan","given":"John R.","non-dropping-particle":"","parse-names":false,"suffix":""}],"container-title":"Antonie van Leeuwenhoek","id":"ITEM-2","issue":"1/4","issued":{"date-parts":[["2002"]]},"page":"453-463","publisher":"Kluwer Academic Publishers","title":"Altering the balance between bacterial production and protistan bacterivory triggers shifts in freshwater bacterial community composition","type":"article-journal","volume":"81"},"uris":["http://www.mendeley.com/documents/?uuid=e1fa6020-ae77-3829-b125-48ee41876bbd"]},{"id":"ITEM-3","itemData":{"DOI":"10.1128/AEM.05542-11","ISSN":"1098-5336","PMID":"22194288","abstract":"A bacterial community may be resistant to environmental disturbances if some of its species show metabolic flexibility and physiological tolerance to the changing conditions. Alternatively, disturbances can change the composition of the community and thereby potentially affect ecosystem processes. The impact of disturbance on the composition of bacterioplankton communities was examined in continuous seawater cultures. Bacterial assemblages from geographically closely connected areas, the Baltic Sea (salinity 7 and high dissolved organic carbon [DOC]) and Skagerrak (salinity 28 and low DOC), were exposed to gradual opposing changes in salinity and DOC over a 3-week period such that the Baltic community was exposed to Skagerrak salinity and DOC and vice versa. Denaturing gradient gel electrophoresis and clone libraries of PCR-amplified 16S rRNA genes showed that the composition of the transplanted communities differed significantly from those held at constant salinity. Despite this, the growth yields (number of cells ml(-1)) were similar, which suggests similar levels of substrate utilization. Deep 454 pyrosequencing of 16S rRNA genes showed that the composition of the disturbed communities had changed due to the recruitment of phylotypes present in the rare biosphere of the original community. The study shows that members of the rare biosphere can become abundant in a bacterioplankton community after disturbance and that those bacteria can have important roles in maintaining ecosystem processes.","author":[{"dropping-particle":"","family":"Sjöstedt","given":"Johanna","non-dropping-particle":"","parse-names":false,"suffix":""},{"dropping-particle":"","family":"Koch-Schmidt","given":"Per","non-dropping-particle":"","parse-names":false,"suffix":""},{"dropping-particle":"","family":"Pontarp","given":"Mikael","non-dropping-particle":"","parse-names":false,"suffix":""},{"dropping-particle":"","family":"Canbäck","given":"Björn","non-dropping-particle":"","parse-names":false,"suffix":""},{"dropping-particle":"","family":"Tunlid","given":"Anders","non-dropping-particle":"","parse-names":false,"suffix":""},{"dropping-particle":"","family":"Lundberg","given":"Per","non-dropping-particle":"","parse-names":false,"suffix":""},{"dropping-particle":"","family":"Hagström","given":"Ake","non-dropping-particle":"","parse-names":false,"suffix":""},{"dropping-particle":"","family":"Riemann","given":"Lasse","non-dropping-particle":"","parse-names":false,"suffix":""}],"container-title":"Applied and environmental microbiology","id":"ITEM-3","issue":"5","issued":{"date-parts":[["2012","3","1"]]},"page":"1361-9","publisher":"American Society for Microbiology","title":"Recruitment of members from the rare biosphere of marine bacterioplankton communities after an environmental disturbance.","type":"article-journal","volume":"78"},"uris":["http://www.mendeley.com/documents/?uuid=33f8d3dc-8386-3962-94d0-d420fd3fa40a"]}],"mendeley":{"formattedCitation":"(Šimek et al. 2002; Kent et al. 2006; Sjöstedt et al. 2012)","plainTextFormattedCitation":"(Šimek et al. 2002; Kent et al. 2006; Sjöstedt et al. 2012)","previouslyFormattedCitation":"(Šimek et al. 2002; Kent et al. 2006; Sjöstedt et al. 2012)"},"properties":{"noteIndex":0},"schema":"https://github.com/citation-style-language/schema/raw/master/csl-citation.json"}</w:instrText>
      </w:r>
      <w:r w:rsidR="00C358AC">
        <w:fldChar w:fldCharType="separate"/>
      </w:r>
      <w:r w:rsidR="00D916DA" w:rsidRPr="00D916DA">
        <w:rPr>
          <w:noProof/>
        </w:rPr>
        <w:t>(Šimek et al. 2002; Kent et al. 2006; Sjöstedt et al. 2012)</w:t>
      </w:r>
      <w:r w:rsidR="00C358AC">
        <w:fldChar w:fldCharType="end"/>
      </w:r>
      <w:r w:rsidR="00820A9B">
        <w:t xml:space="preserve">. </w:t>
      </w:r>
      <w:r w:rsidR="008649C2">
        <w:t xml:space="preserve"> </w:t>
      </w:r>
      <w:r w:rsidR="000D654B">
        <w:t xml:space="preserve"> </w:t>
      </w:r>
      <w:r w:rsidR="00820A9B">
        <w:t>One potential mechanism that can explain these trends is DOM release by phototrophs</w:t>
      </w:r>
      <w:r w:rsidR="007E1D26">
        <w:t xml:space="preserve"> </w:t>
      </w:r>
      <w:r w:rsidR="007E1D26">
        <w:fldChar w:fldCharType="begin" w:fldLock="1"/>
      </w:r>
      <w:r w:rsidR="00235083">
        <w:instrText>ADDIN CSL_CITATION {"citationItems":[{"id":"ITEM-1","itemData":{"DOI":"10.1073/pnas.1514645113","ISSN":"1091-6490","PMID":"26951682","abstract":"Dissolved organic matter (DOM) in the oceans is one of the largest pools of reduced carbon on Earth, comparable in size to the atmospheric CO2 reservoir. A vast number of compounds are present in DOM, and they play important roles in all major element cycles, contribute to the storage of atmospheric CO2 in the ocean, support marine ecosystems, and facilitate interactions between organisms. At the heart of the DOM cycle lie molecular-level relationships between the individual compounds in DOM and the members of the ocean microbiome that produce and consume them. In the past, these connections have eluded clear definition because of the sheer numerical complexity of both DOM molecules and microorganisms. Emerging tools in analytical chemistry, microbiology, and informatics are breaking down the barriers to a fuller appreciation of these connections. Here we highlight questions being addressed using recent methodological and technological developments in those fields and consider how these advances are transforming our understanding of some of the most important reactions of the marine carbon cycle.","author":[{"dropping-particle":"","family":"Moran","given":"Mary Ann","non-dropping-particle":"","parse-names":false,"suffix":""},{"dropping-particle":"","family":"Kujawinski","given":"Elizabeth B","non-dropping-particle":"","parse-names":false,"suffix":""},{"dropping-particle":"","family":"Stubbins","given":"Aron","non-dropping-particle":"","parse-names":false,"suffix":""},{"dropping-particle":"","family":"Fatland","given":"Rob","non-dropping-particle":"","parse-names":false,"suffix":""},{"dropping-particle":"","family":"Aluwihare","given":"Lihini I","non-dropping-particle":"","parse-names":false,"suffix":""},{"dropping-particle":"","family":"Buchan","given":"Alison","non-dropping-particle":"","parse-names":false,"suffix":""},{"dropping-particle":"","family":"Crump","given":"Byron C","non-dropping-particle":"","parse-names":false,"suffix":""},{"dropping-particle":"","family":"Dorrestein","given":"Pieter C","non-dropping-particle":"","parse-names":false,"suffix":""},{"dropping-particle":"","family":"Dyhrman","given":"Sonya T","non-dropping-particle":"","parse-names":false,"suffix":""},{"dropping-particle":"","family":"Hess","given":"Nancy J","non-dropping-particle":"","parse-names":false,"suffix":""},{"dropping-particle":"","family":"Howe","given":"Bill","non-dropping-particle":"","parse-names":false,"suffix":""},{"dropping-particle":"","family":"Longnecker","given":"Krista","non-dropping-particle":"","parse-names":false,"suffix":""},{"dropping-particle":"","family":"Medeiros","given":"Patricia M","non-dropping-particle":"","parse-names":false,"suffix":""},{"dropping-particle":"","family":"Niggemann","given":"Jutta","non-dropping-particle":"","parse-names":false,"suffix":""},{"dropping-particle":"","family":"Obernosterer","given":"Ingrid","non-dropping-particle":"","parse-names":false,"suffix":""},{"dropping-particle":"","family":"Repeta","given":"Daniel J","non-dropping-particle":"","parse-names":false,"suffix":""},{"dropping-particle":"","family":"Waldbauer","given":"Jacob R","non-dropping-particle":"","parse-names":false,"suffix":""}],"container-title":"Proceedings of the National Academy of Sciences of the United States of America","id":"ITEM-1","issue":"12","issued":{"date-parts":[["2016","3","22"]]},"page":"3143-51","publisher":"National Academy of Sciences","title":"Deciphering ocean carbon in a changing world.","type":"article-journal","volume":"113"},"uris":["http://www.mendeley.com/documents/?uuid=f2ca0b57-247d-32f2-bf31-25ec10b67ccb"]}],"mendeley":{"formattedCitation":"(Moran et al. 2016)","plainTextFormattedCitation":"(Moran et al. 2016)","previouslyFormattedCitation":"(Moran et al. 2016)"},"properties":{"noteIndex":0},"schema":"https://github.com/citation-style-language/schema/raw/master/csl-citation.json"}</w:instrText>
      </w:r>
      <w:r w:rsidR="007E1D26">
        <w:fldChar w:fldCharType="separate"/>
      </w:r>
      <w:r w:rsidR="00D916DA" w:rsidRPr="00D916DA">
        <w:rPr>
          <w:noProof/>
        </w:rPr>
        <w:t>(Moran et al. 2016)</w:t>
      </w:r>
      <w:r w:rsidR="007E1D26">
        <w:fldChar w:fldCharType="end"/>
      </w:r>
      <w:r w:rsidR="00820A9B">
        <w:t xml:space="preserve">. This DOM is </w:t>
      </w:r>
      <w:r w:rsidR="004545DC">
        <w:t xml:space="preserve">to a large extent </w:t>
      </w:r>
      <w:r w:rsidR="00820A9B">
        <w:t>composed of low molecular weight compounds,</w:t>
      </w:r>
      <w:r w:rsidR="00CD5D24">
        <w:t xml:space="preserve"> </w:t>
      </w:r>
      <w:r w:rsidR="00820A9B">
        <w:t xml:space="preserve">such as sugars, amino acids, </w:t>
      </w:r>
      <w:r w:rsidR="00D916DA">
        <w:t xml:space="preserve">organosulfur compounds, </w:t>
      </w:r>
      <w:r w:rsidR="00CD5D24">
        <w:t>carboxylic acids, and alditols</w:t>
      </w:r>
      <w:r w:rsidR="006E2C59">
        <w:t xml:space="preserve"> </w:t>
      </w:r>
      <w:r w:rsidR="00C358AC">
        <w:fldChar w:fldCharType="begin" w:fldLock="1"/>
      </w:r>
      <w:r w:rsidR="00235083">
        <w:instrText>ADDIN CSL_CITATION {"citationItems":[{"id":"ITEM-1","itemData":{"DOI":"10.1515/znc-1996-9-1008","ISSN":"1865-7125","abstract":"&lt;p&gt;Algae are known to produce extracellular organic substances under optimum conditions and increase their production under stress. The changes in amount and composition of extracellular carbohydrates and proteins of three green algae Scenedesmus quadricauda, Chlorella kessleri and Raphidocelis subcapitata (known as Selenastrum capricornutum) were studied after a 5-days’ cultivation under the influence of different types of stress factors (osmotic, organic, and heavy metal stressors). NaCl enhanced the quantity of carbohydrates more than proteins. A higher increase of proteins than carbohydrates was observed after addition of 3,5-dichlorophenol, glyphosate and cadmium chloride to algal cultures. The production of dissolved organic matter differs from species to species, with the age of a culture and the type of stressor&lt;/p&gt;","author":[{"dropping-particle":"","family":"Maršálek","given":"Blahoslav","non-dropping-particle":"","parse-names":false,"suffix":""},{"dropping-particle":"","family":"Rojíčková","given":"Renata","non-dropping-particle":"","parse-names":false,"suffix":""}],"container-title":"Zeitschrift für Naturforschung C","id":"ITEM-1","issue":"9-10","issued":{"date-parts":[["1996","10","1"]]},"page":"646-650","publisher":"Verlag der Zeitschrift für Naturforschung","title":"Stress Factors Enhancing Production of Algal Exudates: a Potential Self-Protective Mechanism?","type":"article-journal","volume":"51"},"uris":["http://www.mendeley.com/documents/?uuid=8052b0c9-cece-3b23-a32b-5ac51c33a2aa"]},{"id":"ITEM-2","itemData":{"DOI":"10.4319/lo.1965.10.2.0192","ISSN":"00243590","author":[{"dropping-particle":"","family":"Hellebust","given":"J. A.","non-dropping-particle":"","parse-names":false,"suffix":""}],"container-title":"Limnology and Oceanography","id":"ITEM-2","issue":"2","issued":{"date-parts":[["1965","4","1"]]},"page":"192-206","publisher":"John Wiley &amp; Sons, Ltd","title":"EXCRETION OF SOME ORGANIC COMPOUNDS BY MARINE PHYTOPLANKTON1","type":"article-journal","volume":"10"},"uris":["http://www.mendeley.com/documents/?uuid=3550816b-6f77-3707-b7ba-cc3bc1343b9f"]},{"id":"ITEM-3","itemData":{"DOI":"10.1111/1462-2920.12899","author":[{"dropping-particle":"","family":"Fiore","given":"Cara L.","non-dropping-particle":"","parse-names":false,"suffix":""},{"dropping-particle":"","family":"Longnecker","given":"Krista","non-dropping-particle":"","parse-names":false,"suffix":""},{"dropping-particle":"","family":"Kido Soule","given":"Melissa C.","non-dropping-particle":"","parse-names":false,"suffix":""},{"dropping-particle":"","family":"Kujawinski","given":"Elizabeth B.","non-dropping-particle":"","parse-names":false,"suffix":""}],"container-title":"Environmental Microbiology","id":"ITEM-3","issue":"10","issued":{"date-parts":[["2015","10","1"]]},"page":"3949-3963","publisher":"John Wiley &amp; Sons, Ltd (10.1111)","title":"Release of ecologically relevant metabolites by the cyanobacterium Synechococcus elongatus CCMP 1631","type":"article-journal","volume":"17"},"uris":["http://www.mendeley.com/documents/?uuid=0575ff13-d2b0-3c99-b52b-bb0d41bd840f"]}],"mendeley":{"formattedCitation":"(Hellebust 1965; Maršálek and Rojíčková 1996; Fiore et al. 2015)","plainTextFormattedCitation":"(Hellebust 1965; Maršálek and Rojíčková 1996; Fiore et al. 2015)","previouslyFormattedCitation":"(Hellebust 1965; Maršálek and Rojíčková 1996; Fiore et al. 2015)"},"properties":{"noteIndex":0},"schema":"https://github.com/citation-style-language/schema/raw/master/csl-citation.json"}</w:instrText>
      </w:r>
      <w:r w:rsidR="00C358AC">
        <w:fldChar w:fldCharType="separate"/>
      </w:r>
      <w:r w:rsidR="00D916DA" w:rsidRPr="00D916DA">
        <w:rPr>
          <w:noProof/>
        </w:rPr>
        <w:t>(Hellebust 1965; Maršálek and Rojíčková 1996; Fiore et al. 2015)</w:t>
      </w:r>
      <w:r w:rsidR="00C358AC">
        <w:fldChar w:fldCharType="end"/>
      </w:r>
      <w:r w:rsidR="000D654B">
        <w:t xml:space="preserve">. </w:t>
      </w:r>
      <w:r w:rsidR="0063056B">
        <w:t>Up to 80%</w:t>
      </w:r>
      <w:r w:rsidR="00CD5D24">
        <w:t xml:space="preserve"> </w:t>
      </w:r>
      <w:r w:rsidR="007D42CF">
        <w:t xml:space="preserve">of </w:t>
      </w:r>
      <w:r w:rsidR="00CD5D24">
        <w:t xml:space="preserve">photosynthetic carbon </w:t>
      </w:r>
      <w:r w:rsidR="0063056B">
        <w:t xml:space="preserve">is </w:t>
      </w:r>
      <w:r w:rsidR="00CD5D24">
        <w:t>release</w:t>
      </w:r>
      <w:r w:rsidR="0063056B">
        <w:t>d</w:t>
      </w:r>
      <w:r w:rsidR="00CD5D24">
        <w:t xml:space="preserve"> extracellularly </w:t>
      </w:r>
      <w:r w:rsidR="0063056B">
        <w:t>in marine systems,</w:t>
      </w:r>
      <w:r w:rsidR="00CD5D24">
        <w:t xml:space="preserve"> while </w:t>
      </w:r>
      <w:r w:rsidR="0063056B">
        <w:t>up to</w:t>
      </w:r>
      <w:r w:rsidR="00CD5D24">
        <w:t xml:space="preserve"> 99%</w:t>
      </w:r>
      <w:r w:rsidR="0063056B">
        <w:t xml:space="preserve"> release</w:t>
      </w:r>
      <w:r w:rsidR="00CD5D24">
        <w:t xml:space="preserve"> ha</w:t>
      </w:r>
      <w:r w:rsidR="0063056B">
        <w:t>s</w:t>
      </w:r>
      <w:r w:rsidR="00CD5D24">
        <w:t xml:space="preserve"> been reported in freshwater</w:t>
      </w:r>
      <w:r w:rsidR="004545DC">
        <w:t>s</w:t>
      </w:r>
      <w:r w:rsidR="00C358AC">
        <w:rPr>
          <w:color w:val="000000"/>
        </w:rPr>
        <w:t xml:space="preserve"> </w:t>
      </w:r>
      <w:r w:rsidR="00C358AC">
        <w:rPr>
          <w:color w:val="000000"/>
        </w:rPr>
        <w:fldChar w:fldCharType="begin" w:fldLock="1"/>
      </w:r>
      <w:r w:rsidR="00235083">
        <w:rPr>
          <w:color w:val="000000"/>
        </w:rPr>
        <w:instrText>ADDIN CSL_CITATION {"citationItems":[{"id":"ITEM-1","itemData":{"DOI":"10.1016/B978-012256371-3/50002-0","ISBN":"9780122563713","abstract":"This chapter discusses the role of autochthonous sources of Dissolved Organic Matter (DOM) in surface waters. Microalgae are important sources of organic matter in most aquatic systems, because they transform solar energy into reduced carbon compounds. It is clear that autochthonous DOM of algal and macrophyte origin is an important contributor to the total pool of organic matter in most aquatic environments. Production of DOM from aquatic algae and macrophytes occurs by several different mechanisms: predatory grazing, cell death and senescence, viral lysis, and extracellular release. Both algae and macrophytes release a significant proportion of their net primary production as dissolved organic matter during active growth. More in-depth assessment of the functional links between heterotrophic microorganisms and aquatic primary producers including: kinetic studies of DOM release, transformation and uptake, as well as population level coupling between primary producers and heterotrophic microorganisms, may help in understanding the influence of autochthonously produced DOM on aquatic ecosystems.","author":[{"dropping-particle":"","family":"Bertilsson","given":"Stefan","non-dropping-particle":"","parse-names":false,"suffix":""},{"dropping-particle":"","family":"Jones","given":"Jeremy B.","non-dropping-particle":"","parse-names":false,"suffix":""}],"container-title":"Aquatic Ecosystems","id":"ITEM-1","issued":{"date-parts":[["2003","1","1"]]},"page":"3-24","publisher":"Academic Press","title":"Supply of Dissolved Organic Matter to Aquatic Ecosystems: Autochthonous Sources","type":"article-journal"},"uris":["http://www.mendeley.com/documents/?uuid=c2e83b1f-4f00-3475-b67f-e5015bdb47f3"]}],"mendeley":{"formattedCitation":"(Bertilsson and Jones 2003)","plainTextFormattedCitation":"(Bertilsson and Jones 2003)","previouslyFormattedCitation":"(Bertilsson and Jones 2003)"},"properties":{"noteIndex":0},"schema":"https://github.com/citation-style-language/schema/raw/master/csl-citation.json"}</w:instrText>
      </w:r>
      <w:r w:rsidR="00C358AC">
        <w:rPr>
          <w:color w:val="000000"/>
        </w:rPr>
        <w:fldChar w:fldCharType="separate"/>
      </w:r>
      <w:r w:rsidR="00D916DA" w:rsidRPr="00D916DA">
        <w:rPr>
          <w:noProof/>
          <w:color w:val="000000"/>
        </w:rPr>
        <w:t>(Bertilsson and Jones 2003)</w:t>
      </w:r>
      <w:r w:rsidR="00C358AC">
        <w:rPr>
          <w:color w:val="000000"/>
        </w:rPr>
        <w:fldChar w:fldCharType="end"/>
      </w:r>
      <w:r w:rsidR="000D654B">
        <w:t xml:space="preserve">. </w:t>
      </w:r>
      <w:r w:rsidR="00CD5D24">
        <w:t xml:space="preserve">Although factors </w:t>
      </w:r>
      <w:r w:rsidR="004545DC">
        <w:t xml:space="preserve">causing </w:t>
      </w:r>
      <w:r>
        <w:t xml:space="preserve">DOM </w:t>
      </w:r>
      <w:r w:rsidR="00CD5D24">
        <w:t>release</w:t>
      </w:r>
      <w:r w:rsidR="004545DC">
        <w:t xml:space="preserve"> </w:t>
      </w:r>
      <w:r w:rsidR="00CD5D24">
        <w:t xml:space="preserve">are not fully understood, this DOM likely supports a substantial portion of the heterotrophic community. </w:t>
      </w:r>
      <w:r w:rsidR="0063056B">
        <w:t>In fact</w:t>
      </w:r>
      <w:r w:rsidR="00EB4B0C">
        <w:t>,</w:t>
      </w:r>
      <w:r w:rsidR="00CD5D24">
        <w:t xml:space="preserve"> s</w:t>
      </w:r>
      <w:r w:rsidR="000D654B">
        <w:t xml:space="preserve">ome </w:t>
      </w:r>
      <w:r w:rsidR="000D654B">
        <w:lastRenderedPageBreak/>
        <w:t xml:space="preserve">ubiquitous freshwater bacteria, such as </w:t>
      </w:r>
      <w:proofErr w:type="spellStart"/>
      <w:r w:rsidR="000D654B">
        <w:rPr>
          <w:i/>
        </w:rPr>
        <w:t>Limnohabitans</w:t>
      </w:r>
      <w:proofErr w:type="spellEnd"/>
      <w:r w:rsidR="000D654B">
        <w:rPr>
          <w:i/>
        </w:rPr>
        <w:t xml:space="preserve">, </w:t>
      </w:r>
      <w:r w:rsidR="000D654B">
        <w:t xml:space="preserve">appear to specialize in algal-derived </w:t>
      </w:r>
      <w:r w:rsidR="0063056B">
        <w:t>DOM</w:t>
      </w:r>
      <w:r w:rsidR="000D654B">
        <w:t xml:space="preserve"> </w:t>
      </w:r>
      <w:r w:rsidR="00353C04">
        <w:rPr>
          <w:color w:val="000000"/>
        </w:rPr>
        <w:fldChar w:fldCharType="begin" w:fldLock="1"/>
      </w:r>
      <w:r w:rsidR="00235083">
        <w:rPr>
          <w:color w:val="000000"/>
        </w:rPr>
        <w:instrText>ADDIN CSL_CITATION {"citationItems":[{"id":"ITEM-1","itemData":{"DOI":"10.1128/AEM.05107-11","ISSN":"1098-5336","PMID":"21873481","abstract":"We examined the proportions of major Betaproteobacteria subgroups within bacterial communities in diverse nonaxenic, monospecific cultures of algae or cyanobacteria: four species of cryptophyta (genera Cryptomonas and Rhodomonas), four species of chlorophyta (genera Pediastrum, Staurastrum, and Chlamydomonas), and two species of cyanobacteria (genera Dolichospermum and Aphanizomenon). In the cryptophyta cultures, Betaproteobacteria represented 48 to 71% of total bacteria, the genus Limnohabitans represented 18 to 26%, and the Polynucleobacter B subcluster represented 5 to 16%. In the taxonomically diverse chlorophyta group, the genus Limnohabitans accounted for 7 to 45% of total bacteria. In contrast, cyanobacterial cultures contained significantly lower proportions of the Limnohabitans bacteria (1 to 3% of the total) than the cryptophyta and chlorophyta cultures. Notably, largely absent in all of the cultures was Polynucleobacter necessarius (Polynucleobacter C subcluster). Subsequently, we examined the growth of Limnohabitans strains in the presence of different algae or their extracellular products (EPP). Two strains, affiliated with Limnohabitans planktonicus and Limnohabitans parvus, were separately inoculated into axenic cultures of three algal species growing in an inorganic medium: Cryptomonas sp., Chlamydomonas noctigama, and Pediastrum boryanum. The Limnohabitans strains cocultured with these algae or inoculated into their EPP consistently showed (i) pronounced population growth compared to the control without the algae or EPP and (ii) stronger growth stimulation of L. planktonicus than of L. parvus. Overall, growth responses of the Limnohabitans strains cultured with algae were highly species specific, which suggests a pronounced niche separation between two closely related Limnohabitans species likely mediated by different abilities to utilize the substrates produced by different algal species.","author":[{"dropping-particle":"","family":"Simek","given":"Karel","non-dropping-particle":"","parse-names":false,"suffix":""},{"dropping-particle":"","family":"Kasalický","given":"Vojtĕch","non-dropping-particle":"","parse-names":false,"suffix":""},{"dropping-particle":"","family":"Zapomĕlová","given":"Eliska","non-dropping-particle":"","parse-names":false,"suffix":""},{"dropping-particle":"","family":"Hornák","given":"Karel","non-dropping-particle":"","parse-names":false,"suffix":""}],"container-title":"Applied and environmental microbiology","id":"ITEM-1","issue":"20","issued":{"date-parts":[["2011","10","15"]]},"page":"7307-15","publisher":"American Society for Microbiology","title":"Alga-derived substrates select for distinct Betaproteobacterial lineages and contribute to niche separation in Limnohabitans strains.","type":"article-journal","volume":"77"},"uris":["http://www.mendeley.com/documents/?uuid=8119d5a8-e2fd-3e0a-b914-3f2b0588d732"]}],"mendeley":{"formattedCitation":"(Simek et al. 2011)","plainTextFormattedCitation":"(Simek et al. 2011)","previouslyFormattedCitation":"(Simek et al. 2011)"},"properties":{"noteIndex":0},"schema":"https://github.com/citation-style-language/schema/raw/master/csl-citation.json"}</w:instrText>
      </w:r>
      <w:r w:rsidR="00353C04">
        <w:rPr>
          <w:color w:val="000000"/>
        </w:rPr>
        <w:fldChar w:fldCharType="separate"/>
      </w:r>
      <w:r w:rsidR="00D916DA" w:rsidRPr="00D916DA">
        <w:rPr>
          <w:noProof/>
          <w:color w:val="000000"/>
        </w:rPr>
        <w:t>(Simek et al. 2011)</w:t>
      </w:r>
      <w:r w:rsidR="00353C04">
        <w:rPr>
          <w:color w:val="000000"/>
        </w:rPr>
        <w:fldChar w:fldCharType="end"/>
      </w:r>
      <w:r w:rsidR="000D654B">
        <w:t xml:space="preserve">. </w:t>
      </w:r>
    </w:p>
    <w:p w14:paraId="177E22B1" w14:textId="043FAEC3" w:rsidR="00991EB7" w:rsidRDefault="0063056B" w:rsidP="00D916DA">
      <w:pPr>
        <w:pStyle w:val="Normal1"/>
        <w:ind w:firstLine="720"/>
        <w:jc w:val="left"/>
      </w:pPr>
      <w:r>
        <w:t>E</w:t>
      </w:r>
      <w:r w:rsidR="004E4B43">
        <w:t>x</w:t>
      </w:r>
      <w:r w:rsidR="00561AE9">
        <w:t>posure to solar radiation</w:t>
      </w:r>
      <w:r w:rsidR="00991EB7">
        <w:t xml:space="preserve"> may be a </w:t>
      </w:r>
      <w:r w:rsidR="004E4B43">
        <w:t>ma</w:t>
      </w:r>
      <w:r>
        <w:t>jor</w:t>
      </w:r>
      <w:r w:rsidR="004E4B43">
        <w:t xml:space="preserve"> </w:t>
      </w:r>
      <w:r w:rsidR="00991EB7">
        <w:t xml:space="preserve">factor driving </w:t>
      </w:r>
      <w:r w:rsidR="00C15626">
        <w:t>gene expression</w:t>
      </w:r>
      <w:r w:rsidR="00991EB7">
        <w:t xml:space="preserve"> in aquatic ecosystems. </w:t>
      </w:r>
      <w:r w:rsidR="00561AE9">
        <w:t xml:space="preserve">Beyond the canonical oxygenic photosynthesis, the presence of opsins, extensively documented in both freshwater and marine heterotrophs, may also lead to cycles of diel gene expression in </w:t>
      </w:r>
      <w:r>
        <w:t>microbes</w:t>
      </w:r>
      <w:r w:rsidR="00561AE9">
        <w:t xml:space="preserve"> </w:t>
      </w:r>
      <w:r w:rsidR="00561AE9">
        <w:fldChar w:fldCharType="begin" w:fldLock="1"/>
      </w:r>
      <w:r w:rsidR="00235083">
        <w:instrText>ADDIN CSL_CITATION {"citationItems":[{"id":"ITEM-1","itemData":{"DOI":"10.1128/MMBR.00003-16","ISSN":"1092-2172","PMID":"27630250","abstract":"The recognition of a new family of rhodopsins in marine planktonic bacteria, proton-pumping proteorhodopsin, expanded the known phylogenetic range, environmental distribution, and sequence diversity of retinylidene photoproteins. At the time of this discovery, microbial ion-pumping rhodopsins were known solely in haloarchaea inhabiting extreme hypersaline environments. Shortly thereafter, proteorhodopsins and other light-activated energy-generating rhodopsins were recognized to be widespread among marine bacteria. The ubiquity of marine rhodopsin photosystems now challenges prior understanding of the nature and contributions of “heterotrophic” bacteria to biogeochemical carbon cycling and energy fluxes. Subsequent investigations have focused on the biophysics and biochemistry of these novel microbial rhodopsins, their distribution across the tree of life, evolutionary trajectories, and functional expression in nature. Later discoveries included the identification of proteorhodopsin genes in all three domains of life, the spectral tuning of rhodopsin variants to wavelengths prevailing in the sea, variable light-activated ion-pumping specificities among bacterial rhodopsin variants, and the widespread lateral gene transfer of biosynthetic genes for bacterial rhodopsins and their associated photopigments. Heterologous expression experiments with marine rhodopsin genes (and associated retinal chromophore genes) provided early evidence that light energy harvested by rhodopsins could be harnessed to provide biochemical energy. Importantly, some studies with native marine bacteria show that rhodopsin-containing bacteria use light to enhance growth or promote survival during starvation. We infer from the distribution of rhodopsin genes in diverse genomic contexts that different marine bacteria probably use rhodopsins to support light-dependent fitness strategies somewhere between these two extremes.","author":[{"dropping-particle":"","family":"Pinhassi","given":"Jarone","non-dropping-particle":"","parse-names":false,"suffix":""},{"dropping-particle":"","family":"DeLong","given":"Edward F.","non-dropping-particle":"","parse-names":false,"suffix":""},{"dropping-particle":"","family":"Béjà","given":"Oded","non-dropping-particle":"","parse-names":false,"suffix":""},{"dropping-particle":"","family":"González","given":"José M.","non-dropping-particle":"","parse-names":false,"suffix":""},{"dropping-particle":"","family":"Pedrós-Alió","given":"Carlos","non-dropping-particle":"","parse-names":false,"suffix":""}],"container-title":"Microbiol. Mol. Biol. Rev.","id":"ITEM-1","issue":"4","issued":{"date-parts":[["2016","12","1"]]},"page":"929-954","publisher":"American Society for Microbiology","title":"Marine Bacterial and Archaeal Ion-Pumping Rhodopsins: Genetic Diversity, Physiology, and Ecology","type":"article-journal","volume":"80"},"uris":["http://www.mendeley.com/documents/?uuid=6a212d71-5925-39f0-8bc2-e117aaf075d4"]},{"id":"ITEM-2","itemData":{"DOI":"10.1038/ismej.2008.27","ISSN":"1751-7362","abstract":"Widespread distribution of proteorhodopsins in freshwater and brackish ecosystems","author":[{"dropping-particle":"","family":"Atamna-Ismaeel","given":"Nof","non-dropping-particle":"","parse-names":false,"suffix":""},{"dropping-particle":"","family":"Sabehi","given":"Gazalah","non-dropping-particle":"","parse-names":false,"suffix":""},{"dropping-particle":"","family":"Sharon","given":"Itai","non-dropping-particle":"","parse-names":false,"suffix":""},{"dropping-particle":"","family":"Witzel","given":"Karl-Paul","non-dropping-particle":"","parse-names":false,"suffix":""},{"dropping-particle":"","family":"Labrenz","given":"Matthias","non-dropping-particle":"","parse-names":false,"suffix":""},{"dropping-particle":"","family":"Jürgens","given":"Klaus","non-dropping-particle":"","parse-names":false,"suffix":""},{"dropping-particle":"","family":"Barkay","given":"Tamar","non-dropping-particle":"","parse-names":false,"suffix":""},{"dropping-particle":"","family":"Stomp","given":"Maayke","non-dropping-particle":"","parse-names":false,"suffix":""},{"dropping-particle":"","family":"Huisman","given":"Jef","non-dropping-particle":"","parse-names":false,"suffix":""},{"dropping-particle":"","family":"Beja","given":"Oded","non-dropping-particle":"","parse-names":false,"suffix":""}],"container-title":"The ISME Journal","id":"ITEM-2","issue":"6","issued":{"date-parts":[["2008","6","27"]]},"page":"656-662","publisher":"Nature Publishing Group","title":"Widespread distribution of proteorhodopsins in freshwater and brackish ecosystems","type":"article-journal","volume":"2"},"uris":["http://www.mendeley.com/documents/?uuid=5a93f67e-e119-3119-b7a2-b17274850eb9"]}],"mendeley":{"formattedCitation":"(Atamna-Ismaeel et al. 2008; Pinhassi et al. 2016)","plainTextFormattedCitation":"(Atamna-Ismaeel et al. 2008; Pinhassi et al. 2016)","previouslyFormattedCitation":"(Atamna-Ismaeel et al. 2008; Pinhassi et al. 2016)"},"properties":{"noteIndex":0},"schema":"https://github.com/citation-style-language/schema/raw/master/csl-citation.json"}</w:instrText>
      </w:r>
      <w:r w:rsidR="00561AE9">
        <w:fldChar w:fldCharType="separate"/>
      </w:r>
      <w:r w:rsidR="00D916DA" w:rsidRPr="00D916DA">
        <w:rPr>
          <w:noProof/>
        </w:rPr>
        <w:t>(Atamna-Ismaeel et al. 2008; Pinhassi et al. 2016)</w:t>
      </w:r>
      <w:r w:rsidR="00561AE9">
        <w:fldChar w:fldCharType="end"/>
      </w:r>
      <w:r w:rsidR="00561AE9">
        <w:t xml:space="preserve">. Even without opsins, some freshwater microbes such as </w:t>
      </w:r>
      <w:r w:rsidR="00561AE9" w:rsidRPr="0063056B">
        <w:rPr>
          <w:i/>
        </w:rPr>
        <w:t>Actinobacteria</w:t>
      </w:r>
      <w:r w:rsidR="00561AE9">
        <w:t xml:space="preserve"> may sense light in order to optimally time uptake and catabolism of organic substrates </w:t>
      </w:r>
      <w:r w:rsidR="00561AE9">
        <w:fldChar w:fldCharType="begin" w:fldLock="1"/>
      </w:r>
      <w:r w:rsidR="00235083">
        <w:instrText>ADDIN CSL_CITATION {"citationItems":[{"id":"ITEM-1","itemData":{"DOI":"10.1128/JB.00740-18","ISSN":"1098-5530","PMID":"30692175","abstract":"Light is a source of energy and an environmental cue that is available in excess in most surface environments. In prokaryotic systems, conversion of light to energy by photoautotrophs and photoheterotrophs is well understood, but the conversion of light to information and the cellular response to that information has been characterized in only a few species. Our goal was to explore the response of freshwater Actinobacteria, which are ubiquitous in illuminated aquatic environments, to light. We found that Actinobacteria without functional photosystems grow faster in the light, likely because sugar transport and metabolism are upregulated in the light. Based on the action spectrum of the growth effect, and comparisons of the genomes of three Actinobacteria with this growth rate phenotype, we propose that the photosensor in these strains is a putative CryB-type cryptochrome. The ability to sense light and upregulate carbohydrate transport during the day could allow these cells to coordinate their time of maximum organic carbon uptake with the time of maximum organic carbon release by primary producers.Importance Sunlight provides information about both place and time. In sunlit aquatic environments, primary producers release organic carbon and nitrogen along with other growth factors during the day. The ability of Actinobacteria to coordinate organic carbon uptake and utilization with production of photosynthate enables them to grow more efficiently in the daytime, and potentially gives them a competitive advantage over heterotrophs that constitutively produce carbohydrate transporters, which is energetically costly, or produce transporters only after detection of the substrate(s), which delays their response. Understanding how light cues the transport of organic carbon and its conversion to biomass is key to understanding biochemical mechanisms within the carbon cycle, the fluxes through it, and the variety of mechanisms by which light enhances growth.","author":[{"dropping-particle":"","family":"Maresca","given":"Julia A","non-dropping-particle":"","parse-names":false,"suffix":""},{"dropping-particle":"","family":"Keffer","given":"Jessica L","non-dropping-particle":"","parse-names":false,"suffix":""},{"dropping-particle":"","family":"Hempel","given":"Priscilla","non-dropping-particle":"","parse-names":false,"suffix":""},{"dropping-particle":"","family":"Polson","given":"Shawn W","non-dropping-particle":"","parse-names":false,"suffix":""},{"dropping-particle":"","family":"Shevchenko","given":"Olga","non-dropping-particle":"","parse-names":false,"suffix":""},{"dropping-particle":"","family":"Bhavsar","given":"Jaysheel","non-dropping-particle":"","parse-names":false,"suffix":""},{"dropping-particle":"","family":"Powell","given":"Deborah","non-dropping-particle":"","parse-names":false,"suffix":""},{"dropping-particle":"","family":"Miller","given":"Kelsey J","non-dropping-particle":"","parse-names":false,"suffix":""},{"dropping-particle":"","family":"Singh","given":"Archana","non-dropping-particle":"","parse-names":false,"suffix":""},{"dropping-particle":"","family":"Hahn","given":"Martin W","non-dropping-particle":"","parse-names":false,"suffix":""}],"container-title":"Journal of bacteriology","id":"ITEM-1","issued":{"date-parts":[["2019","1","28"]]},"page":"JB.00740-18","publisher":"American Society for Microbiology Journals","title":"Light modulates the physiology of non-phototrophic Actinobacteria.","type":"article-journal"},"uris":["http://www.mendeley.com/documents/?uuid=7982f1aa-ace1-3baa-80e3-ae537849cc4b"]}],"mendeley":{"formattedCitation":"(Maresca et al. 2019)","plainTextFormattedCitation":"(Maresca et al. 2019)","previouslyFormattedCitation":"(Maresca et al. 2019)"},"properties":{"noteIndex":0},"schema":"https://github.com/citation-style-language/schema/raw/master/csl-citation.json"}</w:instrText>
      </w:r>
      <w:r w:rsidR="00561AE9">
        <w:fldChar w:fldCharType="separate"/>
      </w:r>
      <w:r w:rsidR="00D916DA" w:rsidRPr="00D916DA">
        <w:rPr>
          <w:noProof/>
        </w:rPr>
        <w:t>(Maresca et al. 2019)</w:t>
      </w:r>
      <w:r w:rsidR="00561AE9">
        <w:fldChar w:fldCharType="end"/>
      </w:r>
      <w:r w:rsidR="00561AE9">
        <w:t>. Photodegradation of complex DOM</w:t>
      </w:r>
      <w:r>
        <w:t xml:space="preserve"> into more labile forms</w:t>
      </w:r>
      <w:r w:rsidR="00561AE9">
        <w:t xml:space="preserve"> is another potential mechanism that could drive diel trends in heterotrophs </w:t>
      </w:r>
      <w:r w:rsidR="00561AE9">
        <w:fldChar w:fldCharType="begin" w:fldLock="1"/>
      </w:r>
      <w:r w:rsidR="00235083">
        <w:instrText>ADDIN CSL_CITATION {"citationItems":[{"id":"ITEM-1","itemData":{"DOI":"10.4319/lo.2000.45.4.0753","ISSN":"00243590","author":[{"dropping-particle":"","family":"Bertilsson","given":"Stefan","non-dropping-particle":"","parse-names":false,"suffix":""},{"dropping-particle":"","family":"Tranvik","given":"Lars J.","non-dropping-particle":"","parse-names":false,"suffix":""}],"container-title":"Limnology and Oceanography","id":"ITEM-1","issue":"4","issued":{"date-parts":[["2000","6","1"]]},"page":"753-762","publisher":"John Wiley &amp; Sons, Ltd","title":"Photochemical transformation of dissolved organic matter in lakes","type":"article-journal","volume":"45"},"uris":["http://www.mendeley.com/documents/?uuid=4f2341c1-0bad-3570-8658-75cbc67d8427"]},{"id":"ITEM-2","itemData":{"author":[{"dropping-particle":"","family":"Jorgenson","given":"Niels OG","non-dropping-particle":"","parse-names":false,"suffix":""},{"dropping-particle":"","family":"Tranvik","given":"Lars J.","non-dropping-particle":"","parse-names":false,"suffix":""},{"dropping-particle":"","family":"Edling","given":"Helene","non-dropping-particle":"","parse-names":false,"suffix":""},{"dropping-particle":"","family":"Graneli","given":"Wilhelm","non-dropping-particle":"","parse-names":false,"suffix":""},{"dropping-particle":"","family":"Lindell","given":"Mans","non-dropping-particle":"","parse-names":false,"suffix":""}],"container-title":"FEMS Microbiology Ecology","id":"ITEM-2","issued":{"date-parts":[["1998"]]},"page":"217-227","title":"Effects of sunlight on occurrence and bacterial turnover of specific carbon and nitrogen compounds in lake water","type":"article-journal","volume":"25"},"uris":["http://www.mendeley.com/documents/?uuid=6855675f-1d27-4aa8-bfe2-850471d37ab5"]}],"mendeley":{"formattedCitation":"(Jorgenson et al. 1998; Bertilsson and Tranvik 2000)","plainTextFormattedCitation":"(Jorgenson et al. 1998; Bertilsson and Tranvik 2000)","previouslyFormattedCitation":"(Jorgenson et al. 1998; Bertilsson and Tranvik 2000)"},"properties":{"noteIndex":0},"schema":"https://github.com/citation-style-language/schema/raw/master/csl-citation.json"}</w:instrText>
      </w:r>
      <w:r w:rsidR="00561AE9">
        <w:fldChar w:fldCharType="separate"/>
      </w:r>
      <w:r w:rsidR="00D916DA" w:rsidRPr="00D916DA">
        <w:rPr>
          <w:noProof/>
        </w:rPr>
        <w:t>(Jorgenson et al. 1998; Bertilsson and Tranvik 2000)</w:t>
      </w:r>
      <w:r w:rsidR="00561AE9">
        <w:fldChar w:fldCharType="end"/>
      </w:r>
      <w:r w:rsidR="00561AE9">
        <w:t xml:space="preserve">. </w:t>
      </w:r>
      <w:r>
        <w:t>S</w:t>
      </w:r>
      <w:r w:rsidR="00561AE9">
        <w:t xml:space="preserve">unlight </w:t>
      </w:r>
      <w:r>
        <w:t xml:space="preserve">also </w:t>
      </w:r>
      <w:r w:rsidR="00561AE9">
        <w:t>causes oxidative stress</w:t>
      </w:r>
      <w:r>
        <w:t>, and heterotrophs may time their metabolisms to avoid this stress</w:t>
      </w:r>
      <w:r w:rsidR="00561AE9">
        <w:t xml:space="preserve"> </w:t>
      </w:r>
      <w:r w:rsidR="00561AE9">
        <w:fldChar w:fldCharType="begin" w:fldLock="1"/>
      </w:r>
      <w:r w:rsidR="00235083">
        <w:instrText>ADDIN CSL_CITATION {"citationItems":[{"id":"ITEM-1","itemData":{"ISSN":"0099-2240","PMID":"16535724","abstract":"We studied the effect of solar radiation on the incorporation of [(sup3)H]thymidine ([(sup3)H]TdR) and [(sup14)C]leucine ([(sup14)C]Leu) by bacterioplankton in a high mountain lake and the northern Adriatic Sea. After short-term exposure (3 to 4 h) of natural bacterial assemblages to sunlight just beneath the surface, the rates of incorporation of [(sup3)H]TdR and [(sup14)C]Leu were reduced at both sites by up to (symbl)70% compared to those for the dark control. Within the solar UV radiation (290 to 400 nm), the inhibition was caused exclusively by UV-A radiation (320 to 400 nm). However, photosynthetically active radiation (PAR) (400 to 700 nm) contributed almost equally to this effect. Experiments with samples from the high mountain lake showed that at a depth of 2.5 m, the inhibition was caused almost exclusively by UV-A radiation. At a depth of 8.5 m, where chlorophyll a concentrations were higher than those in the upper water column, the rates of incorporation of [(sup3)H]TdR were higher in those samples exposed to full sunlight or to UV-A plus PAR than in the dark control. In laboratory experiments with artificial UV light, the incorporation of [(sup3)H]TdR and [(sup14)C]Leu by mixed bacterial lake cultures was also inhibited mainly by UV-A. In contrast, in the presence of the green alga Chlamydomonas geitleri at a chlorophyll a concentration of 2.5 (mu)g liter(sup-1), inhibition by UV radiation was significantly reduced. These results suggest that there may be complex interactions among UV radiation, heterotrophic bacteria, and phytoplankton and their release of extracellular organic carbon. Our findings indicate that the wavelengths which caused the strongest inhibition of TdR and Leu incorporation by bacterioplankton in the water column were in the UV-A range. However, it may be premature to extrapolate this effect to estimates of bacterial production before more precise information on how solar radiation affects the transport of TdR and Leu into the cell is obtained.","author":[{"dropping-particle":"","family":"Sommaruga","given":"R","non-dropping-particle":"","parse-names":false,"suffix":""},{"dropping-particle":"","family":"Obernosterer","given":"I","non-dropping-particle":"","parse-names":false,"suffix":""},{"dropping-particle":"","family":"Herndl","given":"G J","non-dropping-particle":"","parse-names":false,"suffix":""},{"dropping-particle":"","family":"Psenner","given":"R","non-dropping-particle":"","parse-names":false,"suffix":""}],"container-title":"Applied and environmental microbiology","id":"ITEM-1","issue":"11","issued":{"date-parts":[["1997","11","1"]]},"page":"4178-84","publisher":"American Society for Microbiology","title":"Inhibitory effect of solar radiation on thymidine and leucine incorporation by freshwater and marine bacterioplankton.","type":"article-journal","volume":"63"},"uris":["http://www.mendeley.com/documents/?uuid=81381b58-940d-3b36-a15c-f652cf0112e1"]}],"mendeley":{"formattedCitation":"(Sommaruga et al. 1997)","plainTextFormattedCitation":"(Sommaruga et al. 1997)","previouslyFormattedCitation":"(Sommaruga et al. 1997)"},"properties":{"noteIndex":0},"schema":"https://github.com/citation-style-language/schema/raw/master/csl-citation.json"}</w:instrText>
      </w:r>
      <w:r w:rsidR="00561AE9">
        <w:fldChar w:fldCharType="separate"/>
      </w:r>
      <w:r w:rsidR="00D916DA" w:rsidRPr="00D916DA">
        <w:rPr>
          <w:noProof/>
        </w:rPr>
        <w:t>(Sommaruga et al. 1997)</w:t>
      </w:r>
      <w:r w:rsidR="00561AE9">
        <w:fldChar w:fldCharType="end"/>
      </w:r>
      <w:r w:rsidR="00561AE9">
        <w:t xml:space="preserve">. </w:t>
      </w:r>
    </w:p>
    <w:p w14:paraId="6FCC3DEE" w14:textId="08505610" w:rsidR="00164393" w:rsidRDefault="00C15626" w:rsidP="00D916DA">
      <w:pPr>
        <w:pStyle w:val="Normal1"/>
        <w:ind w:firstLine="720"/>
        <w:jc w:val="left"/>
      </w:pPr>
      <w:r>
        <w:t xml:space="preserve">To identify </w:t>
      </w:r>
      <w:r w:rsidR="0063056B">
        <w:t xml:space="preserve">generalizable </w:t>
      </w:r>
      <w:r w:rsidR="00561AE9">
        <w:t xml:space="preserve">diel </w:t>
      </w:r>
      <w:r w:rsidR="0063056B">
        <w:t>interactions</w:t>
      </w:r>
      <w:r w:rsidR="00561AE9">
        <w:t xml:space="preserve"> in </w:t>
      </w:r>
      <w:r w:rsidR="0063056B">
        <w:t xml:space="preserve">freshwater microbial </w:t>
      </w:r>
      <w:r>
        <w:t>communit</w:t>
      </w:r>
      <w:r w:rsidR="0063056B">
        <w:t>ies</w:t>
      </w:r>
      <w:r>
        <w:t xml:space="preserve">, we sequenced </w:t>
      </w:r>
      <w:proofErr w:type="spellStart"/>
      <w:r>
        <w:t>metatranscriptomes</w:t>
      </w:r>
      <w:proofErr w:type="spellEnd"/>
      <w:r>
        <w:t xml:space="preserve"> from the </w:t>
      </w:r>
      <w:proofErr w:type="spellStart"/>
      <w:r>
        <w:t>epilimnia</w:t>
      </w:r>
      <w:proofErr w:type="spellEnd"/>
      <w:r>
        <w:t xml:space="preserve"> of three freshwater lakes representing oligotrophic, eutrophic, and dystrophic (</w:t>
      </w:r>
      <w:proofErr w:type="spellStart"/>
      <w:r>
        <w:t>humic</w:t>
      </w:r>
      <w:proofErr w:type="spellEnd"/>
      <w:r>
        <w:t xml:space="preserve">) lake types. These </w:t>
      </w:r>
      <w:proofErr w:type="spellStart"/>
      <w:r>
        <w:t>metatranscriptomes</w:t>
      </w:r>
      <w:proofErr w:type="spellEnd"/>
      <w:r>
        <w:t xml:space="preserve"> form a </w:t>
      </w:r>
      <w:r w:rsidR="0063056B">
        <w:t>two</w:t>
      </w:r>
      <w:r>
        <w:t xml:space="preserve">-day time series for each lake, with </w:t>
      </w:r>
      <w:r w:rsidR="00E22B85">
        <w:t xml:space="preserve">samples </w:t>
      </w:r>
      <w:r>
        <w:t xml:space="preserve">collected </w:t>
      </w:r>
      <w:r w:rsidR="00E22B85">
        <w:t xml:space="preserve">every four hours. </w:t>
      </w:r>
      <w:r w:rsidR="001D75BD">
        <w:t>We additionally sequenced metagenomes and single</w:t>
      </w:r>
      <w:r w:rsidR="00BE5EE4">
        <w:t>-cell</w:t>
      </w:r>
      <w:r w:rsidR="001D75BD">
        <w:t xml:space="preserve"> </w:t>
      </w:r>
      <w:proofErr w:type="spellStart"/>
      <w:r w:rsidR="001D75BD">
        <w:t>amplifed</w:t>
      </w:r>
      <w:proofErr w:type="spellEnd"/>
      <w:r w:rsidR="001D75BD">
        <w:t xml:space="preserve"> genomes (SAGs) from each lake to </w:t>
      </w:r>
      <w:r w:rsidR="0063056B">
        <w:t>generate</w:t>
      </w:r>
      <w:r w:rsidR="001D75BD">
        <w:t xml:space="preserve"> highly specific references, allowing us to obtain high</w:t>
      </w:r>
      <w:r w:rsidR="0063056B">
        <w:t xml:space="preserve">er </w:t>
      </w:r>
      <w:r w:rsidR="001D75BD">
        <w:t>quality annotation</w:t>
      </w:r>
      <w:r w:rsidR="0063056B">
        <w:t>s</w:t>
      </w:r>
      <w:r w:rsidR="001D75BD">
        <w:t xml:space="preserve"> and classification</w:t>
      </w:r>
      <w:r w:rsidR="0063056B">
        <w:t>s</w:t>
      </w:r>
      <w:r w:rsidR="001D75BD">
        <w:t xml:space="preserve"> than </w:t>
      </w:r>
      <w:r w:rsidR="00561AE9">
        <w:t xml:space="preserve">possible </w:t>
      </w:r>
      <w:r w:rsidR="0063056B">
        <w:t>through</w:t>
      </w:r>
      <w:r w:rsidR="00561AE9">
        <w:t xml:space="preserve"> </w:t>
      </w:r>
      <w:r w:rsidR="001D75BD">
        <w:t xml:space="preserve">read-based annotations. </w:t>
      </w:r>
      <w:r w:rsidR="00B56E04">
        <w:t>We observed diel trends in both phototroph</w:t>
      </w:r>
      <w:r w:rsidR="0063056B">
        <w:t>s</w:t>
      </w:r>
      <w:r w:rsidR="00B56E04">
        <w:t xml:space="preserve"> and heterotroph</w:t>
      </w:r>
      <w:r w:rsidR="0063056B">
        <w:t>s</w:t>
      </w:r>
      <w:r w:rsidR="00B56E04">
        <w:t xml:space="preserve"> and were able to propose biotic and abiotic mechanisms for these trends based on </w:t>
      </w:r>
      <w:r w:rsidR="0063056B">
        <w:t>annotations of expressed genes</w:t>
      </w:r>
      <w:r w:rsidR="00B56E04">
        <w:t xml:space="preserve">. Although different taxa and genes were expressed in the three lakes studied, we </w:t>
      </w:r>
      <w:r w:rsidR="0063056B">
        <w:t>identified</w:t>
      </w:r>
      <w:r w:rsidR="00B56E04">
        <w:t xml:space="preserve"> diel trends in </w:t>
      </w:r>
      <w:r w:rsidR="0063056B">
        <w:t>all sites, particularly in genes related to photosynthesis and sugar transport</w:t>
      </w:r>
      <w:r w:rsidR="00DC45A8">
        <w:t>.</w:t>
      </w:r>
    </w:p>
    <w:p w14:paraId="0970CD00" w14:textId="77777777" w:rsidR="00164393" w:rsidRDefault="00E22B85" w:rsidP="00D916DA">
      <w:pPr>
        <w:pStyle w:val="Heading2"/>
        <w:spacing w:after="200"/>
        <w:jc w:val="left"/>
        <w:rPr>
          <w:rFonts w:ascii="Times New Roman" w:eastAsia="Times New Roman" w:hAnsi="Times New Roman" w:cs="Times New Roman"/>
        </w:rPr>
      </w:pPr>
      <w:bookmarkStart w:id="5" w:name="_fx005m2pfqb7" w:colFirst="0" w:colLast="0"/>
      <w:bookmarkEnd w:id="5"/>
      <w:r>
        <w:rPr>
          <w:rFonts w:ascii="Times New Roman" w:eastAsia="Times New Roman" w:hAnsi="Times New Roman" w:cs="Times New Roman"/>
        </w:rPr>
        <w:lastRenderedPageBreak/>
        <w:t>Methods</w:t>
      </w:r>
    </w:p>
    <w:p w14:paraId="47751E17" w14:textId="77777777" w:rsidR="00164393" w:rsidRDefault="00E22B85" w:rsidP="00D916DA">
      <w:pPr>
        <w:pStyle w:val="Heading3"/>
        <w:jc w:val="left"/>
        <w:rPr>
          <w:color w:val="000000"/>
        </w:rPr>
      </w:pPr>
      <w:bookmarkStart w:id="6" w:name="_8alg5w71bqcy" w:colFirst="0" w:colLast="0"/>
      <w:bookmarkEnd w:id="6"/>
      <w:r>
        <w:rPr>
          <w:color w:val="000000"/>
        </w:rPr>
        <w:t>Study design and in situ measurements</w:t>
      </w:r>
    </w:p>
    <w:p w14:paraId="73102ED2" w14:textId="0243440A" w:rsidR="00164393" w:rsidRDefault="00E22B85" w:rsidP="00D916DA">
      <w:pPr>
        <w:pStyle w:val="Normal1"/>
        <w:ind w:firstLine="720"/>
        <w:jc w:val="left"/>
      </w:pPr>
      <w:r>
        <w:t xml:space="preserve">Three lakes in Wisconsin, USA, were chosen for this study based on their </w:t>
      </w:r>
      <w:r w:rsidR="00671E0F">
        <w:t xml:space="preserve">different </w:t>
      </w:r>
      <w:r>
        <w:t>trophic status: oligotrophic (Sparkling Lake</w:t>
      </w:r>
      <w:r w:rsidR="009F5CE8">
        <w:t>,</w:t>
      </w:r>
      <w:r w:rsidR="00B362F8">
        <w:t xml:space="preserve"> SP</w:t>
      </w:r>
      <w:r>
        <w:t>), eutrophic (Lake Mendota</w:t>
      </w:r>
      <w:r w:rsidR="009F5CE8">
        <w:t>,</w:t>
      </w:r>
      <w:r w:rsidR="00B362F8">
        <w:t xml:space="preserve"> ME</w:t>
      </w:r>
      <w:r>
        <w:t xml:space="preserve">), and </w:t>
      </w:r>
      <w:proofErr w:type="spellStart"/>
      <w:r>
        <w:t>humic</w:t>
      </w:r>
      <w:proofErr w:type="spellEnd"/>
      <w:r>
        <w:t xml:space="preserve"> (Trout Bog</w:t>
      </w:r>
      <w:r w:rsidR="001910C3">
        <w:t xml:space="preserve"> Lake</w:t>
      </w:r>
      <w:r w:rsidR="009F5CE8">
        <w:t>, TB</w:t>
      </w:r>
      <w:r>
        <w:t>)</w:t>
      </w:r>
      <w:r w:rsidR="00592355">
        <w:t xml:space="preserve"> (Table 1)</w:t>
      </w:r>
      <w:r>
        <w:t>.</w:t>
      </w:r>
      <w:r w:rsidR="00B362F8">
        <w:rPr>
          <w:b/>
        </w:rPr>
        <w:t xml:space="preserve"> </w:t>
      </w:r>
      <w:r w:rsidR="00B362F8" w:rsidRPr="00B362F8">
        <w:t>ME</w:t>
      </w:r>
      <w:r>
        <w:t xml:space="preserve"> is located in Madison, WI, USA, while T</w:t>
      </w:r>
      <w:r w:rsidR="009F5CE8">
        <w:t>B</w:t>
      </w:r>
      <w:r>
        <w:t xml:space="preserve"> and</w:t>
      </w:r>
      <w:r w:rsidR="00B362F8">
        <w:t xml:space="preserve"> SP</w:t>
      </w:r>
      <w:r>
        <w:t xml:space="preserve"> are located in Boulder Junction, WI, USA, approximately </w:t>
      </w:r>
      <w:r w:rsidR="001D75BD">
        <w:t xml:space="preserve">350 km </w:t>
      </w:r>
      <w:r>
        <w:t>north of Madison. These lakes were chosen because they are core sites of the North Temperate Lakes - Long Term Ecological Research (NTL-LTER) program. T</w:t>
      </w:r>
      <w:r w:rsidR="0063056B">
        <w:t>herefore, t</w:t>
      </w:r>
      <w:r>
        <w:t>hey have a rich context of historical environmental data and automated sensor platforms were deployed at all three sites at the time of sampling. Previous</w:t>
      </w:r>
      <w:r w:rsidR="0063056B">
        <w:t xml:space="preserve"> microbial</w:t>
      </w:r>
      <w:r>
        <w:t xml:space="preserve"> studies have been performed in all three lakes, providing reference genomes specific to each </w:t>
      </w:r>
      <w:r w:rsidR="0063056B">
        <w:t xml:space="preserve">site </w:t>
      </w:r>
      <w:r w:rsidR="004924E3">
        <w:rPr>
          <w:color w:val="000000"/>
        </w:rPr>
        <w:fldChar w:fldCharType="begin" w:fldLock="1"/>
      </w:r>
      <w:r w:rsidR="00235083">
        <w:rPr>
          <w:color w:val="000000"/>
        </w:rPr>
        <w:instrText>ADDIN CSL_CITATION {"citationItems":[{"id":"ITEM-1","itemData":{"DOI":"10.7717/peerj.6075","ISSN":"2167-8359","abstract":"&lt;p&gt; Although microbes mediate much of the biogeochemical cycling in freshwater, the categories of carbon and nutrients currently used in models of freshwater biogeochemical cycling are too broad to be relevant on a microbial scale. One way to improve these models is to incorporate microbial data. Here, we analyze both genes and genomes from three metagenomic time series and propose specific roles for microbial taxa in freshwater biogeochemical cycles. Our metagenomic time series span multiple years and originate from a eutrophic lake (Lake Mendota) and a humic lake (Trout Bog Lake) with contrasting water chemistry. Our analysis highlights the role of polyamines in the nitrogen cycle, the diversity of diazotrophs between lake types, the balance of assimilatory vs. dissimilatory sulfate reduction in freshwater, the various associations between types of phototrophy and carbon fixation, and the density and diversity of glycoside hydrolases in freshwater microbes. We also investigated aspects of central metabolism such as hydrogen metabolism, oxidative phosphorylation, methylotrophy, and sugar degradation. Finally, by analyzing the dynamics over time in nitrogen fixation genes and &lt;italic&gt;Cyanobacteria&lt;/italic&gt; genomes, we show that the potential for nitrogen fixation is linked to specific populations in Lake Mendota. This work represents an important step towards incorporating microbial data into ecosystem models and provides a better understanding of how microbes may participate in freshwater biogeochemical cycling. &lt;/p&gt;","author":[{"dropping-particle":"","family":"Linz","given":"Alexandra M.","non-dropping-particle":"","parse-names":false,"suffix":""},{"dropping-particle":"","family":"He","given":"Shaomei","non-dropping-particle":"","parse-names":false,"suffix":""},{"dropping-particle":"","family":"Stevens","given":"Sarah L.R.","non-dropping-particle":"","parse-names":false,"suffix":""},{"dropping-particle":"","family":"Anantharaman","given":"Karthik","non-dropping-particle":"","parse-names":false,"suffix":""},{"dropping-particle":"","family":"Rohwer","given":"Robin R.","non-dropping-particle":"","parse-names":false,"suffix":""},{"dropping-particle":"","family":"Malmstrom","given":"Rex R.","non-dropping-particle":"","parse-names":false,"suffix":""},{"dropping-particle":"","family":"Bertilsson","given":"Stefan","non-dropping-particle":"","parse-names":false,"suffix":""},{"dropping-particle":"","family":"McMahon","given":"Katherine D.","non-dropping-particle":"","parse-names":false,"suffix":""}],"container-title":"PeerJ","id":"ITEM-1","issued":{"date-parts":[["2018","12","10"]]},"page":"e6075","publisher":"PeerJ Inc.","title":"Freshwater carbon and nutrient cycles revealed through reconstructed population genomes","type":"article-journal","volume":"6"},"uris":["http://www.mendeley.com/documents/?uuid=c41df3fe-e8c1-3782-af57-a1bb33f01b82"]},{"id":"ITEM-2","itemData":{"DOI":"10.1038/ismej.2014.135","ISBN":"1751-7370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Journal","id":"ITEM-2","issue":"12","issued":{"date-parts":[["2014"]]},"page":"2503-16","publisher":"Nature Publishing Group","title":"Comparative single-cell genomics reveals potential ecological niches for the freshwater acI Actinobacteria lineage.","type":"article-journal","volume":"8"},"uris":["http://www.mendeley.com/documents/?uuid=47a1656a-7ac3-4c0f-89d0-2a9c148de621"]},{"id":"ITEM-3","itemData":{"DOI":"10.1038/ismej.2015.241","ISSN":"1751-7362","abstract":"Genome-wide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Journal","id":"ITEM-3","issue":"7","issued":{"date-parts":[["2016","7","8"]]},"page":"1589-1601","publisher":"Nature Publishing Group","title":"Genome-wide selective sweeps and gene-specific sweeps in natural bacterial populations","type":"article-journal","volume":"10"},"uris":["http://www.mendeley.com/documents/?uuid=8ff8e59d-5d78-3317-9913-19e183ec5074"]}],"mendeley":{"formattedCitation":"(Ghylin et al. 2014; Bendall et al. 2016; Linz et al. 2018)","plainTextFormattedCitation":"(Ghylin et al. 2014; Bendall et al. 2016; Linz et al. 2018)","previouslyFormattedCitation":"(Ghylin et al. 2014; Bendall et al. 2016; Linz et al. 2018)"},"properties":{"noteIndex":0},"schema":"https://github.com/citation-style-language/schema/raw/master/csl-citation.json"}</w:instrText>
      </w:r>
      <w:r w:rsidR="004924E3">
        <w:rPr>
          <w:color w:val="000000"/>
        </w:rPr>
        <w:fldChar w:fldCharType="separate"/>
      </w:r>
      <w:r w:rsidR="00D916DA" w:rsidRPr="00D916DA">
        <w:rPr>
          <w:noProof/>
          <w:color w:val="000000"/>
        </w:rPr>
        <w:t>(Ghylin et al. 2014; Bendall et al. 2016; Linz et al. 2018)</w:t>
      </w:r>
      <w:r w:rsidR="004924E3">
        <w:rPr>
          <w:color w:val="000000"/>
        </w:rPr>
        <w:fldChar w:fldCharType="end"/>
      </w:r>
      <w:r>
        <w:t xml:space="preserve">. </w:t>
      </w:r>
    </w:p>
    <w:p w14:paraId="4EE11FA8" w14:textId="1B5B4F6D" w:rsidR="00164393" w:rsidRDefault="003E7294" w:rsidP="00D916DA">
      <w:pPr>
        <w:pStyle w:val="Normal1"/>
        <w:ind w:firstLine="720"/>
        <w:jc w:val="left"/>
      </w:pPr>
      <w:r>
        <w:t xml:space="preserve">Hereafter, we provide brief summaries of our methods; full protocols are available in Supplemental Document </w:t>
      </w:r>
      <w:r w:rsidR="00FF027D">
        <w:t>1</w:t>
      </w:r>
      <w:r>
        <w:t xml:space="preserve">. </w:t>
      </w:r>
      <w:r w:rsidR="00E22B85">
        <w:t>The epilimnion</w:t>
      </w:r>
      <w:r w:rsidR="001910C3">
        <w:t xml:space="preserve"> (top thermal layer)</w:t>
      </w:r>
      <w:r w:rsidR="00E22B85">
        <w:t xml:space="preserve"> of each lake was sampled twelve times at four</w:t>
      </w:r>
      <w:r>
        <w:t>-</w:t>
      </w:r>
      <w:r w:rsidR="00E22B85">
        <w:t>hour intervals</w:t>
      </w:r>
      <w:r w:rsidR="00F60A64">
        <w:t xml:space="preserve"> </w:t>
      </w:r>
      <w:r w:rsidR="00E22B85">
        <w:t>in July 2016</w:t>
      </w:r>
      <w:r w:rsidR="00F60A64">
        <w:t>.</w:t>
      </w:r>
      <w:r w:rsidR="00E22B85">
        <w:t xml:space="preserve"> </w:t>
      </w:r>
      <w:r w:rsidR="00F60A64">
        <w:t xml:space="preserve">We used an </w:t>
      </w:r>
      <w:r w:rsidR="00E22B85">
        <w:t xml:space="preserve">instrumented </w:t>
      </w:r>
      <w:proofErr w:type="spellStart"/>
      <w:r w:rsidR="00E22B85">
        <w:t>sonde</w:t>
      </w:r>
      <w:proofErr w:type="spellEnd"/>
      <w:r w:rsidR="00E22B85">
        <w:t xml:space="preserve"> (</w:t>
      </w:r>
      <w:proofErr w:type="spellStart"/>
      <w:r w:rsidR="00E22B85">
        <w:t>Hydrolab</w:t>
      </w:r>
      <w:proofErr w:type="spellEnd"/>
      <w:r w:rsidR="00E22B85">
        <w:t xml:space="preserve"> DS5X, OTT </w:t>
      </w:r>
      <w:proofErr w:type="spellStart"/>
      <w:r w:rsidR="00E22B85">
        <w:t>Hydromet</w:t>
      </w:r>
      <w:proofErr w:type="spellEnd"/>
      <w:r w:rsidR="00E22B85">
        <w:t xml:space="preserve">, Kempten, Germany) equipped with sensors for temperature, dissolved oxygen concentrations, pH, conductivity, and turbidity to collect measurements </w:t>
      </w:r>
      <w:r w:rsidR="00F60A64">
        <w:t xml:space="preserve">of the epilimnion. </w:t>
      </w:r>
      <w:r w:rsidR="00E22B85">
        <w:t xml:space="preserve">Photosynthetically active radiation (PAR) was also measured at this time using a PAR meter (Li-Cor, Lincoln, NE, USA). </w:t>
      </w:r>
      <w:r>
        <w:t>Secchi depth was measured once per lake during the time series.</w:t>
      </w:r>
    </w:p>
    <w:p w14:paraId="5F840D52" w14:textId="350FA6F0" w:rsidR="00164393" w:rsidRDefault="0033334B" w:rsidP="00D916DA">
      <w:pPr>
        <w:pStyle w:val="Normal1"/>
        <w:ind w:firstLine="720"/>
        <w:jc w:val="left"/>
      </w:pPr>
      <w:r>
        <w:t>A</w:t>
      </w:r>
      <w:r w:rsidR="00E22B85">
        <w:t>t each time</w:t>
      </w:r>
      <w:r w:rsidR="001B12C6">
        <w:t xml:space="preserve"> </w:t>
      </w:r>
      <w:r w:rsidR="00E22B85">
        <w:t xml:space="preserve">point, we collected an integrated water sample of the epilimnion. The sampling depth was chosen based on the location of the thermocline </w:t>
      </w:r>
      <w:r w:rsidR="00EF3B8C">
        <w:t xml:space="preserve">on </w:t>
      </w:r>
      <w:r w:rsidR="00E22B85">
        <w:t xml:space="preserve">the day prior to </w:t>
      </w:r>
      <w:r w:rsidR="00EF3B8C">
        <w:t>initiation of the</w:t>
      </w:r>
      <w:r>
        <w:t xml:space="preserve"> two</w:t>
      </w:r>
      <w:r w:rsidR="00592355">
        <w:t>-</w:t>
      </w:r>
      <w:r w:rsidR="00E22B85">
        <w:t>day time series</w:t>
      </w:r>
      <w:r w:rsidR="00EF3B8C">
        <w:t xml:space="preserve"> </w:t>
      </w:r>
      <w:r w:rsidR="0063056B">
        <w:t>in each</w:t>
      </w:r>
      <w:r w:rsidR="00EF3B8C">
        <w:t xml:space="preserve"> lake</w:t>
      </w:r>
      <w:r w:rsidR="00E22B85">
        <w:t xml:space="preserve">. </w:t>
      </w:r>
      <w:r w:rsidR="003E7294">
        <w:t>To collect RNA, w</w:t>
      </w:r>
      <w:r w:rsidR="00E22B85">
        <w:t>ater from the integrated epilimnion sample was pumped through 0.22</w:t>
      </w:r>
      <w:r w:rsidR="00592355">
        <w:t>-</w:t>
      </w:r>
      <w:r w:rsidR="00592355" w:rsidRPr="00592355">
        <w:rPr>
          <w:rFonts w:ascii="Symbol" w:hAnsi="Symbol"/>
        </w:rPr>
        <w:t></w:t>
      </w:r>
      <w:r w:rsidR="00592355">
        <w:t>m</w:t>
      </w:r>
      <w:r w:rsidR="00592355" w:rsidDel="00592355">
        <w:t xml:space="preserve"> </w:t>
      </w:r>
      <w:r w:rsidR="00E22B85">
        <w:t xml:space="preserve">polyethylene filters (Pall, Port Washington, NY, USA). </w:t>
      </w:r>
      <w:r w:rsidR="00E22B85">
        <w:lastRenderedPageBreak/>
        <w:t>Filters were flash frozen in liquid nitrogen in the field</w:t>
      </w:r>
      <w:r w:rsidR="00F60A64">
        <w:t xml:space="preserve"> and stored at -80</w:t>
      </w:r>
      <w:r w:rsidR="00F60A64">
        <w:rPr>
          <w:vertAlign w:val="superscript"/>
        </w:rPr>
        <w:t>o</w:t>
      </w:r>
      <w:r w:rsidR="00F60A64">
        <w:t>C until extraction</w:t>
      </w:r>
      <w:r w:rsidR="0063056B">
        <w:t xml:space="preserve"> and sequencing</w:t>
      </w:r>
      <w:r w:rsidR="00E22B85">
        <w:t>.</w:t>
      </w:r>
      <w:r w:rsidR="004566CC">
        <w:t xml:space="preserve"> Additional </w:t>
      </w:r>
      <w:r w:rsidR="00E22B85">
        <w:t xml:space="preserve">samples were </w:t>
      </w:r>
      <w:r w:rsidR="00EF3B8C">
        <w:t xml:space="preserve">collected </w:t>
      </w:r>
      <w:r w:rsidR="00E22B85">
        <w:t xml:space="preserve">for </w:t>
      </w:r>
      <w:r w:rsidR="004566CC">
        <w:t xml:space="preserve">metagenomic sequencing, single cell sequencing, </w:t>
      </w:r>
      <w:r w:rsidR="00E22B85">
        <w:t>total and dissolved nitrogen and phosphorus concentrations</w:t>
      </w:r>
      <w:r w:rsidR="004566CC">
        <w:t>,</w:t>
      </w:r>
      <w:r w:rsidR="00E22B85">
        <w:t xml:space="preserve"> chlorophyll </w:t>
      </w:r>
      <w:r w:rsidR="004566CC">
        <w:t xml:space="preserve">concentrations, </w:t>
      </w:r>
      <w:r w:rsidR="0063056B">
        <w:t xml:space="preserve">and </w:t>
      </w:r>
      <w:r w:rsidR="004566CC">
        <w:t>bacterial production</w:t>
      </w:r>
      <w:r w:rsidR="00EF3B8C">
        <w:t xml:space="preserve"> assays using </w:t>
      </w:r>
      <w:r w:rsidR="006B3E4F" w:rsidRPr="000D654B">
        <w:rPr>
          <w:vertAlign w:val="superscript"/>
        </w:rPr>
        <w:t>14</w:t>
      </w:r>
      <w:r w:rsidR="00E22B85">
        <w:t xml:space="preserve">C-leucine </w:t>
      </w:r>
      <w:r w:rsidR="001D75BD">
        <w:fldChar w:fldCharType="begin" w:fldLock="1"/>
      </w:r>
      <w:r w:rsidR="00235083">
        <w:instrText>ADDIN CSL_CITATION {"citationItems":[{"id":"ITEM-1","itemData":{"ISSN":"0099-2240","PMID":"16347706","abstract":"We examined the simultaneous incorporation of [H]thymidine and [C]leucine to obtain two independent indices of bacterial production (DNA and protein syntheses) in a single incubation. Incorporation rates of leucine estimated by the dual-label method were generally higher than those obtained by the single-label method, but the differences were small (dual/single = 1.1 +/- 0.2 [mean +/- standard deviation]) and were probably due to the presence of labeled leucyl-tRNA in the cold trichloroacetic acid-insoluble fraction. There were no significant differences in thymidine incorporation between dual- and single-label incubations (dual/ single = 1.03 +/- 0.13). Addition of the two substrates in relatively large amounts (25 nM) did not apparently increase bacterial activity during short incubations (&lt;5 h). With the dual-label method we found that thymidine and leucine incorporation rates covaried over depth profiles of the Chesapeake Bay. Estimates of bacterial production based on thymidine and leucine differed by less than 25%. Although the need for appropriate conversion factors has not been eliminated, the dual-label approach can be used to examine the variation in bacterial production while ensuring that the observed variation in incorporation rates is due to real changes in bacterial production rather than changes in conversion factors or introduction of other artifacts.","author":[{"dropping-particle":"","family":"Chin-Leo","given":"G","non-dropping-particle":"","parse-names":false,"suffix":""},{"dropping-particle":"","family":"Kirchman","given":"D L","non-dropping-particle":"","parse-names":false,"suffix":""}],"container-title":"Applied and environmental microbiology","id":"ITEM-1","issue":"8","issued":{"date-parts":[["1988","8","1"]]},"page":"1934-9","publisher":"American Society for Microbiology","title":"Estimating bacterial production in marine waters from the simultaneous incorporation of thymidine and leucine.","type":"article-journal","volume":"54"},"uris":["http://www.mendeley.com/documents/?uuid=5e764184-284f-3b32-85ea-3061a98b974f"]}],"mendeley":{"formattedCitation":"(Chin-Leo and Kirchman 1988)","plainTextFormattedCitation":"(Chin-Leo and Kirchman 1988)","previouslyFormattedCitation":"(Chin-Leo and Kirchman 1988)"},"properties":{"noteIndex":0},"schema":"https://github.com/citation-style-language/schema/raw/master/csl-citation.json"}</w:instrText>
      </w:r>
      <w:r w:rsidR="001D75BD">
        <w:fldChar w:fldCharType="separate"/>
      </w:r>
      <w:r w:rsidR="00D916DA" w:rsidRPr="00D916DA">
        <w:rPr>
          <w:noProof/>
        </w:rPr>
        <w:t>(Chin-Leo and Kirchman 1988)</w:t>
      </w:r>
      <w:r w:rsidR="001D75BD">
        <w:fldChar w:fldCharType="end"/>
      </w:r>
      <w:r w:rsidR="00EF3B8C">
        <w:t xml:space="preserve">. </w:t>
      </w:r>
      <w:r w:rsidR="00E22B85">
        <w:t xml:space="preserve"> </w:t>
      </w:r>
    </w:p>
    <w:p w14:paraId="67FFF5CD" w14:textId="77777777" w:rsidR="00164393" w:rsidRDefault="00E22B85" w:rsidP="00D916DA">
      <w:pPr>
        <w:pStyle w:val="Heading3"/>
        <w:jc w:val="left"/>
        <w:rPr>
          <w:color w:val="000000"/>
        </w:rPr>
      </w:pPr>
      <w:bookmarkStart w:id="7" w:name="_em0pnlq4s3qx" w:colFirst="0" w:colLast="0"/>
      <w:bookmarkEnd w:id="7"/>
      <w:r>
        <w:rPr>
          <w:color w:val="000000"/>
        </w:rPr>
        <w:t>RNA extraction</w:t>
      </w:r>
    </w:p>
    <w:p w14:paraId="6185B2B4" w14:textId="35A2D351" w:rsidR="00164393" w:rsidRDefault="004566CC" w:rsidP="00D916DA">
      <w:pPr>
        <w:pStyle w:val="Normal1"/>
        <w:ind w:firstLine="720"/>
        <w:jc w:val="left"/>
      </w:pPr>
      <w:r>
        <w:t>Samples were lysed with</w:t>
      </w:r>
      <w:r w:rsidR="00E22B85">
        <w:t xml:space="preserve"> EDTA and SDS and incubated at 65</w:t>
      </w:r>
      <w:r w:rsidR="006B3E4F">
        <w:rPr>
          <w:vertAlign w:val="superscript"/>
        </w:rPr>
        <w:t>o</w:t>
      </w:r>
      <w:r w:rsidR="00E22B85">
        <w:t>C</w:t>
      </w:r>
      <w:r>
        <w:t>, then subjected to bead-beating</w:t>
      </w:r>
      <w:r w:rsidR="00244FE5">
        <w:t xml:space="preserve"> </w:t>
      </w:r>
      <w:r>
        <w:t>(</w:t>
      </w:r>
      <w:proofErr w:type="spellStart"/>
      <w:r>
        <w:t>FastDNA</w:t>
      </w:r>
      <w:proofErr w:type="spellEnd"/>
      <w:r>
        <w:t xml:space="preserve"> Spin Kit for Soil, </w:t>
      </w:r>
      <w:r w:rsidR="00E22B85">
        <w:t>MP Biomedicals, Santa Ana, CA, USA)</w:t>
      </w:r>
      <w:r w:rsidR="00244FE5">
        <w:t xml:space="preserve"> with</w:t>
      </w:r>
      <w:r w:rsidR="00E22B85">
        <w:t xml:space="preserve"> </w:t>
      </w:r>
      <w:proofErr w:type="spellStart"/>
      <w:r w:rsidR="00E22B85">
        <w:t>TRIzol</w:t>
      </w:r>
      <w:proofErr w:type="spellEnd"/>
      <w:r w:rsidR="00E22B85">
        <w:t xml:space="preserve"> (Thermo-Fisher, Waltham, MA, USA). An internal standard - an </w:t>
      </w:r>
      <w:r w:rsidR="00E22B85" w:rsidRPr="00EC2953">
        <w:t>in vitro</w:t>
      </w:r>
      <w:r w:rsidR="00E22B85">
        <w:t xml:space="preserve"> transcription of the cloning plasmid pFN18A </w:t>
      </w:r>
      <w:r w:rsidR="00244FE5">
        <w:t>was</w:t>
      </w:r>
      <w:r w:rsidR="00E22B85">
        <w:t xml:space="preserve"> added to samples after </w:t>
      </w:r>
      <w:proofErr w:type="spellStart"/>
      <w:r w:rsidR="00E22B85">
        <w:t>beadbeating</w:t>
      </w:r>
      <w:proofErr w:type="spellEnd"/>
      <w:r w:rsidR="0011314F">
        <w:rPr>
          <w:color w:val="000000"/>
        </w:rPr>
        <w:t xml:space="preserve"> </w:t>
      </w:r>
      <w:r w:rsidR="0011314F">
        <w:rPr>
          <w:color w:val="000000"/>
        </w:rPr>
        <w:fldChar w:fldCharType="begin" w:fldLock="1"/>
      </w:r>
      <w:r w:rsidR="00235083">
        <w:rPr>
          <w:color w:val="000000"/>
        </w:rPr>
        <w:instrText>ADDIN CSL_CITATION {"citationItems":[{"id":"ITEM-1","itemData":{"DOI":"10.1016/B978-0-12-407863-5.00012-5","ISBN":"9780124078635","ISSN":"0076-6879","abstract":"Next generation sequencing-enabled metatranscriptomic and metagenomic datasets are providing unprecedented insights into the functional diversity of microbial communities, allowing detection of the genes present in a community as well as differentiation of those being actively transcribed. An emerging challenge of meta-omics approaches is how to quantitatively compare metagenomes and metatranscriptomes collected across spatial and temporal scales, or among treatments in experimental manipulations. Here, we describe the use of internal DNA and mRNA standards in meta-omics methodologies, and highlight how data collected in an absolute framework (per L or per cell) provides increased comparative power and insight into underlying causes of differences between samples.","author":[{"dropping-particle":"","family":"Satinsky","given":"Brandon M.","non-dropping-particle":"","parse-names":false,"suffix":""},{"dropping-particle":"","family":"Gifford","given":"Scott M.","non-dropping-particle":"","parse-names":false,"suffix":""},{"dropping-particle":"","family":"Crump","given":"Byron C.","non-dropping-particle":"","parse-names":false,"suffix":""},{"dropping-particle":"","family":"Moran","given":"Mary Ann","non-dropping-particle":"","parse-names":false,"suffix":""}],"container-title":"Methods in Enzymology","id":"ITEM-1","issued":{"date-parts":[["2013","1","1"]]},"page":"237-250","publisher":"Academic Press","title":"Use of Internal Standards for Quantitative Metatranscriptome and Metagenome Analysis","type":"article-journal","volume":"531"},"uris":["http://www.mendeley.com/documents/?uuid=9625912b-790e-365c-bdf9-9fbfcc295783"]}],"mendeley":{"formattedCitation":"(Satinsky et al. 2013)","plainTextFormattedCitation":"(Satinsky et al. 2013)","previouslyFormattedCitation":"(Satinsky et al. 2013)"},"properties":{"noteIndex":0},"schema":"https://github.com/citation-style-language/schema/raw/master/csl-citation.json"}</w:instrText>
      </w:r>
      <w:r w:rsidR="0011314F">
        <w:rPr>
          <w:color w:val="000000"/>
        </w:rPr>
        <w:fldChar w:fldCharType="separate"/>
      </w:r>
      <w:r w:rsidR="00D916DA" w:rsidRPr="00D916DA">
        <w:rPr>
          <w:noProof/>
          <w:color w:val="000000"/>
        </w:rPr>
        <w:t>(Satinsky et al. 2013)</w:t>
      </w:r>
      <w:r w:rsidR="0011314F">
        <w:rPr>
          <w:color w:val="000000"/>
        </w:rPr>
        <w:fldChar w:fldCharType="end"/>
      </w:r>
      <w:r w:rsidR="00E22B85">
        <w:t xml:space="preserve">. </w:t>
      </w:r>
      <w:proofErr w:type="spellStart"/>
      <w:r w:rsidR="003B00D7">
        <w:t>Phenol:c</w:t>
      </w:r>
      <w:r w:rsidR="00E22B85">
        <w:t>hloroform</w:t>
      </w:r>
      <w:proofErr w:type="spellEnd"/>
      <w:r w:rsidR="003B00D7">
        <w:t xml:space="preserve"> </w:t>
      </w:r>
      <w:r w:rsidR="00E22B85">
        <w:t xml:space="preserve">was used to </w:t>
      </w:r>
      <w:r w:rsidR="003B00D7">
        <w:t xml:space="preserve">isolate </w:t>
      </w:r>
      <w:r w:rsidR="00E22B85">
        <w:t>RNA</w:t>
      </w:r>
      <w:r w:rsidR="003B00D7">
        <w:t xml:space="preserve"> from the lysate</w:t>
      </w:r>
      <w:r w:rsidR="00E22B85">
        <w:t xml:space="preserve">. </w:t>
      </w:r>
      <w:r w:rsidR="00244FE5">
        <w:t xml:space="preserve">Purified </w:t>
      </w:r>
      <w:r w:rsidR="00E22B85">
        <w:t>RNA was precipitated in ethanol, pelleted, and resuspended</w:t>
      </w:r>
      <w:r w:rsidR="003B00D7">
        <w:t xml:space="preserve"> in nuclease-free water</w:t>
      </w:r>
      <w:r w:rsidR="00E22B85">
        <w:t xml:space="preserve">. The RNA was further </w:t>
      </w:r>
      <w:r w:rsidR="0063056B">
        <w:t>purified</w:t>
      </w:r>
      <w:r w:rsidR="00E22B85">
        <w:t xml:space="preserve"> using an RNeasy kit (QIAGEN, Hilden, Germany)</w:t>
      </w:r>
      <w:r w:rsidR="003B00D7">
        <w:t xml:space="preserve"> with</w:t>
      </w:r>
      <w:r w:rsidR="00E22B85">
        <w:t xml:space="preserve"> </w:t>
      </w:r>
      <w:r w:rsidR="003B00D7">
        <w:t>an on-column</w:t>
      </w:r>
      <w:r w:rsidR="00E22B85">
        <w:t xml:space="preserve"> </w:t>
      </w:r>
      <w:proofErr w:type="spellStart"/>
      <w:r w:rsidR="00E22B85">
        <w:t>DNAse</w:t>
      </w:r>
      <w:proofErr w:type="spellEnd"/>
      <w:r w:rsidR="00E22B85">
        <w:t xml:space="preserve"> digestion. </w:t>
      </w:r>
    </w:p>
    <w:p w14:paraId="61259F8C" w14:textId="77777777" w:rsidR="00164393" w:rsidRDefault="00E22B85" w:rsidP="00D916DA">
      <w:pPr>
        <w:pStyle w:val="Heading3"/>
        <w:jc w:val="left"/>
        <w:rPr>
          <w:color w:val="000000"/>
        </w:rPr>
      </w:pPr>
      <w:bookmarkStart w:id="8" w:name="_ju176pq6583a" w:colFirst="0" w:colLast="0"/>
      <w:bookmarkEnd w:id="8"/>
      <w:r>
        <w:rPr>
          <w:color w:val="000000"/>
        </w:rPr>
        <w:t>Additional lab-based measurements</w:t>
      </w:r>
    </w:p>
    <w:p w14:paraId="67E742B1" w14:textId="7BB237D4" w:rsidR="00164393" w:rsidRDefault="00E22B85" w:rsidP="00D916DA">
      <w:pPr>
        <w:pStyle w:val="Normal1"/>
        <w:jc w:val="left"/>
      </w:pPr>
      <w:r>
        <w:tab/>
        <w:t>Chlorophyll was extracted</w:t>
      </w:r>
      <w:r w:rsidR="00FB0F49">
        <w:t xml:space="preserve"> with methanol</w:t>
      </w:r>
      <w:r>
        <w:t xml:space="preserve"> </w:t>
      </w:r>
      <w:r w:rsidR="00244FE5">
        <w:t>from frozen filter</w:t>
      </w:r>
      <w:r w:rsidR="0063056B">
        <w:t>s</w:t>
      </w:r>
      <w:r w:rsidR="00244FE5">
        <w:t xml:space="preserve"> and </w:t>
      </w:r>
      <w:r w:rsidR="00FB0F49">
        <w:t>subsequently</w:t>
      </w:r>
      <w:r w:rsidR="00244FE5">
        <w:t xml:space="preserve"> acidified to measure </w:t>
      </w:r>
      <w:proofErr w:type="spellStart"/>
      <w:r w:rsidR="00244FE5">
        <w:t>phaeophytin</w:t>
      </w:r>
      <w:proofErr w:type="spellEnd"/>
      <w:r w:rsidR="00244FE5">
        <w:t xml:space="preserve">. </w:t>
      </w:r>
      <w:r w:rsidR="00E55E5A">
        <w:t xml:space="preserve">Total and dissolved nitrogen and phosphorus were measured </w:t>
      </w:r>
      <w:r w:rsidR="00EB4B0C">
        <w:t>with a</w:t>
      </w:r>
      <w:r w:rsidR="00FB0F49">
        <w:t xml:space="preserve"> </w:t>
      </w:r>
      <w:r w:rsidR="00E55E5A">
        <w:t>color</w:t>
      </w:r>
      <w:r w:rsidR="00FB0F49">
        <w:t>i</w:t>
      </w:r>
      <w:r w:rsidR="00E55E5A">
        <w:t xml:space="preserve">metric </w:t>
      </w:r>
      <w:r w:rsidR="00EB4B0C">
        <w:t>autoanalyzer</w:t>
      </w:r>
      <w:r w:rsidR="00E55E5A">
        <w:t xml:space="preserve">. </w:t>
      </w:r>
      <w:r>
        <w:t xml:space="preserve">DNA </w:t>
      </w:r>
      <w:r w:rsidR="00244FE5">
        <w:t>was extracted using</w:t>
      </w:r>
      <w:r>
        <w:t xml:space="preserve"> </w:t>
      </w:r>
      <w:proofErr w:type="spellStart"/>
      <w:r>
        <w:t>phenol</w:t>
      </w:r>
      <w:r w:rsidR="00244FE5">
        <w:t>:</w:t>
      </w:r>
      <w:r>
        <w:t>chloroform</w:t>
      </w:r>
      <w:proofErr w:type="spellEnd"/>
      <w:r>
        <w:t xml:space="preserve"> </w:t>
      </w:r>
      <w:r w:rsidR="0063056B">
        <w:t>and</w:t>
      </w:r>
      <w:r>
        <w:t xml:space="preserve"> the same lysis method as </w:t>
      </w:r>
      <w:r w:rsidR="0063056B">
        <w:t xml:space="preserve">in </w:t>
      </w:r>
      <w:r>
        <w:t xml:space="preserve">the RNA extraction protocol. </w:t>
      </w:r>
      <w:r w:rsidR="00346CDD">
        <w:t xml:space="preserve">Four </w:t>
      </w:r>
      <w:r>
        <w:t>additional DNA samples collected from</w:t>
      </w:r>
      <w:r w:rsidR="00B362F8">
        <w:t xml:space="preserve"> SP</w:t>
      </w:r>
      <w:r w:rsidR="0087615E">
        <w:t xml:space="preserve"> in a similar manner</w:t>
      </w:r>
      <w:r>
        <w:t xml:space="preserve"> in 2009 </w:t>
      </w:r>
      <w:r w:rsidR="0063056B">
        <w:t>used</w:t>
      </w:r>
      <w:r>
        <w:t xml:space="preserve"> as additional references for this lake.</w:t>
      </w:r>
    </w:p>
    <w:p w14:paraId="4634862E" w14:textId="77777777" w:rsidR="00DA6C13" w:rsidRPr="00DA6C13" w:rsidRDefault="00DA6C13" w:rsidP="00D916DA">
      <w:pPr>
        <w:pStyle w:val="Normal1"/>
        <w:jc w:val="left"/>
        <w:rPr>
          <w:i/>
        </w:rPr>
      </w:pPr>
      <w:r w:rsidRPr="00DA6C13">
        <w:rPr>
          <w:i/>
        </w:rPr>
        <w:t>Reference genomes</w:t>
      </w:r>
    </w:p>
    <w:p w14:paraId="7471F8F1" w14:textId="37DF1A99" w:rsidR="00DA6C13" w:rsidRDefault="00DA6C13" w:rsidP="00D916DA">
      <w:pPr>
        <w:ind w:firstLine="720"/>
        <w:jc w:val="left"/>
      </w:pPr>
      <w:r>
        <w:lastRenderedPageBreak/>
        <w:t>Single</w:t>
      </w:r>
      <w:r w:rsidR="00BE5EE4">
        <w:t>-cell</w:t>
      </w:r>
      <w:r>
        <w:t xml:space="preserve"> amplified genomes were generated following the </w:t>
      </w:r>
      <w:r w:rsidR="00AF2017">
        <w:t>Department of Energy Joint Genome Institute</w:t>
      </w:r>
      <w:r>
        <w:t>’s</w:t>
      </w:r>
      <w:r w:rsidR="00AF2017">
        <w:t xml:space="preserve"> (JGI)</w:t>
      </w:r>
      <w:r>
        <w:t xml:space="preserve"> standard protocol </w:t>
      </w:r>
      <w:r>
        <w:fldChar w:fldCharType="begin" w:fldLock="1"/>
      </w:r>
      <w:r w:rsidR="00235083">
        <w:instrText>ADDIN CSL_CITATION {"citationItems":[{"id":"ITEM-1","itemData":{"DOI":"10.1038/nprot.2014.067","ISSN":"1754-2189","abstract":"Obtaining genomes from uncultivated environmental microorganisms using FACS–based single-cell genomics","author":[{"dropping-particle":"","family":"Rinke","given":"Christian","non-dropping-particle":"","parse-names":false,"suffix":""},{"dropping-particle":"","family":"Lee","given":"Janey","non-dropping-particle":"","parse-names":false,"suffix":""},{"dropping-particle":"","family":"Nath","given":"Nandita","non-dropping-particle":"","parse-names":false,"suffix":""},{"dropping-particle":"","family":"Goudeau","given":"Danielle","non-dropping-particle":"","parse-names":false,"suffix":""},{"dropping-particle":"","family":"Thompson","given":"Brian","non-dropping-particle":"","parse-names":false,"suffix":""},{"dropping-particle":"","family":"Poulton","given":"Nicole","non-dropping-particle":"","parse-names":false,"suffix":""},{"dropping-particle":"","family":"Dmitrieff","given":"Elizabeth","non-dropping-particle":"","parse-names":false,"suffix":""},{"dropping-particle":"","family":"Malmstrom","given":"Rex","non-dropping-particle":"","parse-names":false,"suffix":""},{"dropping-particle":"","family":"Stepanauskas","given":"Ramunas","non-dropping-particle":"","parse-names":false,"suffix":""},{"dropping-particle":"","family":"Woyke","given":"Tanja","non-dropping-particle":"","parse-names":false,"suffix":""}],"container-title":"Nature Protocols","id":"ITEM-1","issue":"5","issued":{"date-parts":[["2014","5","10"]]},"page":"1038-1048","publisher":"Nature Publishing Group","title":"Obtaining genomes from uncultivated environmental microorganisms using FACS–based single-cell genomics","type":"article-journal","volume":"9"},"uris":["http://www.mendeley.com/documents/?uuid=4c27bae4-816c-38ee-a4cb-99c7a8b3448c"]}],"mendeley":{"formattedCitation":"(Rinke et al. 2014)","plainTextFormattedCitation":"(Rinke et al. 2014)","previouslyFormattedCitation":"(Rinke et al. 2014)"},"properties":{"noteIndex":0},"schema":"https://github.com/citation-style-language/schema/raw/master/csl-citation.json"}</w:instrText>
      </w:r>
      <w:r>
        <w:fldChar w:fldCharType="separate"/>
      </w:r>
      <w:r w:rsidR="00D916DA" w:rsidRPr="00D916DA">
        <w:rPr>
          <w:noProof/>
        </w:rPr>
        <w:t>(Rinke et al. 2014)</w:t>
      </w:r>
      <w:r>
        <w:fldChar w:fldCharType="end"/>
      </w:r>
      <w:r>
        <w:t>. Briefly, individual cells were sorted using an Influx flow cytometer (BD Biosciences) and treated with Ready-Lyse lysozyme (</w:t>
      </w:r>
      <w:proofErr w:type="spellStart"/>
      <w:r>
        <w:t>Epicentre</w:t>
      </w:r>
      <w:proofErr w:type="spellEnd"/>
      <w:r>
        <w:t>; 5U/</w:t>
      </w:r>
      <w:proofErr w:type="spellStart"/>
      <w:r>
        <w:t>μl</w:t>
      </w:r>
      <w:proofErr w:type="spellEnd"/>
      <w:r>
        <w:t xml:space="preserve"> final concentration) for 15min at room temperature.  Next, cell lysis and whole-genome amplification was performed with the REPLI-g Single Cell Kit (Qiagen) in 2μl reactions.  Lysis and stop reagents from the REPLI-g kit received UV treatment to remove potential DNA contamination </w:t>
      </w:r>
      <w:r>
        <w:fldChar w:fldCharType="begin" w:fldLock="1"/>
      </w:r>
      <w:r w:rsidR="00235083">
        <w:instrText>ADDIN CSL_CITATION {"citationItems":[{"id":"ITEM-1","itemData":{"DOI":"10.1371/journal.pone.0026161","ISSN":"1932-6203","abstract":"Single cell genomics is a powerful and increasingly popular tool for studying the genetic make-up of uncultured microbes. A key challenge for successful single cell sequencing and analysis is the removal of exogenous DNA from whole genome amplification reagents. We found that UV irradiation of the multiple displacement amplification (MDA) reagents, including the Phi29 polymerase and random hexamer primers, effectively eliminates the amplification of contaminating DNA. The methodology is quick, simple, and highly effective, thus significantly improving whole genome amplification from single cells.","author":[{"dropping-particle":"","family":"Woyke","given":"Tanja","non-dropping-particle":"","parse-names":false,"suffix":""},{"dropping-particle":"","family":"Sczyrba","given":"Alexander","non-dropping-particle":"","parse-names":false,"suffix":""},{"dropping-particle":"","family":"Lee","given":"Janey","non-dropping-particle":"","parse-names":false,"suffix":""},{"dropping-particle":"","family":"Rinke","given":"Christian","non-dropping-particle":"","parse-names":false,"suffix":""},{"dropping-particle":"","family":"Tighe","given":"Damon","non-dropping-particle":"","parse-names":false,"suffix":""},{"dropping-particle":"","family":"Clingenpeel","given":"Scott","non-dropping-particle":"","parse-names":false,"suffix":""},{"dropping-particle":"","family":"Malmstrom","given":"Rex","non-dropping-particle":"","parse-names":false,"suffix":""},{"dropping-particle":"","family":"Stepanauskas","given":"Ramunas","non-dropping-particle":"","parse-names":false,"suffix":""},{"dropping-particle":"","family":"Cheng","given":"Jan-Fang","non-dropping-particle":"","parse-names":false,"suffix":""}],"container-title":"PLoS ONE","editor":[{"dropping-particle":"","family":"Lespinet","given":"Olivier","non-dropping-particle":"","parse-names":false,"suffix":""}],"id":"ITEM-1","issue":"10","issued":{"date-parts":[["2011","10","20"]]},"page":"e26161","publisher":"Public Library of Science","title":"Decontamination of MDA Reagents for Single Cell Whole Genome Amplification","type":"article-journal","volume":"6"},"uris":["http://www.mendeley.com/documents/?uuid=761c8298-e74d-3f46-a45a-e0eef9ad261f"]}],"mendeley":{"formattedCitation":"(Woyke et al. 2011)","plainTextFormattedCitation":"(Woyke et al. 2011)","previouslyFormattedCitation":"(Woyke et al. 2011)"},"properties":{"noteIndex":0},"schema":"https://github.com/citation-style-language/schema/raw/master/csl-citation.json"}</w:instrText>
      </w:r>
      <w:r>
        <w:fldChar w:fldCharType="separate"/>
      </w:r>
      <w:r w:rsidR="00D916DA" w:rsidRPr="00D916DA">
        <w:rPr>
          <w:noProof/>
        </w:rPr>
        <w:t>(Woyke et al. 2011)</w:t>
      </w:r>
      <w:r>
        <w:fldChar w:fldCharType="end"/>
      </w:r>
      <w:r>
        <w:t>. Cells for SAG sequencing were chosen with a preference for</w:t>
      </w:r>
      <w:r w:rsidR="00B362F8">
        <w:t xml:space="preserve"> SP</w:t>
      </w:r>
      <w:r>
        <w:t xml:space="preserve">, the least well-represented lake in our pre-existing reference genome collection. An Illumina shotgun library was constructed from each single cell and sequenced on the Illumina </w:t>
      </w:r>
      <w:proofErr w:type="spellStart"/>
      <w:r>
        <w:t>NextSeq</w:t>
      </w:r>
      <w:proofErr w:type="spellEnd"/>
      <w:r>
        <w:t xml:space="preserve"> platform</w:t>
      </w:r>
      <w:r w:rsidR="00AF2017">
        <w:t xml:space="preserve"> (Illumina, San Diego, CA, USA)</w:t>
      </w:r>
      <w:r>
        <w:t xml:space="preserve">. Sequencing reads were filtered using </w:t>
      </w:r>
      <w:proofErr w:type="spellStart"/>
      <w:r>
        <w:t>BBTools</w:t>
      </w:r>
      <w:proofErr w:type="spellEnd"/>
      <w:r w:rsidR="00AF2017">
        <w:t xml:space="preserve"> </w:t>
      </w:r>
      <w:r w:rsidR="00AF2017">
        <w:fldChar w:fldCharType="begin" w:fldLock="1"/>
      </w:r>
      <w:r w:rsidR="00235083">
        <w:instrText>ADDIN CSL_CITATION {"citationItems":[{"id":"ITEM-1","itemData":{"DOI":"10.1186/1471-2105-13-238","abstract":"Alignment of reads is one of the primary computational tasks in bioinformatics. Of paramount importance to resequencing, alignment is also crucial to other areas-quality control, scaffolding, string-graph assembly, homology detection, assembly evaluation, error-correction, expression quantification, and even as a tool to evaluate other tools. An optimal aligner would greatly improve virtually any sequencing process, but optimal alignment is prohibitively expensive for gigabases of data. Here, we will present BBMap [1], a fast splice-aware aligner for short and long reads. We will demonstrate that BBMap has superior speed, sensitivity, and specificity to alternative high-throughput aligners bowtie2 [2], bwa [3], smalt, [4] GSNAP [5], and BLASR [6]. Introduction Mapping perfect reads is easy, but real reads have errors and mutations; any reference substring can be transformed into any read by applying a series of insertions, deletions, substitutions, and no-calls. The alignment game is played by assigning scores to these operations, then finding the location(s) in a reference maximizing that function. A function correctly reflecting probabilities of errors and mutations will yield its highest score at a read's most likely origin, allowing correct alignments to be made. A good aligner will be able to map reads rapidly and accurately in the presence of mutations. Problem Description Only 3 aligners were capable of indexing the metagenome, though it was not particularly large, at 5Gbp and 22M scaffolds. Results Conclusions • BBMap is shown to be a fast and accurate aligner, capable of correctly handling an overall wider variety of references, reads, and mutations than others. It has particularly outstanding performance with deletions, especially long ones, that other aligners cannot handle at all. While less common than SNPs, such large-scale features indicating (for example) the complete absence of a gene or promoter will not even be detected by other aligners. • GSNAP's performance was unexpectedly bad. It was incapable of indexing soil, and yielded 100% incorrect mappings against Maize, for unknown reasons. It had generally inferior performance on the two genomes it seemed able to process, Phycomyces and E.coli. And despite being billed as a de novo splice aligner, GSNAP was incapable of mapping reads across any long deletions. • Bwa was fairly fast and showed fairly good results as long as the edit distance was less than 7, but was incapable of handling …","author":[{"dropping-particle":"","family":"Bushnell","given":"Brian","non-dropping-particle":"","parse-names":false,"suffix":""},{"dropping-particle":"","family":"Egan","given":"Rob","non-dropping-particle":"","parse-names":false,"suffix":""},{"dropping-particle":"","family":"Copeland","given":"Alex","non-dropping-particle":"","parse-names":false,"suffix":""},{"dropping-particle":"","family":"Foster","given":"Brian","non-dropping-particle":"","parse-names":false,"suffix":""},{"dropping-particle":"","family":"Clum","given":"Alicia","non-dropping-particle":"","parse-names":false,"suffix":""},{"dropping-particle":"","family":"Sun","given":"Hui","non-dropping-particle":"","parse-names":false,"suffix":""},{"dropping-particle":"","family":"Labutti","given":"Kurt","non-dropping-particle":"","parse-names":false,"suffix":""},{"dropping-particle":"","family":"Singan","given":"Vasanth","non-dropping-particle":"","parse-names":false,"suffix":""},{"dropping-particle":"","family":"Tritt","given":"Andrew","non-dropping-particle":"","parse-names":false,"suffix":""},{"dropping-particle":"","family":"Spunde","given":"Alexander","non-dropping-particle":"","parse-names":false,"suffix":""},{"dropping-particle":"","family":"Martin","given":"Joel","non-dropping-particle":"","parse-names":false,"suffix":""},{"dropping-particle":"","family":"Han","given":"James","non-dropping-particle":"","parse-names":false,"suffix":""},{"dropping-particle":"","family":"Scholz","given":"Matt","non-dropping-particle":"","parse-names":false,"suffix":""}],"id":"ITEM-1","issued":{"date-parts":[["2014"]]},"title":"BBMap: A Fast, Accurate, Splice-Aware Aligner","type":"article-journal"},"uris":["http://www.mendeley.com/documents/?uuid=d5855a4d-fc1f-331a-b456-9efb5dbfc2cf"]}],"mendeley":{"formattedCitation":"(Bushnell et al. 2014)","plainTextFormattedCitation":"(Bushnell et al. 2014)","previouslyFormattedCitation":"(Bushnell et al. 2014)"},"properties":{"noteIndex":0},"schema":"https://github.com/citation-style-language/schema/raw/master/csl-citation.json"}</w:instrText>
      </w:r>
      <w:r w:rsidR="00AF2017">
        <w:fldChar w:fldCharType="separate"/>
      </w:r>
      <w:r w:rsidR="00D916DA" w:rsidRPr="00D916DA">
        <w:rPr>
          <w:noProof/>
        </w:rPr>
        <w:t>(Bushnell et al. 2014)</w:t>
      </w:r>
      <w:r w:rsidR="00AF2017">
        <w:fldChar w:fldCharType="end"/>
      </w:r>
      <w:r>
        <w:t xml:space="preserve"> and assembled into SAGs using </w:t>
      </w:r>
      <w:proofErr w:type="spellStart"/>
      <w:r>
        <w:t>SPAdes</w:t>
      </w:r>
      <w:proofErr w:type="spellEnd"/>
      <w:r>
        <w:rPr>
          <w:color w:val="000000"/>
        </w:rPr>
        <w:t xml:space="preserve"> </w:t>
      </w:r>
      <w:r>
        <w:rPr>
          <w:color w:val="000000"/>
        </w:rPr>
        <w:fldChar w:fldCharType="begin" w:fldLock="1"/>
      </w:r>
      <w:r w:rsidR="00235083">
        <w:rPr>
          <w:color w:val="000000"/>
        </w:rPr>
        <w:instrText>ADDIN CSL_CITATION {"citationItems":[{"id":"ITEM-1","itemData":{"DOI":"10.1089/cmb.2012.0021","abstract":"The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 + V-SC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(http://bioinf.spbau.ru/spades). It is distributed as open source software.","author":[{"dropping-particle":"","family":"Bankevich","given":"Anton","non-dropping-particle":"","parse-names":false,"suffix":""},{"dropping-particle":"","family":"Nurk","given":"Sergey","non-dropping-particle":"","parse-names":false,"suffix":""},{"dropping-particle":"","family":"Antipov","given":"Dmitry","non-dropping-particle":"","parse-names":false,"suffix":""},{"dropping-particle":"","family":"Gurevich","given":"Alexey A","non-dropping-particle":"","parse-names":false,"suffix":""},{"dropping-particle":"","family":"Dvorkin","given":"Mikhail","non-dropping-particle":"","parse-names":false,"suffix":""},{"dropping-particle":"","family":"Kulikov","given":"Alexander S","non-dropping-particle":"","parse-names":false,"suffix":""},{"dropping-particle":"","family":"Lesin","given":"Valery M","non-dropping-particle":"","parse-names":false,"suffix":""},{"dropping-particle":"","family":"Nikolenko","given":"Sergey I","non-dropping-particle":"","parse-names":false,"suffix":""},{"dropping-particle":"","family":"Pham","given":"Son","non-dropping-particle":"","parse-names":false,"suffix":""},{"dropping-particle":"","family":"Prjibelski","given":"Andrey D","non-dropping-particle":"","parse-names":false,"suffix":""},{"dropping-particle":"V","family":"Pyshkin","given":"Alexey","non-dropping-particle":"","parse-names":false,"suffix":""},{"dropping-particle":"V","family":"Sirotkin","given":"Alexander","non-dropping-particle":"","parse-names":false,"suffix":""},{"dropping-particle":"","family":"Vyahhi","given":"Nikolay","non-dropping-particle":"","parse-names":false,"suffix":""},{"dropping-particle":"","family":"Tesler","given":"Glenn","non-dropping-particle":"","parse-names":false,"suffix":""},{"dropping-particle":"","family":"Alekseyev","given":"Max A","non-dropping-particle":"","parse-names":false,"suffix":""},{"dropping-particle":"","family":"Pevzner","given":"Pavel A","non-dropping-particle":"","parse-names":false,"suffix":""}],"container-title":"Journal of Computational Biology","id":"ITEM-1","issue":"5","issued":{"date-parts":[["2012"]]},"page":"455-477","title":"SPAdes: A New Genome Assembly Algorithm and Its Applications to Single-Cell Sequencing","type":"article-journal","volume":"19"},"uris":["http://www.mendeley.com/documents/?uuid=65fbabc4-4961-307f-82e1-73347165eafc"]}],"mendeley":{"formattedCitation":"(Bankevich et al. 2012)","plainTextFormattedCitation":"(Bankevich et al. 2012)","previouslyFormattedCitation":"(Bankevich et al. 2012)"},"properties":{"noteIndex":0},"schema":"https://github.com/citation-style-language/schema/raw/master/csl-citation.json"}</w:instrText>
      </w:r>
      <w:r>
        <w:rPr>
          <w:color w:val="000000"/>
        </w:rPr>
        <w:fldChar w:fldCharType="separate"/>
      </w:r>
      <w:r w:rsidR="00D916DA" w:rsidRPr="00D916DA">
        <w:rPr>
          <w:noProof/>
          <w:color w:val="000000"/>
        </w:rPr>
        <w:t>(Bankevich et al. 2012)</w:t>
      </w:r>
      <w:r>
        <w:rPr>
          <w:color w:val="000000"/>
        </w:rPr>
        <w:fldChar w:fldCharType="end"/>
      </w:r>
      <w:r>
        <w:t xml:space="preserve">. </w:t>
      </w:r>
    </w:p>
    <w:p w14:paraId="67C564DA" w14:textId="2B8760EE" w:rsidR="00B37368" w:rsidRPr="002A3821" w:rsidRDefault="0087615E" w:rsidP="00D916DA">
      <w:pPr>
        <w:ind w:firstLine="720"/>
        <w:jc w:val="left"/>
      </w:pPr>
      <w:r>
        <w:t>Metagenomes were</w:t>
      </w:r>
      <w:r w:rsidR="002A3821">
        <w:t xml:space="preserve"> prepared for</w:t>
      </w:r>
      <w:r>
        <w:t xml:space="preserve"> sequenc</w:t>
      </w:r>
      <w:r w:rsidR="002A3821">
        <w:t>ing</w:t>
      </w:r>
      <w:r>
        <w:t xml:space="preserve"> using the KAPA-Illumina library creation kit (KAPA Biosystems)</w:t>
      </w:r>
      <w:r w:rsidR="002A3821">
        <w:t xml:space="preserve">. Metagenomes were sequenced on the Illumina </w:t>
      </w:r>
      <w:proofErr w:type="spellStart"/>
      <w:r w:rsidR="002A3821">
        <w:t>HiSeq</w:t>
      </w:r>
      <w:proofErr w:type="spellEnd"/>
      <w:r w:rsidR="002A3821">
        <w:t xml:space="preserve"> platform utilizing a </w:t>
      </w:r>
      <w:proofErr w:type="spellStart"/>
      <w:r w:rsidR="002A3821">
        <w:t>TruSeq</w:t>
      </w:r>
      <w:proofErr w:type="spellEnd"/>
      <w:r w:rsidR="002A3821">
        <w:t xml:space="preserve"> paired-end cluster kit</w:t>
      </w:r>
      <w:r w:rsidR="00AA2238">
        <w:t xml:space="preserve"> (Illumina, San Diego, CA, USA)</w:t>
      </w:r>
      <w:r w:rsidR="002A3821">
        <w:t xml:space="preserve">, producing paired ends of 150bp (2x150). Quality filtering was performed on the resulting reads before assembly. </w:t>
      </w:r>
      <w:proofErr w:type="spellStart"/>
      <w:r w:rsidR="002A3821" w:rsidRPr="002A3821">
        <w:t>BBDuk</w:t>
      </w:r>
      <w:proofErr w:type="spellEnd"/>
      <w:r w:rsidR="002A3821" w:rsidRPr="002A3821">
        <w:t xml:space="preserve"> adapter trimming was used to remove known Illumina adapters</w:t>
      </w:r>
      <w:r w:rsidR="00AF2017">
        <w:t xml:space="preserve"> </w:t>
      </w:r>
      <w:r w:rsidR="00AF2017">
        <w:fldChar w:fldCharType="begin" w:fldLock="1"/>
      </w:r>
      <w:r w:rsidR="00235083">
        <w:instrText>ADDIN CSL_CITATION {"citationItems":[{"id":"ITEM-1","itemData":{"DOI":"10.1186/1471-2105-13-238","abstract":"Alignment of reads is one of the primary computational tasks in bioinformatics. Of paramount importance to resequencing, alignment is also crucial to other areas-quality control, scaffolding, string-graph assembly, homology detection, assembly evaluation, error-correction, expression quantification, and even as a tool to evaluate other tools. An optimal aligner would greatly improve virtually any sequencing process, but optimal alignment is prohibitively expensive for gigabases of data. Here, we will present BBMap [1], a fast splice-aware aligner for short and long reads. We will demonstrate that BBMap has superior speed, sensitivity, and specificity to alternative high-throughput aligners bowtie2 [2], bwa [3], smalt, [4] GSNAP [5], and BLASR [6]. Introduction Mapping perfect reads is easy, but real reads have errors and mutations; any reference substring can be transformed into any read by applying a series of insertions, deletions, substitutions, and no-calls. The alignment game is played by assigning scores to these operations, then finding the location(s) in a reference maximizing that function. A function correctly reflecting probabilities of errors and mutations will yield its highest score at a read's most likely origin, allowing correct alignments to be made. A good aligner will be able to map reads rapidly and accurately in the presence of mutations. Problem Description Only 3 aligners were capable of indexing the metagenome, though it was not particularly large, at 5Gbp and 22M scaffolds. Results Conclusions • BBMap is shown to be a fast and accurate aligner, capable of correctly handling an overall wider variety of references, reads, and mutations than others. It has particularly outstanding performance with deletions, especially long ones, that other aligners cannot handle at all. While less common than SNPs, such large-scale features indicating (for example) the complete absence of a gene or promoter will not even be detected by other aligners. • GSNAP's performance was unexpectedly bad. It was incapable of indexing soil, and yielded 100% incorrect mappings against Maize, for unknown reasons. It had generally inferior performance on the two genomes it seemed able to process, Phycomyces and E.coli. And despite being billed as a de novo splice aligner, GSNAP was incapable of mapping reads across any long deletions. • Bwa was fairly fast and showed fairly good results as long as the edit distance was less than 7, but was incapable of handling …","author":[{"dropping-particle":"","family":"Bushnell","given":"Brian","non-dropping-particle":"","parse-names":false,"suffix":""},{"dropping-particle":"","family":"Egan","given":"Rob","non-dropping-particle":"","parse-names":false,"suffix":""},{"dropping-particle":"","family":"Copeland","given":"Alex","non-dropping-particle":"","parse-names":false,"suffix":""},{"dropping-particle":"","family":"Foster","given":"Brian","non-dropping-particle":"","parse-names":false,"suffix":""},{"dropping-particle":"","family":"Clum","given":"Alicia","non-dropping-particle":"","parse-names":false,"suffix":""},{"dropping-particle":"","family":"Sun","given":"Hui","non-dropping-particle":"","parse-names":false,"suffix":""},{"dropping-particle":"","family":"Labutti","given":"Kurt","non-dropping-particle":"","parse-names":false,"suffix":""},{"dropping-particle":"","family":"Singan","given":"Vasanth","non-dropping-particle":"","parse-names":false,"suffix":""},{"dropping-particle":"","family":"Tritt","given":"Andrew","non-dropping-particle":"","parse-names":false,"suffix":""},{"dropping-particle":"","family":"Spunde","given":"Alexander","non-dropping-particle":"","parse-names":false,"suffix":""},{"dropping-particle":"","family":"Martin","given":"Joel","non-dropping-particle":"","parse-names":false,"suffix":""},{"dropping-particle":"","family":"Han","given":"James","non-dropping-particle":"","parse-names":false,"suffix":""},{"dropping-particle":"","family":"Scholz","given":"Matt","non-dropping-particle":"","parse-names":false,"suffix":""}],"id":"ITEM-1","issued":{"date-parts":[["2014"]]},"title":"BBMap: A Fast, Accurate, Splice-Aware Aligner","type":"article-journal"},"uris":["http://www.mendeley.com/documents/?uuid=d5855a4d-fc1f-331a-b456-9efb5dbfc2cf"]}],"mendeley":{"formattedCitation":"(Bushnell et al. 2014)","plainTextFormattedCitation":"(Bushnell et al. 2014)","previouslyFormattedCitation":"(Bushnell et al. 2014)"},"properties":{"noteIndex":0},"schema":"https://github.com/citation-style-language/schema/raw/master/csl-citation.json"}</w:instrText>
      </w:r>
      <w:r w:rsidR="00AF2017">
        <w:fldChar w:fldCharType="separate"/>
      </w:r>
      <w:r w:rsidR="00D916DA" w:rsidRPr="00D916DA">
        <w:rPr>
          <w:noProof/>
        </w:rPr>
        <w:t>(Bushnell et al. 2014)</w:t>
      </w:r>
      <w:r w:rsidR="00AF2017">
        <w:fldChar w:fldCharType="end"/>
      </w:r>
      <w:r w:rsidR="002A3821" w:rsidRPr="002A3821">
        <w:t xml:space="preserve">.  </w:t>
      </w:r>
      <w:r w:rsidR="002A3821">
        <w:rPr>
          <w:szCs w:val="20"/>
          <w:lang w:val="en-US"/>
        </w:rPr>
        <w:t>R</w:t>
      </w:r>
      <w:r w:rsidR="002A3821" w:rsidRPr="002A3821">
        <w:rPr>
          <w:szCs w:val="20"/>
          <w:lang w:val="en-US"/>
        </w:rPr>
        <w:t>eads ends were trimmed where</w:t>
      </w:r>
      <w:r w:rsidR="002A3821">
        <w:t xml:space="preserve"> </w:t>
      </w:r>
      <w:r w:rsidR="002A3821" w:rsidRPr="002A3821">
        <w:rPr>
          <w:szCs w:val="20"/>
          <w:lang w:val="en-US"/>
        </w:rPr>
        <w:t>quality values were less than 12.  Read pairs containing more than three 'N', or with quality</w:t>
      </w:r>
      <w:r w:rsidR="002A3821">
        <w:t xml:space="preserve"> </w:t>
      </w:r>
      <w:r w:rsidR="002A3821" w:rsidRPr="002A3821">
        <w:rPr>
          <w:szCs w:val="20"/>
          <w:lang w:val="en-US"/>
        </w:rPr>
        <w:t>scores (before trimming) averaging less than 3 over the read, or length under 51bp after trimming were discarded.</w:t>
      </w:r>
      <w:r w:rsidR="002A3821">
        <w:rPr>
          <w:szCs w:val="20"/>
          <w:lang w:val="en-US"/>
        </w:rPr>
        <w:t xml:space="preserve"> Filtered reads were assembled using </w:t>
      </w:r>
      <w:proofErr w:type="spellStart"/>
      <w:r w:rsidR="002A3821">
        <w:rPr>
          <w:szCs w:val="20"/>
          <w:lang w:val="en-US"/>
        </w:rPr>
        <w:t>MegaHit</w:t>
      </w:r>
      <w:proofErr w:type="spellEnd"/>
      <w:r w:rsidR="00AF2017">
        <w:rPr>
          <w:szCs w:val="20"/>
          <w:lang w:val="en-US"/>
        </w:rPr>
        <w:t xml:space="preserve"> </w:t>
      </w:r>
      <w:r w:rsidR="00AF2017">
        <w:rPr>
          <w:szCs w:val="20"/>
          <w:lang w:val="en-US"/>
        </w:rPr>
        <w:fldChar w:fldCharType="begin" w:fldLock="1"/>
      </w:r>
      <w:r w:rsidR="00235083">
        <w:rPr>
          <w:szCs w:val="20"/>
          <w:lang w:val="en-US"/>
        </w:rPr>
        <w:instrText>ADDIN CSL_CITATION {"citationItems":[{"id":"ITEM-1","itemData":{"DOI":"10.1016/J.YMETH.2016.02.020","ISSN":"1046-2023","abstract":"The study of metagenomics has been much benefited from low-cost and high-throughput sequencing technologies, yet the tremendous amount of data generated make analysis like de novo assembly to consume too much computational resources. In late 2014 we released MEGAHIT v0.1 (together with a brief note of Li et al. (2015) [1]), which is the first NGS metagenome assembler that can assemble genome sequences from metagenomic datasets of hundreds of Giga base-pairs (bp) in a time- and memory-efficient manner on a single server. The core of MEGAHIT is an efficient parallel algorithm for constructing succinct de Bruijn Graphs (SdBG), implemented on a graphical processing unit (GPU). The software has been well received by the assembly community, and there is interest in how to adapt the algorithms to integrate popular assembly practices so as to improve the assembly quality, as well as how to speed up the software using better CPU-based algorithms (instead of GPU). In this paper we first describe the details of the core algorithms in MEGAHIT v0.1, and then we show the new modules to upgrade MEGAHIT to version v1.0, which gives better assembly quality, runs faster and uses less memory. For the Iowa Prairie Soil dataset (252Gbp after quality trimming), the assembly quality of MEGAHIT v1.0, when compared with v0.1, has a significant improvement, namely, 36% increase in assembly size and 23% in N50. More interestingly, MEGAHIT v1.0 is no slower than before (even running with the extra modules). This is primarily due to a new CPU-based algorithm for SdBG construction that is faster and requires less memory. Using CPU only, MEGAHIT v1.0 can assemble the Iowa Prairie Soil sample in about 43h, reducing the running time of v0.1 by at least 25% and memory usage by up to 50%. MEGAHIT v1.0, exhibiting a smaller memory footprint, can process even larger datasets. The Kansas Prairie Soil sample (484Gbp), the largest publicly available dataset, can now be assembled using no more than 500GB of memory in 7.5days. The assemblies of these datasets (and other large metgenomic datasets), as well as the software, are available at the website https://hku-bal.github.io/megabox.","author":[{"dropping-particle":"","family":"Li","given":"Dinghua","non-dropping-particle":"","parse-names":false,"suffix":""},{"dropping-particle":"","family":"Luo","given":"Ruibang","non-dropping-particle":"","parse-names":false,"suffix":""},{"dropping-particle":"","family":"Liu","given":"Chi-Man","non-dropping-particle":"","parse-names":false,"suffix":""},{"dropping-particle":"","family":"Leung","given":"Chi-Ming","non-dropping-particle":"","parse-names":false,"suffix":""},{"dropping-particle":"","family":"Ting","given":"Hing-Fung","non-dropping-particle":"","parse-names":false,"suffix":""},{"dropping-particle":"","family":"Sadakane","given":"Kunihiko","non-dropping-particle":"","parse-names":false,"suffix":""},{"dropping-particle":"","family":"Yamashita","given":"Hiroshi","non-dropping-particle":"","parse-names":false,"suffix":""},{"dropping-particle":"","family":"Lam","given":"Tak-Wah","non-dropping-particle":"","parse-names":false,"suffix":""}],"container-title":"Methods","id":"ITEM-1","issued":{"date-parts":[["2016","6","1"]]},"page":"3-11","publisher":"Academic Press","title":"MEGAHIT v1.0: A fast and scalable metagenome assembler driven by advanced methodologies and community practices","type":"article-journal","volume":"102"},"uris":["http://www.mendeley.com/documents/?uuid=058fe275-1f85-33dd-88a6-b18b1ca2c8fa"]}],"mendeley":{"formattedCitation":"(Li et al. 2016)","plainTextFormattedCitation":"(Li et al. 2016)","previouslyFormattedCitation":"(Li et al. 2016)"},"properties":{"noteIndex":0},"schema":"https://github.com/citation-style-language/schema/raw/master/csl-citation.json"}</w:instrText>
      </w:r>
      <w:r w:rsidR="00AF2017">
        <w:rPr>
          <w:szCs w:val="20"/>
          <w:lang w:val="en-US"/>
        </w:rPr>
        <w:fldChar w:fldCharType="separate"/>
      </w:r>
      <w:r w:rsidR="00D916DA" w:rsidRPr="00D916DA">
        <w:rPr>
          <w:noProof/>
          <w:szCs w:val="20"/>
          <w:lang w:val="en-US"/>
        </w:rPr>
        <w:t>(Li et al. 2016)</w:t>
      </w:r>
      <w:r w:rsidR="00AF2017">
        <w:rPr>
          <w:szCs w:val="20"/>
          <w:lang w:val="en-US"/>
        </w:rPr>
        <w:fldChar w:fldCharType="end"/>
      </w:r>
      <w:r w:rsidR="002A3821">
        <w:rPr>
          <w:szCs w:val="20"/>
          <w:lang w:val="en-US"/>
        </w:rPr>
        <w:t xml:space="preserve"> with a range of </w:t>
      </w:r>
      <w:proofErr w:type="spellStart"/>
      <w:r w:rsidR="002A3821">
        <w:rPr>
          <w:szCs w:val="20"/>
          <w:lang w:val="en-US"/>
        </w:rPr>
        <w:t>kmers</w:t>
      </w:r>
      <w:proofErr w:type="spellEnd"/>
      <w:r w:rsidR="002A3821">
        <w:rPr>
          <w:szCs w:val="20"/>
          <w:lang w:val="en-US"/>
        </w:rPr>
        <w:t xml:space="preserve"> (--k-list 23, 43, 63, 83, 103, 123) and otherwise default settings.</w:t>
      </w:r>
    </w:p>
    <w:p w14:paraId="75051C7D" w14:textId="4D57117D" w:rsidR="00DA6C13" w:rsidRDefault="00DA6C13" w:rsidP="00D916DA">
      <w:pPr>
        <w:ind w:firstLine="720"/>
        <w:jc w:val="left"/>
      </w:pPr>
      <w:r>
        <w:t xml:space="preserve">Assembled metagenomic contigs, </w:t>
      </w:r>
      <w:r w:rsidR="00AF2017">
        <w:t xml:space="preserve">newly sequenced </w:t>
      </w:r>
      <w:r>
        <w:t xml:space="preserve">SAGs, </w:t>
      </w:r>
      <w:r w:rsidR="00AF2017">
        <w:t>genomes</w:t>
      </w:r>
      <w:r>
        <w:t xml:space="preserve"> from previous McMahon Lab time series sequencing on these lakes</w:t>
      </w:r>
      <w:r>
        <w:rPr>
          <w:color w:val="000000"/>
        </w:rPr>
        <w:t xml:space="preserve"> </w:t>
      </w:r>
      <w:r>
        <w:rPr>
          <w:color w:val="000000"/>
        </w:rPr>
        <w:fldChar w:fldCharType="begin" w:fldLock="1"/>
      </w:r>
      <w:r w:rsidR="00235083">
        <w:rPr>
          <w:color w:val="000000"/>
        </w:rPr>
        <w:instrText>ADDIN CSL_CITATION {"citationItems":[{"id":"ITEM-1","itemData":{"DOI":"10.7717/peerj.6075","ISSN":"2167-8359","abstract":"&lt;p&gt; Although microbes mediate much of the biogeochemical cycling in freshwater, the categories of carbon and nutrients currently used in models of freshwater biogeochemical cycling are too broad to be relevant on a microbial scale. One way to improve these models is to incorporate microbial data. Here, we analyze both genes and genomes from three metagenomic time series and propose specific roles for microbial taxa in freshwater biogeochemical cycles. Our metagenomic time series span multiple years and originate from a eutrophic lake (Lake Mendota) and a humic lake (Trout Bog Lake) with contrasting water chemistry. Our analysis highlights the role of polyamines in the nitrogen cycle, the diversity of diazotrophs between lake types, the balance of assimilatory vs. dissimilatory sulfate reduction in freshwater, the various associations between types of phototrophy and carbon fixation, and the density and diversity of glycoside hydrolases in freshwater microbes. We also investigated aspects of central metabolism such as hydrogen metabolism, oxidative phosphorylation, methylotrophy, and sugar degradation. Finally, by analyzing the dynamics over time in nitrogen fixation genes and &lt;italic&gt;Cyanobacteria&lt;/italic&gt; genomes, we show that the potential for nitrogen fixation is linked to specific populations in Lake Mendota. This work represents an important step towards incorporating microbial data into ecosystem models and provides a better understanding of how microbes may participate in freshwater biogeochemical cycling. &lt;/p&gt;","author":[{"dropping-particle":"","family":"Linz","given":"Alexandra M.","non-dropping-particle":"","parse-names":false,"suffix":""},{"dropping-particle":"","family":"He","given":"Shaomei","non-dropping-particle":"","parse-names":false,"suffix":""},{"dropping-particle":"","family":"Stevens","given":"Sarah L.R.","non-dropping-particle":"","parse-names":false,"suffix":""},{"dropping-particle":"","family":"Anantharaman","given":"Karthik","non-dropping-particle":"","parse-names":false,"suffix":""},{"dropping-particle":"","family":"Rohwer","given":"Robin R.","non-dropping-particle":"","parse-names":false,"suffix":""},{"dropping-particle":"","family":"Malmstrom","given":"Rex R.","non-dropping-particle":"","parse-names":false,"suffix":""},{"dropping-particle":"","family":"Bertilsson","given":"Stefan","non-dropping-particle":"","parse-names":false,"suffix":""},{"dropping-particle":"","family":"McMahon","given":"Katherine D.","non-dropping-particle":"","parse-names":false,"suffix":""}],"container-title":"PeerJ","id":"ITEM-1","issued":{"date-parts":[["2018","12","10"]]},"page":"e6075","publisher":"PeerJ Inc.","title":"Freshwater carbon and nutrient cycles revealed through reconstructed population genomes","type":"article-journal","volume":"6"},"uris":["http://www.mendeley.com/documents/?uuid=c41df3fe-e8c1-3782-af57-a1bb33f01b82"]},{"id":"ITEM-2","itemData":{"DOI":"10.1038/ismej.2014.135","ISBN":"1751-7370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Journal","id":"ITEM-2","issue":"12","issued":{"date-parts":[["2014"]]},"page":"2503-16","publisher":"Nature Publishing Group","title":"Comparative single-cell genomics reveals potential ecological niches for the freshwater acI Actinobacteria lineage.","type":"article-journal","volume":"8"},"uris":["http://www.mendeley.com/documents/?uuid=47a1656a-7ac3-4c0f-89d0-2a9c148de621"]},{"id":"ITEM-3","itemData":{"DOI":"10.1038/s41396-017-0001-0","ISSN":"1751-7362","abstract":"To understand the forces driving differentiation and diversification in wild bacterial populations, we must be able to delineate and track ecologically relevant units through space and time. Mapping metagenomic sequences to reference genomes derived from the same environment can reveal genetic heterogeneity within populations, and in some cases, be used to identify boundaries between genetically similar, but ecologically distinct, populations. Here we examine population-level heterogeneity within abundant and ubiquitous freshwater bacterial groups such as the acI Actinobacteria and LD12 Alphaproteobacteria (the freshwater sister clade to the marine SAR11) using 33 single-cell genomes and a 5-year metagenomic time series. The single-cell genomes grouped into 15 monophyletic clusters (termed “tribes”) that share at least 97.9% 16S rRNA identity. Distinct populations were identified within most tribes based on the patterns of metagenomic read recruitments to single-cell genomes representing these tribes. Genetically distinct populations within tribes of the acI Actinobacterial lineage living in the same lake had different seasonal abundance patterns, suggesting these populations were also ecologically distinct. In contrast, sympatric LD12 populations were less genetically differentiated. This suggests that within one lake, some freshwater lineages harbor genetically discrete (but still closely related) and ecologically distinct populations, while other lineages are composed of less differentiated populations with overlapping niches. Our results point at an interplay of evolutionary and ecological forces acting on these communities that can be observed in real time.","author":[{"dropping-particle":"","family":"Garcia","given":"Sarahi L.","non-dropping-particle":"","parse-names":false,"suffix":""},{"dropping-particle":"","family":"Stevens","given":"Sarah L. R.","non-dropping-particle":"","parse-names":false,"suffix":""},{"dropping-particle":"","family":"Crary","given":"Benjamin","non-dropping-particle":"","parse-names":false,"suffix":""},{"dropping-particle":"","family":"Martinez-Garcia","given":"Manuel","non-dropping-particle":"","parse-names":false,"suffix":""},{"dropping-particle":"","family":"Stepanauskas","given":"Ramunas","non-dropping-particle":"","parse-names":false,"suffix":""},{"dropping-particle":"","family":"Woyke","given":"Tanja","non-dropping-particle":"","parse-names":false,"suffix":""},{"dropping-particle":"","family":"Tringe","given":"Susannah G.","non-dropping-particle":"","parse-names":false,"suffix":""},{"dropping-particle":"","family":"Andersson","given":"Siv G. E.","non-dropping-particle":"","parse-names":false,"suffix":""},{"dropping-particle":"","family":"Bertilsson","given":"Stefan","non-dropping-particle":"","parse-names":false,"suffix":""},{"dropping-particle":"","family":"Malmstrom","given":"Rex R.","non-dropping-particle":"","parse-names":false,"suffix":""},{"dropping-particle":"","family":"McMahon","given":"Katherine D.","non-dropping-particle":"","parse-names":false,"suffix":""}],"container-title":"The ISME Journal","id":"ITEM-3","issue":"3","issued":{"date-parts":[["2018","3","8"]]},"page":"742-755","publisher":"Nature Publishing Group","title":"Contrasting patterns of genome-level diversity across distinct co-occurring bacterial populations","type":"article-journal","volume":"12"},"uris":["http://www.mendeley.com/documents/?uuid=2f85a6f8-c376-3070-b5eb-f8b980216330"]}],"mendeley":{"formattedCitation":"(Ghylin et al. 2014; Garcia et al. 2018; Linz et al. 2018)","plainTextFormattedCitation":"(Ghylin et al. 2014; Garcia et al. 2018; Linz et al. 2018)","previouslyFormattedCitation":"(Ghylin et al. 2014; Garcia et al. 2018; Linz et al. 2018)"},"properties":{"noteIndex":0},"schema":"https://github.com/citation-style-language/schema/raw/master/csl-citation.json"}</w:instrText>
      </w:r>
      <w:r>
        <w:rPr>
          <w:color w:val="000000"/>
        </w:rPr>
        <w:fldChar w:fldCharType="separate"/>
      </w:r>
      <w:r w:rsidR="00D916DA" w:rsidRPr="00D916DA">
        <w:rPr>
          <w:noProof/>
          <w:color w:val="000000"/>
        </w:rPr>
        <w:t xml:space="preserve">(Ghylin et al. 2014; Garcia et al. 2018; Linz </w:t>
      </w:r>
      <w:r w:rsidR="00D916DA" w:rsidRPr="00D916DA">
        <w:rPr>
          <w:noProof/>
          <w:color w:val="000000"/>
        </w:rPr>
        <w:lastRenderedPageBreak/>
        <w:t>et al. 2018)</w:t>
      </w:r>
      <w:r>
        <w:rPr>
          <w:color w:val="000000"/>
        </w:rPr>
        <w:fldChar w:fldCharType="end"/>
      </w:r>
      <w:r>
        <w:t xml:space="preserve">, and freshwater algal genomes from NCBI </w:t>
      </w:r>
      <w:proofErr w:type="spellStart"/>
      <w:r>
        <w:t>RefSeq</w:t>
      </w:r>
      <w:proofErr w:type="spellEnd"/>
      <w:r>
        <w:rPr>
          <w:color w:val="000000"/>
        </w:rPr>
        <w:t xml:space="preserve"> </w:t>
      </w:r>
      <w:r>
        <w:rPr>
          <w:color w:val="000000"/>
        </w:rPr>
        <w:fldChar w:fldCharType="begin" w:fldLock="1"/>
      </w:r>
      <w:r w:rsidR="00235083">
        <w:rPr>
          <w:color w:val="000000"/>
        </w:rPr>
        <w:instrText>ADDIN CSL_CITATION {"citationItems":[{"id":"ITEM-1","itemData":{"DOI":"10.1093/nar/29.1.137","ISSN":"13624962","author":[{"dropping-particle":"","family":"Pruitt","given":"K. D.","non-dropping-particle":"","parse-names":false,"suffix":""},{"dropping-particle":"","family":"Maglott","given":"Donna R.","non-dropping-particle":"","parse-names":false,"suffix":""}],"container-title":"Nucleic Acids Research","id":"ITEM-1","issue":"1","issued":{"date-parts":[["2001","1","1"]]},"page":"137-140","publisher":"Oxford University Press","title":"RefSeq and LocusLink: NCBI gene-centered resources","type":"article-journal","volume":"29"},"uris":["http://www.mendeley.com/documents/?uuid=4313d81b-d6bd-34d7-bdb3-f099d2ab5867"]}],"mendeley":{"formattedCitation":"(Pruitt and Maglott 2001)","plainTextFormattedCitation":"(Pruitt and Maglott 2001)","previouslyFormattedCitation":"(Pruitt and Maglott 2001)"},"properties":{"noteIndex":0},"schema":"https://github.com/citation-style-language/schema/raw/master/csl-citation.json"}</w:instrText>
      </w:r>
      <w:r>
        <w:rPr>
          <w:color w:val="000000"/>
        </w:rPr>
        <w:fldChar w:fldCharType="separate"/>
      </w:r>
      <w:r w:rsidR="00D916DA" w:rsidRPr="00D916DA">
        <w:rPr>
          <w:noProof/>
          <w:color w:val="000000"/>
        </w:rPr>
        <w:t>(Pruitt and Maglott 2001)</w:t>
      </w:r>
      <w:r>
        <w:rPr>
          <w:color w:val="000000"/>
        </w:rPr>
        <w:fldChar w:fldCharType="end"/>
      </w:r>
      <w:r>
        <w:t xml:space="preserve"> were used to build a nonredundant, highly specific database for subsequent mapping of </w:t>
      </w:r>
      <w:proofErr w:type="spellStart"/>
      <w:r>
        <w:t>metatranscriptomic</w:t>
      </w:r>
      <w:proofErr w:type="spellEnd"/>
      <w:r>
        <w:t xml:space="preserve"> reads (</w:t>
      </w:r>
      <w:r w:rsidR="000C1647">
        <w:t>Table S1</w:t>
      </w:r>
      <w:r>
        <w:t xml:space="preserve">). After formatting each type of genome or </w:t>
      </w:r>
      <w:proofErr w:type="spellStart"/>
      <w:r>
        <w:t>contig’s</w:t>
      </w:r>
      <w:proofErr w:type="spellEnd"/>
      <w:r>
        <w:t xml:space="preserve"> </w:t>
      </w:r>
      <w:proofErr w:type="spellStart"/>
      <w:r>
        <w:t>fastq</w:t>
      </w:r>
      <w:proofErr w:type="spellEnd"/>
      <w:r>
        <w:t xml:space="preserve"> and </w:t>
      </w:r>
      <w:proofErr w:type="spellStart"/>
      <w:r>
        <w:t>gff</w:t>
      </w:r>
      <w:proofErr w:type="spellEnd"/>
      <w:r>
        <w:t xml:space="preserve"> files, coding regions were extracted and clustered at 97% ID using CD-HIT</w:t>
      </w:r>
      <w:r>
        <w:rPr>
          <w:color w:val="000000"/>
        </w:rPr>
        <w:t xml:space="preserve"> </w:t>
      </w:r>
      <w:r>
        <w:rPr>
          <w:color w:val="000000"/>
        </w:rPr>
        <w:fldChar w:fldCharType="begin" w:fldLock="1"/>
      </w:r>
      <w:r w:rsidR="00235083">
        <w:rPr>
          <w:color w:val="000000"/>
        </w:rPr>
        <w:instrText>ADDIN CSL_CITATION {"citationItems":[{"id":"ITEM-1","itemData":{"DOI":"10.1093/bioinformatics/btq003","ISSN":"1460-2059","author":[{"dropping-particle":"","family":"Huang","given":"Ying","non-dropping-particle":"","parse-names":false,"suffix":""},{"dropping-particle":"","family":"Niu","given":"Beifang","non-dropping-particle":"","parse-names":false,"suffix":""},{"dropping-particle":"","family":"Gao","given":"Ying","non-dropping-particle":"","parse-names":false,"suffix":""},{"dropping-particle":"","family":"Fu","given":"Limin","non-dropping-particle":"","parse-names":false,"suffix":""},{"dropping-particle":"","family":"Li","given":"Weizhong","non-dropping-particle":"","parse-names":false,"suffix":""}],"container-title":"Bioinformatics","id":"ITEM-1","issue":"5","issued":{"date-parts":[["2010","3","1"]]},"page":"680-682","publisher":"Oxford University Press","title":"CD-HIT Suite: a web server for clustering and comparing biological sequences","type":"article-journal","volume":"26"},"uris":["http://www.mendeley.com/documents/?uuid=ac7d4d44-3dbb-3d21-a53f-17a2b3bc1c6f"]}],"mendeley":{"formattedCitation":"(Huang et al. 2010)","plainTextFormattedCitation":"(Huang et al. 2010)","previouslyFormattedCitation":"(Huang et al. 2010)"},"properties":{"noteIndex":0},"schema":"https://github.com/citation-style-language/schema/raw/master/csl-citation.json"}</w:instrText>
      </w:r>
      <w:r>
        <w:rPr>
          <w:color w:val="000000"/>
        </w:rPr>
        <w:fldChar w:fldCharType="separate"/>
      </w:r>
      <w:r w:rsidR="00D916DA" w:rsidRPr="00D916DA">
        <w:rPr>
          <w:noProof/>
          <w:color w:val="000000"/>
        </w:rPr>
        <w:t>(Huang et al. 2010)</w:t>
      </w:r>
      <w:r>
        <w:rPr>
          <w:color w:val="000000"/>
        </w:rPr>
        <w:fldChar w:fldCharType="end"/>
      </w:r>
      <w:r>
        <w:t>.</w:t>
      </w:r>
      <w:r w:rsidR="00AF2017">
        <w:t xml:space="preserve"> The longest gene in each cluster was chosen as the representative sequence and used as the mapping reference.</w:t>
      </w:r>
    </w:p>
    <w:p w14:paraId="3ECF3CDD" w14:textId="2733E8D2" w:rsidR="00DA6C13" w:rsidRPr="00DA6C13" w:rsidRDefault="00DA6C13" w:rsidP="00D916DA">
      <w:pPr>
        <w:pStyle w:val="Normal1"/>
        <w:ind w:firstLine="720"/>
        <w:jc w:val="left"/>
      </w:pPr>
      <w:r>
        <w:t xml:space="preserve">Individual metagenome assemblies were binned using </w:t>
      </w:r>
      <w:proofErr w:type="spellStart"/>
      <w:r>
        <w:t>M</w:t>
      </w:r>
      <w:r w:rsidR="00C67779">
        <w:t>axBin</w:t>
      </w:r>
      <w:proofErr w:type="spellEnd"/>
      <w:r w:rsidR="00C67779">
        <w:t xml:space="preserve"> version 2.2.4</w:t>
      </w:r>
      <w:r>
        <w:t xml:space="preserve"> </w:t>
      </w:r>
      <w:r w:rsidR="00235083">
        <w:fldChar w:fldCharType="begin" w:fldLock="1"/>
      </w:r>
      <w:r w:rsidR="00235083">
        <w:instrText>ADDIN CSL_CITATION {"citationItems":[{"id":"ITEM-1","itemData":{"DOI":"10.1186/2049-2618-2-26","ISSN":"2049-2618","abstract":"Recovering individual genomes from metagenomic datasets allows access to uncultivated microbial populations that may have important roles in natural and engineered ecosystems. Understanding the roles of these uncultivated populations has broad application in ecology, evolution, biotechnology and medicine. Accurate binning of assembled metagenomic sequences is an essential step in recovering the genomes and understanding microbial functions. We have developed a binning algorithm, MaxBin, which automates the binning of assembled metagenomic scaffolds using an expectation-maximization algorithm after the assembly of metagenomic sequencing reads. Binning of simulated metagenomic datasets demonstrated that MaxBin had high levels of accuracy in binning microbial genomes. MaxBin was used to recover genomes from metagenomic data obtained through the Human Microbiome Project, which demonstrated its ability to recover genomes from real metagenomic datasets with variable sequencing coverages. Application of MaxBin to metagenomes obtained from microbial consortia adapted to grow on cellulose allowed genomic analysis of new, uncultivated, cellulolytic bacterial populations, including an abundant myxobacterial population distantly related to Sorangium cellulosum that possessed a much smaller genome (5 MB versus 13 to 14 MB) but has a more extensive set of genes for biomass deconstruction. For the cellulolytic consortia, the MaxBin results were compared to binning using emergent self-organizing maps (ESOMs) and differential coverage binning, demonstrating that it performed comparably to these methods but had distinct advantages in automation, resolution of related genomes and sensitivity. The automatic binning software that we developed successfully classifies assembled sequences in metagenomic datasets into recovered individual genomes. The isolation of dozens of species in cellulolytic microbial consortia, including a novel species of myxobacteria that has the smallest genome among all sequenced aerobic myxobacteria, was easily achieved using the binning software. This work demonstrates that the processes required for recovering genomes from assembled metagenomic datasets can be readily automated, an important advance in understanding the metabolic potential of microbes in natural environments. MaxBin is available at \n                    https://sourceforge.net/projects/maxbin/\n                    \n                  .","author":[{"dropping-particle":"","family":"Wu","given":"Yu-Wei","non-dropping-particle":"","parse-names":false,"suffix":""},{"dropping-particle":"","family":"Tang","given":"Yung-Hsu","non-dropping-particle":"","parse-names":false,"suffix":""},{"dropping-particle":"","family":"Tringe","given":"Susannah G","non-dropping-particle":"","parse-names":false,"suffix":""},{"dropping-particle":"","family":"Simmons","given":"Blake A","non-dropping-particle":"","parse-names":false,"suffix":""},{"dropping-particle":"","family":"Singer","given":"Steven W","non-dropping-particle":"","parse-names":false,"suffix":""}],"container-title":"Microbiome","id":"ITEM-1","issue":"1","issued":{"date-parts":[["2014","12","1"]]},"page":"26","publisher":"BioMed Central","title":"MaxBin: an automated binning method to recover individual genomes from metagenomes using an expectation-maximization algorithm","type":"article-journal","volume":"2"},"uris":["http://www.mendeley.com/documents/?uuid=7ffcd538-823a-3bc7-9c57-e2ddacd7f396"]}],"mendeley":{"formattedCitation":"(Wu et al. 2014)","plainTextFormattedCitation":"(Wu et al. 2014)","previouslyFormattedCitation":"(Wu et al. 2014)"},"properties":{"noteIndex":0},"schema":"https://github.com/citation-style-language/schema/raw/master/csl-citation.json"}</w:instrText>
      </w:r>
      <w:r w:rsidR="00235083">
        <w:fldChar w:fldCharType="separate"/>
      </w:r>
      <w:r w:rsidR="00235083" w:rsidRPr="00235083">
        <w:rPr>
          <w:noProof/>
        </w:rPr>
        <w:t>(Wu et al. 2014)</w:t>
      </w:r>
      <w:r w:rsidR="00235083">
        <w:fldChar w:fldCharType="end"/>
      </w:r>
      <w:r>
        <w:t xml:space="preserve"> and checked for completeness and contamination using </w:t>
      </w:r>
      <w:proofErr w:type="spellStart"/>
      <w:r>
        <w:t>CheckM</w:t>
      </w:r>
      <w:proofErr w:type="spellEnd"/>
      <w:r w:rsidR="00C67779">
        <w:t xml:space="preserve"> version 1.0.10</w:t>
      </w:r>
      <w:r>
        <w:rPr>
          <w:color w:val="000000"/>
        </w:rPr>
        <w:t xml:space="preserve"> </w:t>
      </w:r>
      <w:r>
        <w:rPr>
          <w:color w:val="000000"/>
        </w:rPr>
        <w:fldChar w:fldCharType="begin" w:fldLock="1"/>
      </w:r>
      <w:r w:rsidR="00235083">
        <w:rPr>
          <w:color w:val="000000"/>
        </w:rPr>
        <w:instrText>ADDIN CSL_CITATION {"citationItems":[{"id":"ITEM-1","itemData":{"DOI":"10.1101/gr.186072.114","ISSN":"1549-5469","PMID":"25977477","abstract":"Large-scale recovery of genomes from isolates, single cells, and metagenomic data has been made possible by advances in computational methods and substantial reductions in sequencing costs. Although this increasing breadth of draft genomes is providing key information regarding the evolutionary and functional diversity of microbial life, it has become impractical to finish all available reference genomes. Making robust biological inferences from draft genomes requires accurate estimates of their completeness and contamination. Current methods for assessing genome quality are ad hoc and generally make use of a limited number of \"marker\" genes conserved across all bacterial or archaeal genomes. Here we introduce CheckM, an automated method for assessing the quality of a genome using a broader set of marker genes specific to the position of a genome within a reference genome tree and information about the collocation of these genes. We demonstrate the effectiveness of CheckM using synthetic data and a wide range of isolate-, single-cell-, and metagenome-derived genomes. CheckM is shown to provide accurate estimates of genome completeness and contamination and to outperform existing approaches. Using CheckM, we identify a diverse range of errors currently impacting publicly available isolate genomes and demonstrate that genomes obtained from single cells and metagenomic data vary substantially in quality. In order to facilitate the use of draft genomes, we propose an objective measure of genome quality that can be used to select genomes suitable for specific gene- and genome-centric analyses of microbial communities.","author":[{"dropping-particle":"","family":"Parks","given":"Donovan H","non-dropping-particle":"","parse-names":false,"suffix":""},{"dropping-particle":"","family":"Imelfort","given":"Michael","non-dropping-particle":"","parse-names":false,"suffix":""},{"dropping-particle":"","family":"Skennerton","given":"Connor T","non-dropping-particle":"","parse-names":false,"suffix":""},{"dropping-particle":"","family":"Hugenholtz","given":"Philip","non-dropping-particle":"","parse-names":false,"suffix":""},{"dropping-particle":"","family":"Tyson","given":"Gene W","non-dropping-particle":"","parse-names":false,"suffix":""}],"container-title":"Genome research","id":"ITEM-1","issue":"7","issued":{"date-parts":[["2015","7","14"]]},"page":"1043-55","publisher":"Cold Spring Harbor Laboratory Press","title":"CheckM: assessing the quality of microbial genomes recovered from isolates, single cells, and metagenomes.","type":"article-journal","volume":"25"},"uris":["http://www.mendeley.com/documents/?uuid=2c26c6bd-6796-3cf1-b93f-4dd973f14541"]}],"mendeley":{"formattedCitation":"(Parks et al. 2015)","plainTextFormattedCitation":"(Parks et al. 2015)","previouslyFormattedCitation":"(Parks et al. 2015)"},"properties":{"noteIndex":0},"schema":"https://github.com/citation-style-language/schema/raw/master/csl-citation.json"}</w:instrText>
      </w:r>
      <w:r>
        <w:rPr>
          <w:color w:val="000000"/>
        </w:rPr>
        <w:fldChar w:fldCharType="separate"/>
      </w:r>
      <w:r w:rsidR="00D916DA" w:rsidRPr="00D916DA">
        <w:rPr>
          <w:noProof/>
          <w:color w:val="000000"/>
        </w:rPr>
        <w:t>(Parks et al. 2015)</w:t>
      </w:r>
      <w:r>
        <w:rPr>
          <w:color w:val="000000"/>
        </w:rPr>
        <w:fldChar w:fldCharType="end"/>
      </w:r>
      <w:r>
        <w:t xml:space="preserve">. Bins and </w:t>
      </w:r>
      <w:proofErr w:type="spellStart"/>
      <w:r>
        <w:t>unbinned</w:t>
      </w:r>
      <w:proofErr w:type="spellEnd"/>
      <w:r>
        <w:t xml:space="preserve"> </w:t>
      </w:r>
      <w:proofErr w:type="spellStart"/>
      <w:r>
        <w:t>contigs</w:t>
      </w:r>
      <w:proofErr w:type="spellEnd"/>
      <w:r>
        <w:t xml:space="preserve"> from the metagenome assemblies were classified by taking the consensus taxonomy of the best hit in the Integrated Microbial Genomes database </w:t>
      </w:r>
      <w:r>
        <w:fldChar w:fldCharType="begin" w:fldLock="1"/>
      </w:r>
      <w:r w:rsidR="00235083">
        <w:instrText>ADDIN CSL_CITATION {"citationItems":[{"id":"ITEM-1","itemData":{"DOI":"10.1093/nar/gkr1044","ISBN":"1362-4962 (Electronic)\\r0305-1048 (Linking)","ISSN":"03051048","PMID":"22194640","abstract":"The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http://www.hmpdacc-resources.org/img_hmp).","author":[{"dropping-particle":"","family":"Markowitz","given":"Victor M.","non-dropping-particle":"","parse-names":false,"suffix":""},{"dropping-particle":"","family":"Chen","given":"I. Min A.","non-dropping-particle":"","parse-names":false,"suffix":""},{"dropping-particle":"","family":"Palaniappan","given":"Krishna","non-dropping-particle":"","parse-names":false,"suffix":""},{"dropping-particle":"","family":"Chu","given":"Ken","non-dropping-particle":"","parse-names":false,"suffix":""},{"dropping-particle":"","family":"Szeto","given":"Ernest","non-dropping-particle":"","parse-names":false,"suffix":""},{"dropping-particle":"","family":"Grechkin","given":"Yuri","non-dropping-particle":"","parse-names":false,"suffix":""},{"dropping-particle":"","family":"Ratner","given":"Anna","non-dropping-particle":"","parse-names":false,"suffix":""},{"dropping-particle":"","family":"Jacob","given":"Biju","non-dropping-particle":"","parse-names":false,"suffix":""},{"dropping-particle":"","family":"Huang","given":"Jinghua","non-dropping-particle":"","parse-names":false,"suffix":""},{"dropping-particle":"","family":"Williams","given":"Peter","non-dropping-particle":"","parse-names":false,"suffix":""},{"dropping-particle":"","family":"Huntemann","given":"Marcel","non-dropping-particle":"","parse-names":false,"suffix":""},{"dropping-particle":"","family":"Anderson","given":"Iain","non-dropping-particle":"","parse-names":false,"suffix":""},{"dropping-particle":"","family":"Mavromatis","given":"Konstantinos","non-dropping-particle":"","parse-names":false,"suffix":""},{"dropping-particle":"","family":"Ivanova","given":"Natalia N.","non-dropping-particle":"","parse-names":false,"suffix":""},{"dropping-particle":"","family":"Kyrpides","given":"Nikos C.","non-dropping-particle":"","parse-names":false,"suffix":""}],"container-title":"Nucleic Acids Research","id":"ITEM-1","issue":"D1","issued":{"date-parts":[["2012"]]},"page":"115-122","title":"IMG: The integrated microbial genomes database and comparative analysis system","type":"article-journal","volume":"40"},"uris":["http://www.mendeley.com/documents/?uuid=572d453b-7bab-4805-8642-aca4e6d99eed"]}],"mendeley":{"formattedCitation":"(Markowitz et al. 2012)","plainTextFormattedCitation":"(Markowitz et al. 2012)","previouslyFormattedCitation":"(Markowitz et al. 2012)"},"properties":{"noteIndex":0},"schema":"https://github.com/citation-style-language/schema/raw/master/csl-citation.json"}</w:instrText>
      </w:r>
      <w:r>
        <w:fldChar w:fldCharType="separate"/>
      </w:r>
      <w:r w:rsidR="00D916DA" w:rsidRPr="00D916DA">
        <w:rPr>
          <w:noProof/>
        </w:rPr>
        <w:t>(Markowitz et al. 2012)</w:t>
      </w:r>
      <w:r>
        <w:fldChar w:fldCharType="end"/>
      </w:r>
      <w:r>
        <w:t xml:space="preserve"> for each coding region on a contig/bin using in-house McMahon Lab scripts.</w:t>
      </w:r>
      <w:r w:rsidR="00E73DB1">
        <w:t xml:space="preserve"> Where contigs were too short to classify or had conflicting coding region classifications, the coding region classifications were used instead. </w:t>
      </w:r>
    </w:p>
    <w:p w14:paraId="6FD20BC1" w14:textId="04C1AA6B" w:rsidR="00B112C6" w:rsidRPr="001D75BD" w:rsidRDefault="00DA6C13" w:rsidP="00D916DA">
      <w:pPr>
        <w:pStyle w:val="Heading3"/>
        <w:jc w:val="left"/>
        <w:rPr>
          <w:color w:val="000000"/>
        </w:rPr>
      </w:pPr>
      <w:bookmarkStart w:id="9" w:name="_bmysu084743p" w:colFirst="0" w:colLast="0"/>
      <w:bookmarkEnd w:id="9"/>
      <w:proofErr w:type="spellStart"/>
      <w:r>
        <w:rPr>
          <w:color w:val="000000"/>
        </w:rPr>
        <w:t>Metatranscriptomics</w:t>
      </w:r>
      <w:proofErr w:type="spellEnd"/>
      <w:r w:rsidR="00B112C6">
        <w:t xml:space="preserve"> </w:t>
      </w:r>
    </w:p>
    <w:p w14:paraId="4D340945" w14:textId="3EC1DA28" w:rsidR="00DA6C13" w:rsidRDefault="00AA2238" w:rsidP="00D916DA">
      <w:pPr>
        <w:pStyle w:val="Normal1"/>
        <w:ind w:firstLine="720"/>
        <w:jc w:val="left"/>
      </w:pPr>
      <w:proofErr w:type="spellStart"/>
      <w:r>
        <w:t>Metatranscriptomic</w:t>
      </w:r>
      <w:proofErr w:type="spellEnd"/>
      <w:r>
        <w:t xml:space="preserve"> sam</w:t>
      </w:r>
      <w:r w:rsidR="007A6AEB">
        <w:t>pl</w:t>
      </w:r>
      <w:r>
        <w:t>es</w:t>
      </w:r>
      <w:r w:rsidR="00E22B85">
        <w:t xml:space="preserve"> were sequenced by the JGI. </w:t>
      </w:r>
      <w:r w:rsidR="002A3821">
        <w:t>R</w:t>
      </w:r>
      <w:r w:rsidR="00E22B85">
        <w:t xml:space="preserve">ibosomal RNA was depleted </w:t>
      </w:r>
      <w:r w:rsidR="002A3821">
        <w:t xml:space="preserve">using the </w:t>
      </w:r>
      <w:r>
        <w:t xml:space="preserve">Illumina </w:t>
      </w:r>
      <w:proofErr w:type="spellStart"/>
      <w:r>
        <w:t>Ribo</w:t>
      </w:r>
      <w:proofErr w:type="spellEnd"/>
      <w:r>
        <w:t xml:space="preserve">-Zero </w:t>
      </w:r>
      <w:proofErr w:type="spellStart"/>
      <w:r>
        <w:t>rRNA</w:t>
      </w:r>
      <w:proofErr w:type="spellEnd"/>
      <w:r>
        <w:t xml:space="preserve"> Removal Kit</w:t>
      </w:r>
      <w:r w:rsidR="003B00D7">
        <w:t xml:space="preserve">, and </w:t>
      </w:r>
      <w:r>
        <w:t xml:space="preserve">samples were prepared for sequencing with the Illumina </w:t>
      </w:r>
      <w:proofErr w:type="spellStart"/>
      <w:r>
        <w:t>TruSeq</w:t>
      </w:r>
      <w:proofErr w:type="spellEnd"/>
      <w:r>
        <w:t xml:space="preserve"> Stranded Total RNA HT kit</w:t>
      </w:r>
      <w:r w:rsidR="00E22B85">
        <w:t xml:space="preserve">. </w:t>
      </w:r>
      <w:r>
        <w:t>Samples were</w:t>
      </w:r>
      <w:r w:rsidR="00E22B85">
        <w:t xml:space="preserve"> sequenced using</w:t>
      </w:r>
      <w:r>
        <w:t xml:space="preserve"> the</w:t>
      </w:r>
      <w:r w:rsidR="00E22B85">
        <w:t xml:space="preserve"> Illumina </w:t>
      </w:r>
      <w:proofErr w:type="spellStart"/>
      <w:r w:rsidR="00E22B85">
        <w:t>HiSeq</w:t>
      </w:r>
      <w:proofErr w:type="spellEnd"/>
      <w:r w:rsidR="00E22B85">
        <w:t xml:space="preserve"> </w:t>
      </w:r>
      <w:r>
        <w:t xml:space="preserve">platform and a </w:t>
      </w:r>
      <w:proofErr w:type="spellStart"/>
      <w:r>
        <w:t>TruSeq</w:t>
      </w:r>
      <w:proofErr w:type="spellEnd"/>
      <w:r>
        <w:t xml:space="preserve"> paired-end clustering kit for paired-end, 150bp sequencing (2x150).</w:t>
      </w:r>
      <w:r w:rsidR="00E22B85">
        <w:t xml:space="preserve"> </w:t>
      </w:r>
      <w:proofErr w:type="spellStart"/>
      <w:r w:rsidRPr="002A3821">
        <w:t>BBDuk</w:t>
      </w:r>
      <w:proofErr w:type="spellEnd"/>
      <w:r w:rsidRPr="002A3821">
        <w:t xml:space="preserve"> adapter trimming was used to remove known Illumina adapters.  </w:t>
      </w:r>
      <w:r>
        <w:rPr>
          <w:szCs w:val="20"/>
          <w:lang w:val="en-US"/>
        </w:rPr>
        <w:t>R</w:t>
      </w:r>
      <w:r w:rsidRPr="002A3821">
        <w:rPr>
          <w:szCs w:val="20"/>
          <w:lang w:val="en-US"/>
        </w:rPr>
        <w:t>eads ends were trimmed where</w:t>
      </w:r>
      <w:r>
        <w:t xml:space="preserve"> </w:t>
      </w:r>
      <w:r w:rsidRPr="002A3821">
        <w:rPr>
          <w:szCs w:val="20"/>
          <w:lang w:val="en-US"/>
        </w:rPr>
        <w:t>quality values were less than 12.  Read pairs containing more than three 'N', or with quality</w:t>
      </w:r>
      <w:r>
        <w:t xml:space="preserve"> </w:t>
      </w:r>
      <w:r w:rsidRPr="002A3821">
        <w:rPr>
          <w:szCs w:val="20"/>
          <w:lang w:val="en-US"/>
        </w:rPr>
        <w:t>scores (before trimming) averaging less than 3 over the read, or length under 51bp after trimming were discarded.</w:t>
      </w:r>
      <w:r>
        <w:rPr>
          <w:szCs w:val="20"/>
          <w:lang w:val="en-US"/>
        </w:rPr>
        <w:t xml:space="preserve"> </w:t>
      </w:r>
      <w:r w:rsidR="00DA6C13">
        <w:t xml:space="preserve">Ribosomal RNA reads were removed using </w:t>
      </w:r>
      <w:proofErr w:type="spellStart"/>
      <w:r w:rsidR="00DA6C13">
        <w:lastRenderedPageBreak/>
        <w:t>SortMeRNA</w:t>
      </w:r>
      <w:proofErr w:type="spellEnd"/>
      <w:r w:rsidR="00DA6C13">
        <w:rPr>
          <w:color w:val="000000"/>
        </w:rPr>
        <w:t xml:space="preserve"> </w:t>
      </w:r>
      <w:r w:rsidR="00DA6C13">
        <w:rPr>
          <w:color w:val="000000"/>
        </w:rPr>
        <w:fldChar w:fldCharType="begin" w:fldLock="1"/>
      </w:r>
      <w:r w:rsidR="00235083">
        <w:rPr>
          <w:color w:val="000000"/>
        </w:rPr>
        <w:instrText>ADDIN CSL_CITATION {"citationItems":[{"id":"ITEM-1","itemData":{"DOI":"10.1093/bioinformatics/bts611","ISSN":"1460-2059","author":[{"dropping-particle":"","family":"Kopylova","given":"Evguenia","non-dropping-particle":"","parse-names":false,"suffix":""},{"dropping-particle":"","family":"Noé","given":"Laurent","non-dropping-particle":"","parse-names":false,"suffix":""},{"dropping-particle":"","family":"Touzet","given":"Hélène","non-dropping-particle":"","parse-names":false,"suffix":""}],"container-title":"Bioinformatics","id":"ITEM-1","issue":"24","issued":{"date-parts":[["2012","12","1"]]},"page":"3211-3217","publisher":"Oxford University Press","title":"SortMeRNA: fast and accurate filtering of ribosomal RNAs in metatranscriptomic data","type":"article-journal","volume":"28"},"uris":["http://www.mendeley.com/documents/?uuid=31d35311-a69f-33a5-9737-26349267f493"]}],"mendeley":{"formattedCitation":"(Kopylova et al. 2012)","plainTextFormattedCitation":"(Kopylova et al. 2012)","previouslyFormattedCitation":"(Kopylova et al. 2012)"},"properties":{"noteIndex":0},"schema":"https://github.com/citation-style-language/schema/raw/master/csl-citation.json"}</w:instrText>
      </w:r>
      <w:r w:rsidR="00DA6C13">
        <w:rPr>
          <w:color w:val="000000"/>
        </w:rPr>
        <w:fldChar w:fldCharType="separate"/>
      </w:r>
      <w:r w:rsidR="00D916DA" w:rsidRPr="00D916DA">
        <w:rPr>
          <w:noProof/>
          <w:color w:val="000000"/>
        </w:rPr>
        <w:t>(Kopylova et al. 2012)</w:t>
      </w:r>
      <w:r w:rsidR="00DA6C13">
        <w:rPr>
          <w:color w:val="000000"/>
        </w:rPr>
        <w:fldChar w:fldCharType="end"/>
      </w:r>
      <w:r w:rsidR="00DA6C13">
        <w:t xml:space="preserve">. </w:t>
      </w:r>
      <w:proofErr w:type="spellStart"/>
      <w:r w:rsidR="00DA6C13">
        <w:t>Metatranscriptomic</w:t>
      </w:r>
      <w:proofErr w:type="spellEnd"/>
      <w:r w:rsidR="00DA6C13">
        <w:t xml:space="preserve"> reads were</w:t>
      </w:r>
      <w:r w:rsidR="00C67779">
        <w:t xml:space="preserve"> competitively</w:t>
      </w:r>
      <w:r w:rsidR="00DA6C13">
        <w:t xml:space="preserve"> mapped to this database with a 90% ID cutoff using </w:t>
      </w:r>
      <w:proofErr w:type="spellStart"/>
      <w:r w:rsidR="00DA6C13">
        <w:t>BBMap</w:t>
      </w:r>
      <w:proofErr w:type="spellEnd"/>
      <w:r w:rsidR="00DA6C13">
        <w:t xml:space="preserve"> and requiring at least 75% overlap with a gene feature. Mapped reads were tabulated using </w:t>
      </w:r>
      <w:proofErr w:type="spellStart"/>
      <w:r w:rsidR="00DA6C13">
        <w:t>FeatureCounts</w:t>
      </w:r>
      <w:proofErr w:type="spellEnd"/>
      <w:r w:rsidR="00DA6C13">
        <w:rPr>
          <w:color w:val="000000"/>
        </w:rPr>
        <w:t xml:space="preserve"> </w:t>
      </w:r>
      <w:r w:rsidR="00DA6C13">
        <w:rPr>
          <w:color w:val="000000"/>
        </w:rPr>
        <w:fldChar w:fldCharType="begin" w:fldLock="1"/>
      </w:r>
      <w:r w:rsidR="00235083">
        <w:rPr>
          <w:color w:val="000000"/>
        </w:rPr>
        <w:instrText>ADDIN CSL_CITATION {"citationItems":[{"id":"ITEM-1","itemData":{"DOI":"10.1093/bioinformatics/btt656","ISSN":"1367-4803","author":[{"dropping-particle":"","family":"Liao","given":"Y.","non-dropping-particle":"","parse-names":false,"suffix":""},{"dropping-particle":"","family":"Smyth","given":"G. K.","non-dropping-particle":"","parse-names":false,"suffix":""},{"dropping-particle":"","family":"Shi","given":"W.","non-dropping-particle":"","parse-names":false,"suffix":""}],"container-title":"Bioinformatics","id":"ITEM-1","issue":"7","issued":{"date-parts":[["2014","4","1"]]},"page":"923-930","publisher":"Oxford University Press","title":"featureCounts: an efficient general purpose program for assigning sequence reads to genomic features","type":"article-journal","volume":"30"},"uris":["http://www.mendeley.com/documents/?uuid=78918bfa-0918-3cd6-83bf-df4f7f7e69fe"]}],"mendeley":{"formattedCitation":"(Liao et al. 2014)","plainTextFormattedCitation":"(Liao et al. 2014)","previouslyFormattedCitation":"(Liao et al. 2014)"},"properties":{"noteIndex":0},"schema":"https://github.com/citation-style-language/schema/raw/master/csl-citation.json"}</w:instrText>
      </w:r>
      <w:r w:rsidR="00DA6C13">
        <w:rPr>
          <w:color w:val="000000"/>
        </w:rPr>
        <w:fldChar w:fldCharType="separate"/>
      </w:r>
      <w:r w:rsidR="00D916DA" w:rsidRPr="00D916DA">
        <w:rPr>
          <w:noProof/>
          <w:color w:val="000000"/>
        </w:rPr>
        <w:t>(Liao et al. 2014)</w:t>
      </w:r>
      <w:r w:rsidR="00DA6C13">
        <w:rPr>
          <w:color w:val="000000"/>
        </w:rPr>
        <w:fldChar w:fldCharType="end"/>
      </w:r>
      <w:r w:rsidR="00DA6C13">
        <w:t xml:space="preserve">. </w:t>
      </w:r>
    </w:p>
    <w:p w14:paraId="13846E39" w14:textId="355DB0CB" w:rsidR="00DA6C13" w:rsidRDefault="00DA6C13" w:rsidP="00D916DA">
      <w:pPr>
        <w:pStyle w:val="Normal1"/>
        <w:ind w:firstLine="720"/>
        <w:jc w:val="left"/>
      </w:pPr>
      <w:r>
        <w:t xml:space="preserve">Addition of an internal RNA standard allowed for both normalization of expressed reads </w:t>
      </w:r>
      <w:r w:rsidR="00AF2017">
        <w:t xml:space="preserve">to transcripts per liter </w:t>
      </w:r>
      <w:r>
        <w:t>and assessment of extraction success. Samples with either too few counts of the internal standard (less than 50) or orders of magnitude higher expression of all genes after normalization when compared to replicates were discarded.  After these quality control measures, 32 samples remained from</w:t>
      </w:r>
      <w:r w:rsidR="00B362F8">
        <w:t xml:space="preserve"> SP</w:t>
      </w:r>
      <w:r>
        <w:t>, 30 from</w:t>
      </w:r>
      <w:r w:rsidR="00B362F8">
        <w:t xml:space="preserve"> ME</w:t>
      </w:r>
      <w:r>
        <w:t xml:space="preserve">, and 21 from </w:t>
      </w:r>
      <w:r w:rsidR="00AF2017">
        <w:t>TB</w:t>
      </w:r>
      <w:r>
        <w:t xml:space="preserve">. Many samples from day two in the </w:t>
      </w:r>
      <w:r w:rsidR="00AF2017">
        <w:t>TB</w:t>
      </w:r>
      <w:r>
        <w:t xml:space="preserve"> time series failed to meet quality control standards.</w:t>
      </w:r>
    </w:p>
    <w:p w14:paraId="3FD792C6" w14:textId="64BCDB0C" w:rsidR="00164393" w:rsidRPr="00B112C6" w:rsidRDefault="00E22B85" w:rsidP="00D916DA">
      <w:pPr>
        <w:pStyle w:val="Heading3"/>
        <w:jc w:val="left"/>
        <w:rPr>
          <w:color w:val="000000"/>
        </w:rPr>
      </w:pPr>
      <w:bookmarkStart w:id="10" w:name="_1k60gpsz1jbo" w:colFirst="0" w:colLast="0"/>
      <w:bookmarkStart w:id="11" w:name="_w0bizv9z0f9x" w:colFirst="0" w:colLast="0"/>
      <w:bookmarkEnd w:id="10"/>
      <w:bookmarkEnd w:id="11"/>
      <w:r>
        <w:rPr>
          <w:color w:val="000000"/>
        </w:rPr>
        <w:t>Statistics</w:t>
      </w:r>
      <w:r>
        <w:t xml:space="preserve"> </w:t>
      </w:r>
    </w:p>
    <w:p w14:paraId="06763408" w14:textId="1A6B081C" w:rsidR="000F0D32" w:rsidRDefault="0033334B" w:rsidP="00D916DA">
      <w:pPr>
        <w:pStyle w:val="Normal1"/>
        <w:jc w:val="left"/>
      </w:pPr>
      <w:r>
        <w:tab/>
        <w:t>The statistical software R</w:t>
      </w:r>
      <w:r w:rsidR="00E22B85">
        <w:t xml:space="preserve"> was used for </w:t>
      </w:r>
      <w:r w:rsidR="00AF2017">
        <w:t>exp</w:t>
      </w:r>
      <w:r w:rsidR="00E22B85">
        <w:t>r</w:t>
      </w:r>
      <w:r w:rsidR="00AF2017">
        <w:t>ession</w:t>
      </w:r>
      <w:r w:rsidR="00E22B85">
        <w:t xml:space="preserve"> analysis (R Core Team, 2018). To reduce noise in the dataset, the top 20,000 expressed genes in each lake were retained for differential expression analysis. From this subset, marker genes for metabolic processes were selected and aggregated by pathway. The summed expression of each pathway/process was input into DESeq</w:t>
      </w:r>
      <w:r w:rsidR="008C0528">
        <w:t>2</w:t>
      </w:r>
      <w:r w:rsidR="00E22B85">
        <w:t xml:space="preserve"> to test </w:t>
      </w:r>
      <w:r w:rsidR="000A4F8D">
        <w:t xml:space="preserve">for </w:t>
      </w:r>
      <w:r w:rsidR="00E22B85">
        <w:t>differential expression</w:t>
      </w:r>
      <w:r w:rsidR="008C0528">
        <w:t xml:space="preserve"> </w:t>
      </w:r>
      <w:r w:rsidR="008C0528">
        <w:fldChar w:fldCharType="begin" w:fldLock="1"/>
      </w:r>
      <w:r w:rsidR="00235083">
        <w:instrText>ADDIN CSL_CITATION {"citationItems":[{"id":"ITEM-1","itemData":{"DOI":"10.1186/s13059-014-0550-8","abstract":"A basic task in the analysis of count data from RNA-seq is the detection of differentially expressed genes. The count data are presented as a table which reports, for each sample, the number of sequence fragments that have been assigned to each gene. Analogous data also arise for other assay types, including comparative ChIP-Seq, HiC, shRNA screening, mass spectrometry. An important analysis question is the quantification and statistical inference of systematic changes between conditions, as compared to within-condition variability. The package DESeq2 provides methods to test for differential expression by use of negative binomial generalized linear models; the estimates of dispersion and logarithmic fold changes incorporate data-driven prior distributions 1. This vignette explains the use of the package and demonstrates typical workflows. An RNA-seq workflow 2 on the Bioconductor website covers similar material to this vignette but at a slower pace, including the generation of count matrices from FASTQ files. DESeq2 version: 1.11.15 If you use DESeq2 in published research, please cite: M. I. Love, W. Huber, S. Anders: Moderated estimation of fold change and dispersion for RNA-seq data with DESeq2. Genome Biology 2014, 15:550. http://dx.","author":[{"dropping-particle":"","family":"Love","given":"Michael I","non-dropping-particle":"","parse-names":false,"suffix":""},{"dropping-particle":"","family":"Anders","given":"Simon","non-dropping-particle":"","parse-names":false,"suffix":""},{"dropping-particle":"","family":"Huber","given":"Wolfgang","non-dropping-particle":"","parse-names":false,"suffix":""}],"id":"ITEM-1","issued":{"date-parts":[["2016"]]},"title":"Differential analysis of count data-the DESeq2 package","type":"article-journal"},"uris":["http://www.mendeley.com/documents/?uuid=78f48f4d-219f-3433-ab69-e7d0f1634448"]}],"mendeley":{"formattedCitation":"(Love et al. 2016)","plainTextFormattedCitation":"(Love et al. 2016)","previouslyFormattedCitation":"(Love et al. 2016)"},"properties":{"noteIndex":0},"schema":"https://github.com/citation-style-language/schema/raw/master/csl-citation.json"}</w:instrText>
      </w:r>
      <w:r w:rsidR="008C0528">
        <w:fldChar w:fldCharType="separate"/>
      </w:r>
      <w:r w:rsidR="00D916DA" w:rsidRPr="00D916DA">
        <w:rPr>
          <w:noProof/>
        </w:rPr>
        <w:t>(Love et al. 2016)</w:t>
      </w:r>
      <w:r w:rsidR="008C0528">
        <w:fldChar w:fldCharType="end"/>
      </w:r>
      <w:r w:rsidR="00E22B85">
        <w:t xml:space="preserve">. </w:t>
      </w:r>
      <w:r w:rsidR="00B112C6">
        <w:t>Using the internal standard to determine normalization size factors, we converted read counts to units of transcripts per liter. Therefore, these results are semi-quantitative</w:t>
      </w:r>
      <w:r w:rsidR="00AF2017">
        <w:t xml:space="preserve">. </w:t>
      </w:r>
      <w:r w:rsidR="00B112C6">
        <w:t>In addition to</w:t>
      </w:r>
      <w:r w:rsidR="00E22B85">
        <w:t xml:space="preserve"> normalizing by the internal standard, samples were </w:t>
      </w:r>
      <w:r w:rsidR="000A4F8D">
        <w:t xml:space="preserve">also </w:t>
      </w:r>
      <w:r w:rsidR="00E22B85">
        <w:t xml:space="preserve">normalized </w:t>
      </w:r>
      <w:r w:rsidR="00E55E5A">
        <w:t>using a negative binomial distribution using DESeq</w:t>
      </w:r>
      <w:r w:rsidR="008C0528">
        <w:t>2</w:t>
      </w:r>
      <w:r w:rsidR="00E55E5A">
        <w:t xml:space="preserve"> </w:t>
      </w:r>
      <w:r w:rsidR="00E22B85">
        <w:t>to control for compositional bias</w:t>
      </w:r>
      <w:r w:rsidR="00B112C6">
        <w:t xml:space="preserve"> before testing </w:t>
      </w:r>
      <w:r w:rsidR="000A4F8D">
        <w:t xml:space="preserve">for </w:t>
      </w:r>
      <w:r w:rsidR="00B112C6">
        <w:t>differential expression</w:t>
      </w:r>
      <w:r w:rsidR="00E55E5A">
        <w:t xml:space="preserve"> </w:t>
      </w:r>
      <w:r w:rsidR="00E55E5A">
        <w:fldChar w:fldCharType="begin" w:fldLock="1"/>
      </w:r>
      <w:r w:rsidR="00235083">
        <w:instrText>ADDIN CSL_CITATION {"citationItems":[{"id":"ITEM-1","itemData":{"DOI":"10.1186/gb-2010-11-10-r106","ISSN":"1465-6906","abstract":"High-throughput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author":[{"dropping-particle":"","family":"Anders","given":"Simon","non-dropping-particle":"","parse-names":false,"suffix":""},{"dropping-particle":"","family":"Huber","given":"Wolfgang","non-dropping-particle":"","parse-names":false,"suffix":""}],"container-title":"Genome Biology","id":"ITEM-1","issue":"10","issued":{"date-parts":[["2010","10","27"]]},"page":"R106","publisher":"BioMed Central","title":"Differential expression analysis for sequence count data","type":"article-journal","volume":"11"},"uris":["http://www.mendeley.com/documents/?uuid=705aaaff-de6e-35d8-87b8-0a2b8d575202"]}],"mendeley":{"formattedCitation":"(Anders and Huber 2010)","plainTextFormattedCitation":"(Anders and Huber 2010)","previouslyFormattedCitation":"(Anders and Huber 2010)"},"properties":{"noteIndex":0},"schema":"https://github.com/citation-style-language/schema/raw/master/csl-citation.json"}</w:instrText>
      </w:r>
      <w:r w:rsidR="00E55E5A">
        <w:fldChar w:fldCharType="separate"/>
      </w:r>
      <w:r w:rsidR="00D916DA" w:rsidRPr="00D916DA">
        <w:rPr>
          <w:noProof/>
        </w:rPr>
        <w:t>(Anders and Huber 2010)</w:t>
      </w:r>
      <w:r w:rsidR="00E55E5A">
        <w:fldChar w:fldCharType="end"/>
      </w:r>
      <w:r w:rsidR="00E22B85">
        <w:t xml:space="preserve">. </w:t>
      </w:r>
      <w:r w:rsidR="00B112C6">
        <w:t xml:space="preserve">RAIN was used to detect cyclic trends in gene expression </w:t>
      </w:r>
      <w:r w:rsidR="00A71773">
        <w:fldChar w:fldCharType="begin" w:fldLock="1"/>
      </w:r>
      <w:r w:rsidR="00235083">
        <w:instrText>ADDIN CSL_CITATION {"citationItems":[{"id":"ITEM-1","itemData":{"DOI":"10.1177/0748730414553029","ISSN":"1552-4531","PMID":"25326247","abstract":"A fundamental problem in research on biological rhythms is that of detecting and assessing the significance of rhythms in large sets of data. Classic methods based on Fourier theory are often hampered by the complex and unpredictable characteristics of experimental and biological noise. Robust nonparametric methods are available but are limited to specific wave forms. We present RAIN, a robust nonparametric method for the detection of rhythms of prespecified periods in biological data that can detect arbitrary wave forms. When applied to measurements of the circadian transcriptome and proteome of mouse liver, the sets of transcripts and proteins with rhythmic abundances were significantly expanded due to the increased detection power, when we controlled for false discovery. Validation against independent data confirmed the quality of these results. The large expansion of the circadian mouse liver transcriptomes and proteomes reflected the prevalence of nonsymmetric wave forms and led to new conclusions about function. RAIN was implemented as a freely available software package for R/Bioconductor and is presently also available as a web interface.","author":[{"dropping-particle":"","family":"Thaben","given":"Paul F","non-dropping-particle":"","parse-names":false,"suffix":""},{"dropping-particle":"","family":"Westermark","given":"Pål O","non-dropping-particle":"","parse-names":false,"suffix":""}],"container-title":"Journal of biological rhythms","id":"ITEM-1","issue":"6","issued":{"date-parts":[["2014","12"]]},"page":"391-400","publisher":"SAGE Publications","title":"Detecting rhythms in time series with RAIN.","type":"article-journal","volume":"29"},"uris":["http://www.mendeley.com/documents/?uuid=26a18841-f314-3718-a68d-bab8cdae130f"]}],"mendeley":{"formattedCitation":"(Thaben and Westermark 2014)","plainTextFormattedCitation":"(Thaben and Westermark 2014)","previouslyFormattedCitation":"(Thaben and Westermark 2014)"},"properties":{"noteIndex":0},"schema":"https://github.com/citation-style-language/schema/raw/master/csl-citation.json"}</w:instrText>
      </w:r>
      <w:r w:rsidR="00A71773">
        <w:fldChar w:fldCharType="separate"/>
      </w:r>
      <w:r w:rsidR="00D916DA" w:rsidRPr="00D916DA">
        <w:rPr>
          <w:noProof/>
        </w:rPr>
        <w:t>(Thaben and Westermark 2014)</w:t>
      </w:r>
      <w:r w:rsidR="00A71773">
        <w:fldChar w:fldCharType="end"/>
      </w:r>
      <w:r w:rsidR="00B112C6">
        <w:t>. Based on PAR, d</w:t>
      </w:r>
      <w:r w:rsidR="00E22B85">
        <w:t>ay time</w:t>
      </w:r>
      <w:r w:rsidR="001B12C6">
        <w:t xml:space="preserve"> </w:t>
      </w:r>
      <w:r w:rsidR="00E22B85">
        <w:t>points were considered to be 9AM, 1PM, and 5PM, while night time</w:t>
      </w:r>
      <w:r w:rsidR="001B12C6">
        <w:t xml:space="preserve"> </w:t>
      </w:r>
      <w:r w:rsidR="00E22B85">
        <w:t xml:space="preserve">points were </w:t>
      </w:r>
      <w:r w:rsidR="00E22B85">
        <w:lastRenderedPageBreak/>
        <w:t xml:space="preserve">considered to be 9PM, 1AM, and 5AM. Results were plotted using the R packages ggplot2 (Wickham, 2009) and </w:t>
      </w:r>
      <w:proofErr w:type="spellStart"/>
      <w:r w:rsidR="00E22B85">
        <w:t>cowplot</w:t>
      </w:r>
      <w:proofErr w:type="spellEnd"/>
      <w:r w:rsidR="00E22B85">
        <w:t xml:space="preserve"> (Wilke, 2017).</w:t>
      </w:r>
      <w:r w:rsidR="00B112C6">
        <w:t xml:space="preserve"> </w:t>
      </w:r>
    </w:p>
    <w:p w14:paraId="7BE26734" w14:textId="77777777" w:rsidR="00164393" w:rsidRDefault="00E22B85" w:rsidP="00D916DA">
      <w:pPr>
        <w:pStyle w:val="Heading2"/>
        <w:spacing w:after="200"/>
        <w:jc w:val="left"/>
        <w:rPr>
          <w:rFonts w:ascii="Times New Roman" w:eastAsia="Times New Roman" w:hAnsi="Times New Roman" w:cs="Times New Roman"/>
        </w:rPr>
      </w:pPr>
      <w:bookmarkStart w:id="12" w:name="_8i6phqimfszc" w:colFirst="0" w:colLast="0"/>
      <w:bookmarkEnd w:id="12"/>
      <w:r>
        <w:rPr>
          <w:rFonts w:ascii="Times New Roman" w:eastAsia="Times New Roman" w:hAnsi="Times New Roman" w:cs="Times New Roman"/>
        </w:rPr>
        <w:t>Results</w:t>
      </w:r>
    </w:p>
    <w:p w14:paraId="379E380B" w14:textId="0EE55248" w:rsidR="00164393" w:rsidRDefault="00E22B85" w:rsidP="00D916DA">
      <w:pPr>
        <w:pStyle w:val="Heading3"/>
        <w:jc w:val="left"/>
        <w:rPr>
          <w:color w:val="000000"/>
        </w:rPr>
      </w:pPr>
      <w:bookmarkStart w:id="13" w:name="_k28i5150uff6" w:colFirst="0" w:colLast="0"/>
      <w:bookmarkEnd w:id="13"/>
      <w:r>
        <w:rPr>
          <w:color w:val="000000"/>
        </w:rPr>
        <w:t xml:space="preserve">What genes </w:t>
      </w:r>
      <w:r w:rsidR="00FB080E">
        <w:rPr>
          <w:color w:val="000000"/>
        </w:rPr>
        <w:t xml:space="preserve">were </w:t>
      </w:r>
      <w:r>
        <w:rPr>
          <w:color w:val="000000"/>
        </w:rPr>
        <w:t>expressed?</w:t>
      </w:r>
    </w:p>
    <w:p w14:paraId="4BD8C51A" w14:textId="453CE853" w:rsidR="00164393" w:rsidRDefault="00E22B85" w:rsidP="00D916DA">
      <w:pPr>
        <w:pStyle w:val="Normal1"/>
        <w:jc w:val="left"/>
      </w:pPr>
      <w:r>
        <w:tab/>
      </w:r>
      <w:r w:rsidR="00AF2017">
        <w:t xml:space="preserve">We </w:t>
      </w:r>
      <w:r>
        <w:t>first asked which genes were most expressed in each lake</w:t>
      </w:r>
      <w:r w:rsidR="00BE5EE4">
        <w:t xml:space="preserve"> across all time points</w:t>
      </w:r>
      <w:r>
        <w:t xml:space="preserve"> (</w:t>
      </w:r>
      <w:r w:rsidR="003F26B0">
        <w:t>Figure</w:t>
      </w:r>
      <w:r>
        <w:t xml:space="preserve"> </w:t>
      </w:r>
      <w:r w:rsidR="003F26B0">
        <w:t>1</w:t>
      </w:r>
      <w:r>
        <w:t xml:space="preserve">). Photosynthesis related genes, particularly those relating to photosystem II P680, were highly expressed in all three lakes. Genes encoding </w:t>
      </w:r>
      <w:r w:rsidR="00E55E5A">
        <w:t>ribulose-1,5-bisphosphate carboxylase (</w:t>
      </w:r>
      <w:proofErr w:type="spellStart"/>
      <w:r>
        <w:t>RuBisCO</w:t>
      </w:r>
      <w:proofErr w:type="spellEnd"/>
      <w:r w:rsidR="00E55E5A">
        <w:t>)</w:t>
      </w:r>
      <w:r>
        <w:t>, the key enzyme in carbon fixation via the Calvin-Benson-</w:t>
      </w:r>
      <w:proofErr w:type="spellStart"/>
      <w:r>
        <w:t>Bassham</w:t>
      </w:r>
      <w:proofErr w:type="spellEnd"/>
      <w:r>
        <w:t xml:space="preserve"> (</w:t>
      </w:r>
      <w:r w:rsidR="0033334B">
        <w:t>CBB) pathway, were among the most highly</w:t>
      </w:r>
      <w:r>
        <w:t xml:space="preserve"> expressed genes in</w:t>
      </w:r>
      <w:r w:rsidR="00B362F8">
        <w:t xml:space="preserve"> ME</w:t>
      </w:r>
      <w:r>
        <w:t xml:space="preserve"> and </w:t>
      </w:r>
      <w:r w:rsidR="00AF2017">
        <w:t>TB</w:t>
      </w:r>
      <w:r>
        <w:t xml:space="preserve">. These genes were most frequently </w:t>
      </w:r>
      <w:r w:rsidR="000A4F8D">
        <w:t>attributed to</w:t>
      </w:r>
      <w:r>
        <w:t xml:space="preserve"> </w:t>
      </w:r>
      <w:r>
        <w:rPr>
          <w:i/>
        </w:rPr>
        <w:t>Cyanobacteria.</w:t>
      </w:r>
      <w:r>
        <w:t xml:space="preserve"> </w:t>
      </w:r>
    </w:p>
    <w:p w14:paraId="560E5EBF" w14:textId="7B6E0E11" w:rsidR="00164393" w:rsidRDefault="00E22B85" w:rsidP="00D916DA">
      <w:pPr>
        <w:pStyle w:val="Normal1"/>
        <w:ind w:firstLine="720"/>
        <w:jc w:val="left"/>
      </w:pPr>
      <w:r>
        <w:t xml:space="preserve">Because </w:t>
      </w:r>
      <w:r w:rsidR="00BF1A10">
        <w:t>genes</w:t>
      </w:r>
      <w:r>
        <w:t xml:space="preserve"> </w:t>
      </w:r>
      <w:r w:rsidR="00BF1A10">
        <w:t xml:space="preserve">related to </w:t>
      </w:r>
      <w:proofErr w:type="spellStart"/>
      <w:r w:rsidR="00BF1A10">
        <w:t>phototrophy</w:t>
      </w:r>
      <w:proofErr w:type="spellEnd"/>
      <w:r w:rsidR="00BF1A10">
        <w:t xml:space="preserve"> </w:t>
      </w:r>
      <w:r w:rsidR="00BC3CB1">
        <w:t xml:space="preserve">were overwhelmingly represented in the </w:t>
      </w:r>
      <w:proofErr w:type="spellStart"/>
      <w:r w:rsidR="00BC3CB1">
        <w:t>metatranscriptomes</w:t>
      </w:r>
      <w:proofErr w:type="spellEnd"/>
      <w:r>
        <w:t xml:space="preserve">, we also </w:t>
      </w:r>
      <w:r w:rsidR="00BF1A10">
        <w:t xml:space="preserve">ran this analysis excluding genes associated with </w:t>
      </w:r>
      <w:proofErr w:type="spellStart"/>
      <w:r w:rsidR="00BF1A10">
        <w:t>phototrophy</w:t>
      </w:r>
      <w:proofErr w:type="spellEnd"/>
      <w:r w:rsidR="00BF1A10">
        <w:t xml:space="preserve"> </w:t>
      </w:r>
      <w:r w:rsidR="00AF2017">
        <w:t xml:space="preserve">and unannotated genes </w:t>
      </w:r>
      <w:r>
        <w:t>(</w:t>
      </w:r>
      <w:r w:rsidR="003F26B0">
        <w:t xml:space="preserve">Figure </w:t>
      </w:r>
      <w:r w:rsidR="007A6AEB">
        <w:t>1</w:t>
      </w:r>
      <w:r>
        <w:t xml:space="preserve">). </w:t>
      </w:r>
      <w:r w:rsidR="00BF1A10">
        <w:t>This showed that h</w:t>
      </w:r>
      <w:r>
        <w:t xml:space="preserve">ousekeeping genes such as RNA polymerase, chaperonin, and translation elongation factors were commonly expressed in all lakes. Many of the most highly expressed </w:t>
      </w:r>
      <w:r w:rsidR="00BB1884">
        <w:t>non-photosynthetic</w:t>
      </w:r>
      <w:r>
        <w:t xml:space="preserve"> genes in</w:t>
      </w:r>
      <w:r w:rsidR="00B362F8">
        <w:t xml:space="preserve"> ME</w:t>
      </w:r>
      <w:r>
        <w:t xml:space="preserve"> belong</w:t>
      </w:r>
      <w:r w:rsidR="00AF2017">
        <w:t>ed</w:t>
      </w:r>
      <w:r>
        <w:t xml:space="preserve"> to </w:t>
      </w:r>
      <w:proofErr w:type="spellStart"/>
      <w:r w:rsidR="00BB1884" w:rsidRPr="00BB1884">
        <w:rPr>
          <w:i/>
        </w:rPr>
        <w:t>Actinobacteria</w:t>
      </w:r>
      <w:proofErr w:type="spellEnd"/>
      <w:r w:rsidR="00BB1884">
        <w:t xml:space="preserve"> </w:t>
      </w:r>
      <w:r w:rsidR="00BC3CB1">
        <w:t>(</w:t>
      </w:r>
      <w:proofErr w:type="spellStart"/>
      <w:r>
        <w:t>acI</w:t>
      </w:r>
      <w:proofErr w:type="spellEnd"/>
      <w:r w:rsidR="00BC3CB1">
        <w:t xml:space="preserve">-A and </w:t>
      </w:r>
      <w:proofErr w:type="spellStart"/>
      <w:r w:rsidR="00BC3CB1">
        <w:t>acI</w:t>
      </w:r>
      <w:proofErr w:type="spellEnd"/>
      <w:r w:rsidR="00BC3CB1">
        <w:t>-B clades)</w:t>
      </w:r>
      <w:r>
        <w:t xml:space="preserve">, including a sugar transporter. In </w:t>
      </w:r>
      <w:r w:rsidR="00AF2017">
        <w:t>TB</w:t>
      </w:r>
      <w:r>
        <w:t xml:space="preserve">, </w:t>
      </w:r>
      <w:proofErr w:type="spellStart"/>
      <w:r>
        <w:rPr>
          <w:i/>
        </w:rPr>
        <w:t>Verrucomicrobia</w:t>
      </w:r>
      <w:proofErr w:type="spellEnd"/>
      <w:r>
        <w:t xml:space="preserve"> and </w:t>
      </w:r>
      <w:proofErr w:type="spellStart"/>
      <w:r>
        <w:rPr>
          <w:i/>
        </w:rPr>
        <w:t>Armatimonadetes</w:t>
      </w:r>
      <w:proofErr w:type="spellEnd"/>
      <w:r>
        <w:t xml:space="preserve"> </w:t>
      </w:r>
      <w:r w:rsidR="00E75421">
        <w:t xml:space="preserve">(formerly candidate phylum OP10) </w:t>
      </w:r>
      <w:r>
        <w:t xml:space="preserve">contributed some of the </w:t>
      </w:r>
      <w:r w:rsidR="00462BD7">
        <w:t>most</w:t>
      </w:r>
      <w:r>
        <w:t xml:space="preserve"> expressed genes, while in</w:t>
      </w:r>
      <w:r w:rsidR="00B362F8">
        <w:t xml:space="preserve"> SP</w:t>
      </w:r>
      <w:r>
        <w:t xml:space="preserve">, a chaperonin expressed by </w:t>
      </w:r>
      <w:r>
        <w:rPr>
          <w:i/>
        </w:rPr>
        <w:t>Deltaproteobacteria</w:t>
      </w:r>
      <w:r>
        <w:t xml:space="preserve"> was </w:t>
      </w:r>
      <w:r w:rsidR="00BB1884">
        <w:t>among</w:t>
      </w:r>
      <w:r>
        <w:t xml:space="preserve"> most highly expressed </w:t>
      </w:r>
      <w:r w:rsidR="00BB1884">
        <w:t>genes</w:t>
      </w:r>
      <w:r>
        <w:t>.</w:t>
      </w:r>
      <w:r w:rsidR="00513B77">
        <w:t xml:space="preserve"> Cytochrome subunits</w:t>
      </w:r>
      <w:r w:rsidR="00BC3CB1">
        <w:t>, presumably an indicator for respiration,</w:t>
      </w:r>
      <w:r w:rsidR="00513B77">
        <w:t xml:space="preserve"> were highly expressed in all lakes, ranking in the top 10 in </w:t>
      </w:r>
      <w:r w:rsidR="00AF2017">
        <w:t>TB</w:t>
      </w:r>
      <w:r w:rsidR="00513B77">
        <w:t xml:space="preserve"> and</w:t>
      </w:r>
      <w:r w:rsidR="00B362F8">
        <w:t xml:space="preserve"> SP</w:t>
      </w:r>
      <w:r w:rsidR="00513B77">
        <w:t>, and in the top 25 in</w:t>
      </w:r>
      <w:r w:rsidR="00B362F8">
        <w:t xml:space="preserve"> ME</w:t>
      </w:r>
      <w:r w:rsidR="00513B77">
        <w:t>.</w:t>
      </w:r>
    </w:p>
    <w:p w14:paraId="0055993C" w14:textId="101D5DBB" w:rsidR="00164393" w:rsidRDefault="00FB080E" w:rsidP="00D916DA">
      <w:pPr>
        <w:pStyle w:val="Normal1"/>
        <w:jc w:val="left"/>
        <w:rPr>
          <w:i/>
          <w:color w:val="000000"/>
        </w:rPr>
      </w:pPr>
      <w:r>
        <w:rPr>
          <w:i/>
          <w:color w:val="000000"/>
        </w:rPr>
        <w:t xml:space="preserve">Which taxa were </w:t>
      </w:r>
      <w:r w:rsidR="00E22B85">
        <w:rPr>
          <w:i/>
          <w:color w:val="000000"/>
        </w:rPr>
        <w:t>express</w:t>
      </w:r>
      <w:r>
        <w:rPr>
          <w:i/>
          <w:color w:val="000000"/>
        </w:rPr>
        <w:t>ing genes</w:t>
      </w:r>
      <w:r w:rsidR="00E22B85">
        <w:rPr>
          <w:i/>
          <w:color w:val="000000"/>
        </w:rPr>
        <w:t>?</w:t>
      </w:r>
    </w:p>
    <w:p w14:paraId="6EE45016" w14:textId="3FA0C0E6" w:rsidR="00164393" w:rsidRPr="00617174" w:rsidRDefault="00E22B85" w:rsidP="00E30859">
      <w:pPr>
        <w:pStyle w:val="Normal1"/>
        <w:jc w:val="left"/>
      </w:pPr>
      <w:r>
        <w:lastRenderedPageBreak/>
        <w:tab/>
        <w:t xml:space="preserve">We next aggregated expressed genes by </w:t>
      </w:r>
      <w:r w:rsidR="00AF2017">
        <w:t>taxonomic</w:t>
      </w:r>
      <w:r>
        <w:t xml:space="preserve"> classifications to compare the most expressed taxa to the most abundant taxa based on metagenomic data (Figure </w:t>
      </w:r>
      <w:r w:rsidR="007A6AEB">
        <w:t>2</w:t>
      </w:r>
      <w:r>
        <w:t xml:space="preserve">). </w:t>
      </w:r>
      <w:r w:rsidR="00AF2017">
        <w:t>We used the</w:t>
      </w:r>
      <w:r>
        <w:t xml:space="preserve"> same reference database </w:t>
      </w:r>
      <w:r w:rsidR="00AF2017">
        <w:t>to map</w:t>
      </w:r>
      <w:r>
        <w:t xml:space="preserve"> </w:t>
      </w:r>
      <w:proofErr w:type="spellStart"/>
      <w:r>
        <w:t>metatranscriptom</w:t>
      </w:r>
      <w:r w:rsidR="00AF2017">
        <w:t>es</w:t>
      </w:r>
      <w:proofErr w:type="spellEnd"/>
      <w:r>
        <w:t xml:space="preserve"> and metagenom</w:t>
      </w:r>
      <w:r w:rsidR="00AF2017">
        <w:t>es</w:t>
      </w:r>
      <w:r>
        <w:t xml:space="preserve">, making such comparisons possible. </w:t>
      </w:r>
      <w:r w:rsidR="00AF2017">
        <w:t>N</w:t>
      </w:r>
      <w:r>
        <w:t xml:space="preserve">o positive trend between </w:t>
      </w:r>
      <w:r w:rsidR="00BE5EE4">
        <w:t xml:space="preserve">gene </w:t>
      </w:r>
      <w:r>
        <w:t xml:space="preserve">expression and </w:t>
      </w:r>
      <w:r w:rsidR="00BE5EE4">
        <w:t xml:space="preserve">taxonomic </w:t>
      </w:r>
      <w:r>
        <w:t>abundance</w:t>
      </w:r>
      <w:r w:rsidR="00BE5EE4">
        <w:t xml:space="preserve"> was</w:t>
      </w:r>
      <w:r>
        <w:t xml:space="preserve"> observed. </w:t>
      </w:r>
      <w:r w:rsidR="00AF2017">
        <w:t xml:space="preserve">At the phylum level, </w:t>
      </w:r>
      <w:r>
        <w:rPr>
          <w:i/>
        </w:rPr>
        <w:t>Cyanobacteria</w:t>
      </w:r>
      <w:r>
        <w:t xml:space="preserve"> were highly expressed in all three lakes, while viruses were </w:t>
      </w:r>
      <w:r w:rsidR="00B37C85">
        <w:t xml:space="preserve">also </w:t>
      </w:r>
      <w:r>
        <w:t>present</w:t>
      </w:r>
      <w:r w:rsidR="00B37C85">
        <w:t xml:space="preserve">, but </w:t>
      </w:r>
      <w:r>
        <w:t>express</w:t>
      </w:r>
      <w:r w:rsidR="00462BD7">
        <w:t>ed</w:t>
      </w:r>
      <w:r>
        <w:t xml:space="preserve"> at low levels </w:t>
      </w:r>
      <w:r w:rsidR="00462BD7">
        <w:t xml:space="preserve">for </w:t>
      </w:r>
      <w:r>
        <w:t xml:space="preserve">all sites. </w:t>
      </w:r>
      <w:r w:rsidR="00BC6C59">
        <w:t xml:space="preserve">Widely recognized abundant and/or cosmopolitan taxa </w:t>
      </w:r>
      <w:del w:id="14" w:author="Katherine McMahon" w:date="2019-02-25T22:17:00Z">
        <w:r w:rsidR="00235083" w:rsidDel="002666E4">
          <w:fldChar w:fldCharType="begin" w:fldLock="1"/>
        </w:r>
        <w:r w:rsidR="00235083" w:rsidDel="002666E4">
          <w:delInstrText>ADDIN CSL_CITATION {"citationItems":[{"id":"ITEM-1","itemData":{"DOI":"10.1128/MMBR.00028-10","ISBN":"4618471271","ISSN":"1098-5557","PMID":"21372319","abstract":"Freshwater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studies.","author":[{"dropping-particle":"","family":"Newton","given":"Ryan J","non-dropping-particle":"","parse-names":false,"suffix":""},{"dropping-particle":"","family":"Jones","given":"Stuart E","non-dropping-particle":"","parse-names":false,"suffix":""},{"dropping-particle":"","family":"Eiler","given":"Alexander","non-dropping-particle":"","parse-names":false,"suffix":""},{"dropping-particle":"","family":"McMahon","given":"Katherine D","non-dropping-particle":"","parse-names":false,"suffix":""},{"dropping-particle":"","family":"Bertilsson","given":"Stefan","non-dropping-particle":"","parse-names":false,"suffix":""}],"container-title":"Microbiology and Molecular Biology Reviews","id":"ITEM-1","issue":"1","issued":{"date-parts":[["2011","3"]]},"page":"14-49","title":"A guide to the natural history of freshwater lake bacteria.","type":"article-journal","volume":"75"},"uris":["http://www.mendeley.com/documents/?uuid=cf5e0689-4063-420f-a244-1e8ed15cc6d0"]}],"mendeley":{"formattedCitation":"(Newton et al. 2011)","plainTextFormattedCitation":"(Newton et al. 2011)","previouslyFormattedCitation":"(Newton et al. 2011)"},"properties":{"noteIndex":0},"schema":"https://github.com/citation-style-language/schema/raw/master/csl-citation.json"}</w:delInstrText>
        </w:r>
        <w:r w:rsidR="00235083" w:rsidDel="002666E4">
          <w:fldChar w:fldCharType="separate"/>
        </w:r>
        <w:r w:rsidR="00235083" w:rsidRPr="00235083" w:rsidDel="002666E4">
          <w:rPr>
            <w:noProof/>
          </w:rPr>
          <w:delText>(Newton et al. 2011)</w:delText>
        </w:r>
        <w:r w:rsidR="00235083" w:rsidDel="002666E4">
          <w:fldChar w:fldCharType="end"/>
        </w:r>
        <w:r w:rsidR="00BC6C59" w:rsidDel="002666E4">
          <w:delText xml:space="preserve"> </w:delText>
        </w:r>
      </w:del>
      <w:r w:rsidR="00BC6C59">
        <w:t>were also present</w:t>
      </w:r>
      <w:ins w:id="15" w:author="Katherine McMahon" w:date="2019-02-25T22:10:00Z">
        <w:r w:rsidR="000F1C03">
          <w:t xml:space="preserve">, and </w:t>
        </w:r>
      </w:ins>
      <w:ins w:id="16" w:author="Katherine McMahon" w:date="2019-02-25T22:15:00Z">
        <w:r w:rsidR="002666E4">
          <w:t xml:space="preserve">a substantial portion of transcripts could be associated with groups </w:t>
        </w:r>
      </w:ins>
      <w:ins w:id="17" w:author="Katherine McMahon" w:date="2019-02-25T22:17:00Z">
        <w:r w:rsidR="002666E4">
          <w:t>recognized as being freshwater-specific</w:t>
        </w:r>
      </w:ins>
      <w:ins w:id="18" w:author="Katherine McMahon" w:date="2019-02-25T22:15:00Z">
        <w:r w:rsidR="002666E4">
          <w:t xml:space="preserve"> "clades"</w:t>
        </w:r>
      </w:ins>
      <w:ins w:id="19" w:author="Katherine McMahon" w:date="2019-02-25T22:17:00Z">
        <w:r w:rsidR="002666E4">
          <w:t xml:space="preserve"> </w:t>
        </w:r>
        <w:r w:rsidR="002666E4">
          <w:fldChar w:fldCharType="begin" w:fldLock="1"/>
        </w:r>
        <w:r w:rsidR="002666E4">
          <w:instrText>ADDIN CSL_CITATION {"citationItems":[{"id":"ITEM-1","itemData":{"DOI":"10.1128/MMBR.00028-10","ISBN":"4618471271","ISSN":"1098-5557","PMID":"21372319","abstract":"Freshwater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studies.","author":[{"dropping-particle":"","family":"Newton","given":"Ryan J","non-dropping-particle":"","parse-names":false,"suffix":""},{"dropping-particle":"","family":"Jones","given":"Stuart E","non-dropping-particle":"","parse-names":false,"suffix":""},{"dropping-particle":"","family":"Eiler","given":"Alexander","non-dropping-particle":"","parse-names":false,"suffix":""},{"dropping-particle":"","family":"McMahon","given":"Katherine D","non-dropping-particle":"","parse-names":false,"suffix":""},{"dropping-particle":"","family":"Bertilsson","given":"Stefan","non-dropping-particle":"","parse-names":false,"suffix":""}],"container-title":"Microbiology and Molecular Biology Reviews","id":"ITEM-1","issue":"1","issued":{"date-parts":[["2011","3"]]},"page":"14-49","title":"A guide to the natural history of freshwater lake bacteria.","type":"article-journal","volume":"75"},"uris":["http://www.mendeley.com/documents/?uuid=cf5e0689-4063-420f-a244-1e8ed15cc6d0"]}],"mendeley":{"formattedCitation":"(Newton et al. 2011)","plainTextFormattedCitation":"(Newton et al. 2011)","previouslyFormattedCitation":"(Newton et al. 2011)"},"properties":{"noteIndex":0},"schema":"https://github.com/citation-style-language/schema/raw/master/csl-citation.json"}</w:instrText>
        </w:r>
        <w:r w:rsidR="002666E4">
          <w:fldChar w:fldCharType="separate"/>
        </w:r>
        <w:r w:rsidR="002666E4" w:rsidRPr="00235083">
          <w:rPr>
            <w:noProof/>
          </w:rPr>
          <w:t>(Newton et al. 2011)</w:t>
        </w:r>
        <w:r w:rsidR="002666E4">
          <w:fldChar w:fldCharType="end"/>
        </w:r>
      </w:ins>
      <w:r w:rsidR="00235083">
        <w:t>. Where</w:t>
      </w:r>
      <w:ins w:id="20" w:author="Katherine McMahon" w:date="2019-02-25T22:17:00Z">
        <w:r w:rsidR="002666E4">
          <w:t xml:space="preserve"> reference genome</w:t>
        </w:r>
      </w:ins>
      <w:r w:rsidR="00235083">
        <w:t xml:space="preserve"> taxonomy was resolved to the clade level</w:t>
      </w:r>
      <w:r w:rsidR="00BC6C59">
        <w:t xml:space="preserve">, we noted which clades contributed to observed transcripts. </w:t>
      </w:r>
      <w:del w:id="21" w:author="Katherine McMahon" w:date="2019-02-25T22:18:00Z">
        <w:r w:rsidR="00617174" w:rsidDel="00266EC7">
          <w:delText xml:space="preserve">At the </w:delText>
        </w:r>
        <w:r w:rsidR="008C0528" w:rsidDel="00266EC7">
          <w:delText xml:space="preserve">clade </w:delText>
        </w:r>
        <w:r w:rsidR="00617174" w:rsidDel="00266EC7">
          <w:delText xml:space="preserve">level, </w:delText>
        </w:r>
      </w:del>
      <w:ins w:id="22" w:author="Katherine McMahon" w:date="2019-02-25T22:18:00Z">
        <w:r w:rsidR="00266EC7">
          <w:t>M</w:t>
        </w:r>
      </w:ins>
      <w:del w:id="23" w:author="Katherine McMahon" w:date="2019-02-25T22:18:00Z">
        <w:r w:rsidR="00617174" w:rsidDel="00266EC7">
          <w:delText>m</w:delText>
        </w:r>
      </w:del>
      <w:r w:rsidR="00617174">
        <w:t xml:space="preserve">embers of </w:t>
      </w:r>
      <w:proofErr w:type="spellStart"/>
      <w:r w:rsidR="00617174">
        <w:rPr>
          <w:i/>
        </w:rPr>
        <w:t>Actinobacteria</w:t>
      </w:r>
      <w:proofErr w:type="spellEnd"/>
      <w:r w:rsidR="00617174">
        <w:rPr>
          <w:i/>
        </w:rPr>
        <w:t xml:space="preserve"> </w:t>
      </w:r>
      <w:proofErr w:type="spellStart"/>
      <w:r w:rsidR="00617174">
        <w:t>acI</w:t>
      </w:r>
      <w:proofErr w:type="spellEnd"/>
      <w:r w:rsidR="00617174">
        <w:t xml:space="preserve"> </w:t>
      </w:r>
      <w:r w:rsidR="00BC6C59">
        <w:t>(</w:t>
      </w:r>
      <w:proofErr w:type="spellStart"/>
      <w:r w:rsidR="00BC6C59">
        <w:t>acI</w:t>
      </w:r>
      <w:proofErr w:type="spellEnd"/>
      <w:r w:rsidR="00BC6C59">
        <w:t xml:space="preserve">-A and </w:t>
      </w:r>
      <w:proofErr w:type="spellStart"/>
      <w:r w:rsidR="00BC6C59">
        <w:t>acI</w:t>
      </w:r>
      <w:proofErr w:type="spellEnd"/>
      <w:r w:rsidR="00BC6C59">
        <w:t xml:space="preserve">-B) </w:t>
      </w:r>
      <w:r w:rsidR="00617174">
        <w:t xml:space="preserve">were both expressed and abundant, as was </w:t>
      </w:r>
      <w:proofErr w:type="spellStart"/>
      <w:r w:rsidR="00617174">
        <w:rPr>
          <w:i/>
        </w:rPr>
        <w:t>Bacteroidetes</w:t>
      </w:r>
      <w:proofErr w:type="spellEnd"/>
      <w:r w:rsidR="00617174">
        <w:rPr>
          <w:i/>
        </w:rPr>
        <w:t xml:space="preserve"> </w:t>
      </w:r>
      <w:proofErr w:type="spellStart"/>
      <w:r w:rsidR="00617174">
        <w:t>bacI</w:t>
      </w:r>
      <w:proofErr w:type="spellEnd"/>
      <w:r w:rsidR="00617174">
        <w:t>-A in</w:t>
      </w:r>
      <w:r w:rsidR="00B362F8">
        <w:t xml:space="preserve"> ME</w:t>
      </w:r>
      <w:r w:rsidR="00617174">
        <w:t xml:space="preserve"> and</w:t>
      </w:r>
      <w:r w:rsidR="00B362F8">
        <w:t xml:space="preserve"> SP</w:t>
      </w:r>
      <w:r w:rsidR="00617174">
        <w:t xml:space="preserve">. </w:t>
      </w:r>
      <w:ins w:id="24" w:author="Katherine McMahon" w:date="2019-02-25T22:05:00Z">
        <w:r w:rsidR="00655D88">
          <w:t xml:space="preserve">The </w:t>
        </w:r>
        <w:proofErr w:type="spellStart"/>
        <w:r w:rsidR="00655D88">
          <w:t>betIV</w:t>
        </w:r>
        <w:proofErr w:type="spellEnd"/>
        <w:r w:rsidR="00655D88">
          <w:t xml:space="preserve">-A clade (LD28) </w:t>
        </w:r>
      </w:ins>
      <w:ins w:id="25" w:author="Katherine McMahon" w:date="2019-02-25T22:06:00Z">
        <w:r w:rsidR="001C1A85">
          <w:t xml:space="preserve">contributed a surprising number of expressed genes in ME. </w:t>
        </w:r>
      </w:ins>
      <w:r w:rsidR="00617174">
        <w:t xml:space="preserve">The </w:t>
      </w:r>
      <w:del w:id="26" w:author="Katherine McMahon" w:date="2019-02-25T22:09:00Z">
        <w:r w:rsidR="008C0528" w:rsidDel="00453659">
          <w:delText>clade</w:delText>
        </w:r>
        <w:r w:rsidR="00617174" w:rsidDel="00453659">
          <w:delText xml:space="preserve"> </w:delText>
        </w:r>
      </w:del>
      <w:proofErr w:type="spellStart"/>
      <w:r w:rsidR="00617174">
        <w:t>acI</w:t>
      </w:r>
      <w:proofErr w:type="spellEnd"/>
      <w:r w:rsidR="00617174">
        <w:t xml:space="preserve">-B </w:t>
      </w:r>
      <w:ins w:id="27" w:author="Katherine McMahon" w:date="2019-02-25T22:09:00Z">
        <w:r w:rsidR="00453659">
          <w:t xml:space="preserve">clade </w:t>
        </w:r>
      </w:ins>
      <w:r w:rsidR="00617174">
        <w:t xml:space="preserve">was particularly abundant and </w:t>
      </w:r>
      <w:r w:rsidR="00462BD7">
        <w:t xml:space="preserve">also </w:t>
      </w:r>
      <w:r w:rsidR="00617174">
        <w:t xml:space="preserve">expressed </w:t>
      </w:r>
      <w:r w:rsidR="00462BD7">
        <w:t xml:space="preserve">genes </w:t>
      </w:r>
      <w:r w:rsidR="00617174">
        <w:t>in TB, consistent with previous research identifying acI-B2 as a</w:t>
      </w:r>
      <w:r w:rsidR="008C0528">
        <w:t>n acidic</w:t>
      </w:r>
      <w:r w:rsidR="00617174">
        <w:t xml:space="preserve"> lake specialist </w:t>
      </w:r>
      <w:r w:rsidR="008C0528">
        <w:fldChar w:fldCharType="begin" w:fldLock="1"/>
      </w:r>
      <w:r w:rsidR="00235083">
        <w:instrText>ADDIN CSL_CITATION {"citationItems":[{"id":"ITEM-1","itemData":{"DOI":"10.1128/AEM.00794-07","ISSN":"0099-2240","PMID":"17827330","abstract":"The acI lineage of freshwater Actinobacteria is a cosmopolitan and often numerically dominant member of lake bacterial communities. We conducted a survey of acI 16S rRNA genes and 16S-23S rRNA internal transcribed spacer regions from 18 Wisconsin lakes and used standard nonphylogenetic and phylogenetic statistical approaches to investigate the factors that determine acI community composition at the local scale (within lakes) and at the regional scale (across lakes). Phylogenetic reconstruction of 434 acI 16S rRNA genes revealed a well-defined and highly resolved phylogeny. Eleven previously unrecognized monophyletic clades, each with &gt; or =97.9% within-clade 16S rRNA gene sequence identity, were identified. Clade community similarity positively correlated with lake environmental similarity but not with geographic distance, implying that the lakes represent a single biotic region containing environmental filters for communities that have similar compositions. Phylogenetically disparate clades within the acI lineage were most abundant at the regional scale, and local communities were comprised of more closely related clades. Lake pH was a strong predictor of the community composition, but only when lakes with a pH below 6 were included in the data set. In the remaining lakes (pH above 6) biogeographic patterns in the landscape were instead a predictor of the observed acI community structure. The nonrandom distribution of the newly defined acI clades suggests potential ecophysiological differences between the clades, with acI clades AI, BII, and BIII preferring acidic lakes and acI clades AII, AVI, and BI preferring more alkaline lakes.","author":[{"dropping-particle":"","family":"Newton","given":"Ryan J","non-dropping-particle":"","parse-names":false,"suffix":""},{"dropping-particle":"","family":"Jones","given":"Stuart E","non-dropping-particle":"","parse-names":false,"suffix":""},{"dropping-particle":"","family":"Helmus","given":"Matthew R","non-dropping-particle":"","parse-names":false,"suffix":""},{"dropping-particle":"","family":"McMahon","given":"Katherine D","non-dropping-particle":"","parse-names":false,"suffix":""}],"container-title":"Applied and environmental microbiology","id":"ITEM-1","issue":"22","issued":{"date-parts":[["2007","11","15"]]},"page":"7169-76","publisher":"American Society for Microbiology","title":"Phylogenetic ecology of the freshwater Actinobacteria acI lineage.","type":"article-journal","volume":"73"},"uris":["http://www.mendeley.com/documents/?uuid=bccc4865-3a82-3a47-84de-3c3808acd061"]}],"mendeley":{"formattedCitation":"(Newton et al. 2007)","plainTextFormattedCitation":"(Newton et al. 2007)","previouslyFormattedCitation":"(Newton et al. 2007)"},"properties":{"noteIndex":0},"schema":"https://github.com/citation-style-language/schema/raw/master/csl-citation.json"}</w:instrText>
      </w:r>
      <w:r w:rsidR="008C0528">
        <w:fldChar w:fldCharType="separate"/>
      </w:r>
      <w:r w:rsidR="00D916DA" w:rsidRPr="00D916DA">
        <w:rPr>
          <w:noProof/>
        </w:rPr>
        <w:t>(Newton et al. 2007)</w:t>
      </w:r>
      <w:r w:rsidR="008C0528">
        <w:fldChar w:fldCharType="end"/>
      </w:r>
      <w:r w:rsidR="00617174">
        <w:t>.</w:t>
      </w:r>
      <w:ins w:id="28" w:author="Katherine McMahon" w:date="2019-02-25T22:19:00Z">
        <w:r w:rsidR="00E30859">
          <w:t xml:space="preserve"> </w:t>
        </w:r>
      </w:ins>
      <w:ins w:id="29" w:author="Katherine McMahon" w:date="2019-02-25T22:20:00Z">
        <w:r w:rsidR="00E30859">
          <w:t>Members of</w:t>
        </w:r>
      </w:ins>
      <w:ins w:id="30" w:author="Katherine McMahon" w:date="2019-02-25T22:19:00Z">
        <w:r w:rsidR="00E30859">
          <w:t xml:space="preserve"> </w:t>
        </w:r>
        <w:proofErr w:type="spellStart"/>
        <w:r w:rsidR="00E30859">
          <w:t>bacIII</w:t>
        </w:r>
      </w:ins>
      <w:proofErr w:type="spellEnd"/>
      <w:ins w:id="31" w:author="Katherine McMahon" w:date="2019-02-25T22:20:00Z">
        <w:r w:rsidR="00E30859">
          <w:t xml:space="preserve">-B and </w:t>
        </w:r>
        <w:proofErr w:type="spellStart"/>
        <w:r w:rsidR="00E30859">
          <w:t>Pnec</w:t>
        </w:r>
        <w:proofErr w:type="spellEnd"/>
        <w:r w:rsidR="00E30859">
          <w:t xml:space="preserve"> (</w:t>
        </w:r>
        <w:proofErr w:type="spellStart"/>
        <w:r w:rsidR="00E30859">
          <w:t>Polynucleobacter</w:t>
        </w:r>
        <w:proofErr w:type="spellEnd"/>
        <w:r w:rsidR="00E30859">
          <w:t>) were also represented among abundant transcripts in TB.</w:t>
        </w:r>
      </w:ins>
    </w:p>
    <w:p w14:paraId="3D731C92" w14:textId="77777777" w:rsidR="00164393" w:rsidRDefault="00E22B85" w:rsidP="00D916DA">
      <w:pPr>
        <w:pStyle w:val="Heading3"/>
        <w:jc w:val="left"/>
      </w:pPr>
      <w:bookmarkStart w:id="32" w:name="_ruh70ktc9611" w:colFirst="0" w:colLast="0"/>
      <w:bookmarkStart w:id="33" w:name="_tkkq70ezf96n" w:colFirst="0" w:colLast="0"/>
      <w:bookmarkEnd w:id="32"/>
      <w:bookmarkEnd w:id="33"/>
      <w:r>
        <w:t xml:space="preserve">Assessing variability in freshwater </w:t>
      </w:r>
      <w:proofErr w:type="spellStart"/>
      <w:r>
        <w:t>metatranscriptomes</w:t>
      </w:r>
      <w:proofErr w:type="spellEnd"/>
    </w:p>
    <w:p w14:paraId="041BE216" w14:textId="7A6B18E9" w:rsidR="00164393" w:rsidRDefault="00E22B85" w:rsidP="00D916DA">
      <w:pPr>
        <w:pStyle w:val="Normal1"/>
        <w:jc w:val="left"/>
      </w:pPr>
      <w:r>
        <w:tab/>
      </w:r>
      <w:r w:rsidR="0063056B">
        <w:t xml:space="preserve">Because this study is among the largest </w:t>
      </w:r>
      <w:proofErr w:type="spellStart"/>
      <w:r w:rsidR="0063056B">
        <w:t>metatranscriptomic</w:t>
      </w:r>
      <w:proofErr w:type="spellEnd"/>
      <w:r w:rsidR="0063056B">
        <w:t xml:space="preserve"> sequencing efforts to date, we discuss the biological vs. technical variability observed in this dataset to add to our knowledge of variability in environmental </w:t>
      </w:r>
      <w:proofErr w:type="spellStart"/>
      <w:r w:rsidR="0063056B">
        <w:t>metatranscriptomics</w:t>
      </w:r>
      <w:proofErr w:type="spellEnd"/>
      <w:r w:rsidR="0063056B">
        <w:t xml:space="preserve"> and to inform future study designs </w:t>
      </w:r>
      <w:r w:rsidR="0063056B">
        <w:fldChar w:fldCharType="begin" w:fldLock="1"/>
      </w:r>
      <w:r w:rsidR="00235083">
        <w:instrText>ADDIN CSL_CITATION {"citationItems":[{"id":"ITEM-1","itemData":{"DOI":"10.1111/1758-2229.12180","ISSN":"17582229","author":[{"dropping-particle":"","family":"Tsementzi","given":"Despina","non-dropping-particle":"","parse-names":false,"suffix":""},{"dropping-particle":"","family":"Poretsky","given":"Rachel","non-dropping-particle":"","parse-names":false,"suffix":""},{"dropping-particle":"","family":"Rodriguez-R","given":"Luis M.","non-dropping-particle":"","parse-names":false,"suffix":""},{"dropping-particle":"","family":"Luo","given":"Chengwei","non-dropping-particle":"","parse-names":false,"suffix":""},{"dropping-particle":"","family":"Konstantinidis","given":"Konstantinos T.","non-dropping-particle":"","parse-names":false,"suffix":""}],"container-title":"Environmental Microbiology Reports","id":"ITEM-1","issue":"6","issued":{"date-parts":[["2014","12","1"]]},"page":"640-655","publisher":"John Wiley &amp; Sons, Ltd (10.1111)","title":"Evaluation of metatranscriptomic protocols and application to the study of freshwater microbial communities","type":"article-journal","volume":"6"},"uris":["http://www.mendeley.com/documents/?uuid=3fa65377-2ff8-32a1-b6b0-0019a5e479d1"]}],"mendeley":{"formattedCitation":"(Tsementzi et al. 2014)","plainTextFormattedCitation":"(Tsementzi et al. 2014)","previouslyFormattedCitation":"(Tsementzi et al. 2014)"},"properties":{"noteIndex":0},"schema":"https://github.com/citation-style-language/schema/raw/master/csl-citation.json"}</w:instrText>
      </w:r>
      <w:r w:rsidR="0063056B">
        <w:fldChar w:fldCharType="separate"/>
      </w:r>
      <w:r w:rsidR="00D916DA" w:rsidRPr="00D916DA">
        <w:rPr>
          <w:noProof/>
        </w:rPr>
        <w:t>(Tsementzi et al. 2014)</w:t>
      </w:r>
      <w:r w:rsidR="0063056B">
        <w:fldChar w:fldCharType="end"/>
      </w:r>
      <w:r w:rsidR="0063056B">
        <w:t xml:space="preserve">. </w:t>
      </w:r>
      <w:r>
        <w:t>We used the coefficient of variation (</w:t>
      </w:r>
      <w:proofErr w:type="spellStart"/>
      <w:r>
        <w:t>CoV</w:t>
      </w:r>
      <w:proofErr w:type="spellEnd"/>
      <w:r>
        <w:t xml:space="preserve">), </w:t>
      </w:r>
      <w:r w:rsidR="00462BD7">
        <w:t xml:space="preserve">i.e. </w:t>
      </w:r>
      <w:r>
        <w:t xml:space="preserve">the ratio of standard deviation to </w:t>
      </w:r>
      <w:r w:rsidR="00B37C85">
        <w:t xml:space="preserve">average </w:t>
      </w:r>
      <w:r>
        <w:t>express</w:t>
      </w:r>
      <w:r w:rsidR="00B37C85">
        <w:t>ion (%)</w:t>
      </w:r>
      <w:r>
        <w:t xml:space="preserve">, to compare the amount of variability within replicate samples to the </w:t>
      </w:r>
      <w:r w:rsidR="00B97E41">
        <w:t xml:space="preserve">variation </w:t>
      </w:r>
      <w:r>
        <w:t>observed across different time</w:t>
      </w:r>
      <w:r w:rsidR="001B12C6">
        <w:t xml:space="preserve"> </w:t>
      </w:r>
      <w:r>
        <w:t>points</w:t>
      </w:r>
      <w:r w:rsidR="00455EAC">
        <w:t xml:space="preserve"> (Figure S</w:t>
      </w:r>
      <w:r w:rsidR="007A6AEB">
        <w:t>1</w:t>
      </w:r>
      <w:r w:rsidR="00455EAC">
        <w:t>)</w:t>
      </w:r>
      <w:r>
        <w:t xml:space="preserve">. Higher </w:t>
      </w:r>
      <w:proofErr w:type="spellStart"/>
      <w:r>
        <w:t>CoVs</w:t>
      </w:r>
      <w:proofErr w:type="spellEnd"/>
      <w:r>
        <w:t xml:space="preserve"> were observed across </w:t>
      </w:r>
      <w:r>
        <w:lastRenderedPageBreak/>
        <w:t xml:space="preserve">samples than within </w:t>
      </w:r>
      <w:r w:rsidR="00462BD7">
        <w:t xml:space="preserve">the </w:t>
      </w:r>
      <w:r>
        <w:t xml:space="preserve">replicates. Still, the upper limit for </w:t>
      </w:r>
      <w:proofErr w:type="spellStart"/>
      <w:r>
        <w:t>CoV</w:t>
      </w:r>
      <w:proofErr w:type="spellEnd"/>
      <w:r>
        <w:t xml:space="preserve"> within replicates approached 200%.</w:t>
      </w:r>
      <w:r w:rsidR="00AF2017">
        <w:t xml:space="preserve"> This result highlights the importance of replication in </w:t>
      </w:r>
      <w:proofErr w:type="spellStart"/>
      <w:r w:rsidR="00AF2017">
        <w:t>metatranscriptomic</w:t>
      </w:r>
      <w:proofErr w:type="spellEnd"/>
      <w:r w:rsidR="00AF2017">
        <w:t xml:space="preserve"> studies.</w:t>
      </w:r>
    </w:p>
    <w:p w14:paraId="77CF2024" w14:textId="77777777" w:rsidR="00DE0782" w:rsidRDefault="00DE0782" w:rsidP="00D916DA">
      <w:pPr>
        <w:pStyle w:val="Heading3"/>
        <w:jc w:val="left"/>
        <w:rPr>
          <w:color w:val="000000"/>
        </w:rPr>
      </w:pPr>
      <w:r>
        <w:t>Trends in environmental variables</w:t>
      </w:r>
    </w:p>
    <w:p w14:paraId="1BABCAA5" w14:textId="1EB792E7" w:rsidR="00DE0782" w:rsidRDefault="00DE0782" w:rsidP="00D916DA">
      <w:pPr>
        <w:pStyle w:val="Normal1"/>
        <w:jc w:val="left"/>
      </w:pPr>
      <w:r>
        <w:tab/>
        <w:t xml:space="preserve">We examined a suite of potentially relevant environmental variables to compare trends in these to </w:t>
      </w:r>
      <w:r w:rsidR="00462BD7">
        <w:t xml:space="preserve">the dynamic shifts </w:t>
      </w:r>
      <w:r>
        <w:t>observed in gene expression, expecting that several of these trends would be diel. PAR data was used to classify time</w:t>
      </w:r>
      <w:r w:rsidR="001B12C6">
        <w:t xml:space="preserve"> </w:t>
      </w:r>
      <w:r>
        <w:t>points as night or day (Figure S</w:t>
      </w:r>
      <w:r w:rsidR="007A6AEB">
        <w:t>2</w:t>
      </w:r>
      <w:r>
        <w:t>). Parameters that reflect the boundaries between layers within the water column, such as dissolved oxygen, temperature, pH, and conductivity, were strongly diel in</w:t>
      </w:r>
      <w:r w:rsidR="00B362F8">
        <w:t xml:space="preserve"> ME</w:t>
      </w:r>
      <w:r>
        <w:t>, but less so in</w:t>
      </w:r>
      <w:r w:rsidR="00B362F8">
        <w:t xml:space="preserve"> SP</w:t>
      </w:r>
      <w:r>
        <w:t xml:space="preserve"> and TB (Figure S</w:t>
      </w:r>
      <w:r w:rsidR="007A6AEB">
        <w:t>3</w:t>
      </w:r>
      <w:r>
        <w:t xml:space="preserve">). Chlorophyll concentrations, often used as an indicator of primary production, were diel in TB, but not in the other two sites. Bacterial production, measured via </w:t>
      </w:r>
      <w:r w:rsidRPr="00C15172">
        <w:rPr>
          <w:vertAlign w:val="superscript"/>
        </w:rPr>
        <w:t>14</w:t>
      </w:r>
      <w:r>
        <w:t>C-leucine incorporation, showed dynamics over the two</w:t>
      </w:r>
      <w:r w:rsidR="00AF2017">
        <w:t>-</w:t>
      </w:r>
      <w:r>
        <w:t>day time series in all three lakes, although the trends were not diel (Figure S</w:t>
      </w:r>
      <w:r w:rsidR="007A6AEB">
        <w:t>4</w:t>
      </w:r>
      <w:r>
        <w:t>). No</w:t>
      </w:r>
      <w:r w:rsidR="00AF2017">
        <w:t xml:space="preserve"> diel</w:t>
      </w:r>
      <w:r>
        <w:t xml:space="preserve"> trends were observed in total and dissolved nitrogen or phosphorus concentrations. </w:t>
      </w:r>
    </w:p>
    <w:p w14:paraId="3CBD1FB0" w14:textId="77777777" w:rsidR="00164393" w:rsidRDefault="00E22B85" w:rsidP="00D916DA">
      <w:pPr>
        <w:pStyle w:val="Heading3"/>
        <w:jc w:val="left"/>
      </w:pPr>
      <w:bookmarkStart w:id="34" w:name="_l9dnag5f7d2j" w:colFirst="0" w:colLast="0"/>
      <w:bookmarkEnd w:id="34"/>
      <w:r>
        <w:t>Gene expression in day vs. night</w:t>
      </w:r>
    </w:p>
    <w:p w14:paraId="1E21C6D5" w14:textId="1D76C621" w:rsidR="00E91555" w:rsidRDefault="00E22B85" w:rsidP="00D916DA">
      <w:pPr>
        <w:pStyle w:val="Normal1"/>
        <w:jc w:val="left"/>
      </w:pPr>
      <w:r>
        <w:tab/>
        <w:t>To test differential expression in day vs. night, we aggregated time</w:t>
      </w:r>
      <w:r w:rsidR="001B12C6">
        <w:t xml:space="preserve"> </w:t>
      </w:r>
      <w:r>
        <w:t xml:space="preserve">points by day (9AM, 1PM, and 5PM) or night (9PM, 1AM, and 5AM). </w:t>
      </w:r>
      <w:r w:rsidR="00334E59">
        <w:t xml:space="preserve">We </w:t>
      </w:r>
      <w:r w:rsidR="009A16D4">
        <w:t>identified</w:t>
      </w:r>
      <w:r w:rsidR="00AF2017">
        <w:t xml:space="preserve"> many </w:t>
      </w:r>
      <w:r w:rsidR="009A16D4">
        <w:t xml:space="preserve">genes with significant differential expression in day vs. night </w:t>
      </w:r>
      <w:r w:rsidR="00717862">
        <w:t>and</w:t>
      </w:r>
      <w:r w:rsidR="009A16D4">
        <w:t xml:space="preserve"> test</w:t>
      </w:r>
      <w:r w:rsidR="00717862">
        <w:t>ed for</w:t>
      </w:r>
      <w:r w:rsidR="009A16D4">
        <w:t xml:space="preserve"> significant differences in the number of reads assigned to genes in functional categories.</w:t>
      </w:r>
      <w:r>
        <w:t xml:space="preserve"> </w:t>
      </w:r>
      <w:r w:rsidR="00E91555">
        <w:t xml:space="preserve">We also used RAIN to </w:t>
      </w:r>
      <w:r w:rsidR="00717862">
        <w:t xml:space="preserve">reveal any </w:t>
      </w:r>
      <w:r w:rsidR="00E91555">
        <w:t xml:space="preserve">cyclic trends </w:t>
      </w:r>
      <w:r w:rsidR="008752D0">
        <w:t xml:space="preserve">with 12-hour periods </w:t>
      </w:r>
      <w:r w:rsidR="00E91555">
        <w:t xml:space="preserve">among genes pre-screened </w:t>
      </w:r>
      <w:r w:rsidR="00AF2017">
        <w:t>for</w:t>
      </w:r>
      <w:r w:rsidR="00E91555">
        <w:t xml:space="preserve"> differential expression in day vs. night. </w:t>
      </w:r>
    </w:p>
    <w:p w14:paraId="3B777905" w14:textId="13B129B4" w:rsidR="00164393" w:rsidRDefault="0033334B" w:rsidP="00D916DA">
      <w:pPr>
        <w:pStyle w:val="Normal1"/>
        <w:jc w:val="left"/>
      </w:pPr>
      <w:r>
        <w:tab/>
      </w:r>
      <w:r w:rsidR="00F05FCF">
        <w:t>Genes related to photosynthesis</w:t>
      </w:r>
      <w:r w:rsidR="00B97E41">
        <w:t xml:space="preserve"> </w:t>
      </w:r>
      <w:r w:rsidR="00E22B85">
        <w:t xml:space="preserve">were significantly more expressed in day </w:t>
      </w:r>
      <w:r w:rsidR="00F05FCF">
        <w:t xml:space="preserve">vs. </w:t>
      </w:r>
      <w:r w:rsidR="00E22B85">
        <w:t>night</w:t>
      </w:r>
      <w:r w:rsidR="00F05FCF">
        <w:t xml:space="preserve"> and </w:t>
      </w:r>
      <w:r w:rsidR="00AF2017">
        <w:t>were likely to be cyclic</w:t>
      </w:r>
      <w:r w:rsidR="00F05FCF">
        <w:t xml:space="preserve"> </w:t>
      </w:r>
      <w:r w:rsidR="0066558E">
        <w:t xml:space="preserve">in all </w:t>
      </w:r>
      <w:r w:rsidR="00F05FCF">
        <w:t>lakes</w:t>
      </w:r>
      <w:r w:rsidR="00FA1D97">
        <w:t xml:space="preserve"> (Figure </w:t>
      </w:r>
      <w:r w:rsidR="007A6AEB">
        <w:t>3)</w:t>
      </w:r>
      <w:r w:rsidR="00FA1D97">
        <w:t xml:space="preserve">. </w:t>
      </w:r>
      <w:r w:rsidR="00E22B85">
        <w:t>In</w:t>
      </w:r>
      <w:r w:rsidR="00B362F8">
        <w:t xml:space="preserve"> ME</w:t>
      </w:r>
      <w:r w:rsidR="00FA1D97">
        <w:t xml:space="preserve"> (Table 2)</w:t>
      </w:r>
      <w:r w:rsidR="00F05FCF">
        <w:t>,</w:t>
      </w:r>
      <w:r w:rsidR="00E22B85">
        <w:t xml:space="preserve"> this expression was largely derived </w:t>
      </w:r>
      <w:r w:rsidR="00717862">
        <w:t>from</w:t>
      </w:r>
      <w:r w:rsidR="00B97E41">
        <w:t xml:space="preserve"> </w:t>
      </w:r>
      <w:r w:rsidR="00E22B85">
        <w:rPr>
          <w:i/>
        </w:rPr>
        <w:t>Cyanobacteria</w:t>
      </w:r>
      <w:r w:rsidR="00F05FCF">
        <w:rPr>
          <w:i/>
        </w:rPr>
        <w:t xml:space="preserve">, </w:t>
      </w:r>
      <w:r w:rsidR="00F05FCF">
        <w:t xml:space="preserve">while photosynthesis-related gene expression in </w:t>
      </w:r>
      <w:r w:rsidR="00617174">
        <w:t>TB</w:t>
      </w:r>
      <w:r w:rsidR="00F05FCF">
        <w:t xml:space="preserve"> </w:t>
      </w:r>
      <w:r w:rsidR="00FA1D97">
        <w:t xml:space="preserve">(Table 3) </w:t>
      </w:r>
      <w:r w:rsidR="00F05FCF">
        <w:t>and</w:t>
      </w:r>
      <w:r w:rsidR="00B362F8">
        <w:t xml:space="preserve"> </w:t>
      </w:r>
      <w:r w:rsidR="00B362F8">
        <w:lastRenderedPageBreak/>
        <w:t>SP</w:t>
      </w:r>
      <w:r w:rsidR="00FA1D97">
        <w:t xml:space="preserve"> (Table 4)</w:t>
      </w:r>
      <w:r w:rsidR="00F05FCF">
        <w:t xml:space="preserve"> was derived from a mix of </w:t>
      </w:r>
      <w:r w:rsidR="00F05FCF">
        <w:rPr>
          <w:i/>
        </w:rPr>
        <w:t xml:space="preserve">Cyanobacteria, </w:t>
      </w:r>
      <w:proofErr w:type="spellStart"/>
      <w:r w:rsidR="00F05FCF">
        <w:rPr>
          <w:i/>
        </w:rPr>
        <w:t>Eukaryota</w:t>
      </w:r>
      <w:proofErr w:type="spellEnd"/>
      <w:r w:rsidR="00F05FCF">
        <w:rPr>
          <w:i/>
        </w:rPr>
        <w:t xml:space="preserve">, </w:t>
      </w:r>
      <w:r w:rsidR="00F05FCF">
        <w:t>and unclassified groups</w:t>
      </w:r>
      <w:r w:rsidR="00E22B85">
        <w:rPr>
          <w:i/>
        </w:rPr>
        <w:t>.</w:t>
      </w:r>
      <w:r w:rsidR="00F05FCF">
        <w:rPr>
          <w:i/>
        </w:rPr>
        <w:t xml:space="preserve"> </w:t>
      </w:r>
      <w:r w:rsidR="00F05FCF">
        <w:t xml:space="preserve">Expression of genes encoding the key carbon fixation enzyme </w:t>
      </w:r>
      <w:proofErr w:type="spellStart"/>
      <w:r w:rsidR="00F05FCF">
        <w:t>RuBisCO</w:t>
      </w:r>
      <w:proofErr w:type="spellEnd"/>
      <w:r w:rsidR="00F05FCF">
        <w:t xml:space="preserve"> was only significantly different in day vs. night in </w:t>
      </w:r>
      <w:r w:rsidR="00617174">
        <w:t>TB,</w:t>
      </w:r>
      <w:r w:rsidR="00F05FCF">
        <w:t xml:space="preserve"> where it was 7-fold higher during the day</w:t>
      </w:r>
      <w:r w:rsidR="0066558E">
        <w:t>;</w:t>
      </w:r>
      <w:r w:rsidR="00F05FCF">
        <w:t xml:space="preserve"> </w:t>
      </w:r>
      <w:r w:rsidR="004D01B9">
        <w:t xml:space="preserve">the associated gene clusters were </w:t>
      </w:r>
      <w:r w:rsidR="00F05FCF">
        <w:t xml:space="preserve">largely </w:t>
      </w:r>
      <w:r w:rsidR="004D01B9">
        <w:t xml:space="preserve">taxonomically </w:t>
      </w:r>
      <w:r w:rsidR="00F05FCF">
        <w:t>unclassified</w:t>
      </w:r>
      <w:r w:rsidR="007A6AEB">
        <w:t xml:space="preserve"> due to poor reference matching</w:t>
      </w:r>
      <w:r w:rsidR="00F05FCF">
        <w:t>.</w:t>
      </w:r>
    </w:p>
    <w:p w14:paraId="1D1B354C" w14:textId="0DB5F420" w:rsidR="00164393" w:rsidRPr="009A16D4" w:rsidRDefault="00E22B85" w:rsidP="00D916DA">
      <w:pPr>
        <w:pStyle w:val="Normal1"/>
        <w:jc w:val="left"/>
      </w:pPr>
      <w:r>
        <w:tab/>
      </w:r>
      <w:r w:rsidR="00D14435">
        <w:t>G</w:t>
      </w:r>
      <w:r>
        <w:t xml:space="preserve">enes related to sugar transport were </w:t>
      </w:r>
      <w:r w:rsidR="009A16D4">
        <w:t>often</w:t>
      </w:r>
      <w:r>
        <w:t xml:space="preserve"> significantly more expressed at night</w:t>
      </w:r>
      <w:r w:rsidR="00D14435">
        <w:t xml:space="preserve"> in all three lakes</w:t>
      </w:r>
      <w:r w:rsidR="009A16D4">
        <w:t>.</w:t>
      </w:r>
      <w:r>
        <w:t xml:space="preserve"> </w:t>
      </w:r>
      <w:r w:rsidR="00D14435">
        <w:t>Specifically, g</w:t>
      </w:r>
      <w:r>
        <w:t xml:space="preserve">enes </w:t>
      </w:r>
      <w:r w:rsidR="009A16D4">
        <w:t xml:space="preserve">annotated as general sugar transporters, ribose transporters, and </w:t>
      </w:r>
      <w:proofErr w:type="spellStart"/>
      <w:r w:rsidR="009A16D4">
        <w:t>raffinose</w:t>
      </w:r>
      <w:proofErr w:type="spellEnd"/>
      <w:r w:rsidR="009A16D4">
        <w:t>/</w:t>
      </w:r>
      <w:proofErr w:type="spellStart"/>
      <w:r w:rsidR="009A16D4">
        <w:t>stachyose</w:t>
      </w:r>
      <w:proofErr w:type="spellEnd"/>
      <w:r w:rsidR="009A16D4">
        <w:t>/</w:t>
      </w:r>
      <w:proofErr w:type="spellStart"/>
      <w:r w:rsidR="009A16D4">
        <w:t>melibiose</w:t>
      </w:r>
      <w:proofErr w:type="spellEnd"/>
      <w:r w:rsidR="0066558E">
        <w:t xml:space="preserve"> (R/S/M)</w:t>
      </w:r>
      <w:r w:rsidR="009A16D4">
        <w:t xml:space="preserve"> transporters</w:t>
      </w:r>
      <w:r>
        <w:t xml:space="preserve"> were </w:t>
      </w:r>
      <w:r w:rsidR="009A16D4">
        <w:t xml:space="preserve">significantly more expressed at night </w:t>
      </w:r>
      <w:r>
        <w:t>in</w:t>
      </w:r>
      <w:r w:rsidR="00B362F8">
        <w:t xml:space="preserve"> ME</w:t>
      </w:r>
      <w:r>
        <w:t xml:space="preserve"> (Figure </w:t>
      </w:r>
      <w:r w:rsidR="007A6AEB">
        <w:t>4</w:t>
      </w:r>
      <w:r>
        <w:t xml:space="preserve">). </w:t>
      </w:r>
      <w:r w:rsidR="009A16D4">
        <w:t xml:space="preserve">General sugar transporters were expressed </w:t>
      </w:r>
      <w:r w:rsidR="00D14435">
        <w:t>by</w:t>
      </w:r>
      <w:r w:rsidR="009A16D4">
        <w:t xml:space="preserve"> </w:t>
      </w:r>
      <w:proofErr w:type="spellStart"/>
      <w:r w:rsidR="009A16D4">
        <w:rPr>
          <w:i/>
        </w:rPr>
        <w:t>Actinobacteria</w:t>
      </w:r>
      <w:proofErr w:type="spellEnd"/>
      <w:r w:rsidR="00B62BBF">
        <w:rPr>
          <w:i/>
        </w:rPr>
        <w:t xml:space="preserve"> </w:t>
      </w:r>
      <w:r w:rsidR="00B62BBF">
        <w:t>(acI-B1 and ac</w:t>
      </w:r>
      <w:r w:rsidR="00D71B2C">
        <w:t>TH1-A1)</w:t>
      </w:r>
      <w:r w:rsidR="009A16D4">
        <w:rPr>
          <w:i/>
        </w:rPr>
        <w:t>, Cyanobacteria</w:t>
      </w:r>
      <w:r w:rsidR="00D71B2C">
        <w:rPr>
          <w:i/>
        </w:rPr>
        <w:t xml:space="preserve"> </w:t>
      </w:r>
      <w:r w:rsidR="00D71B2C">
        <w:t>(</w:t>
      </w:r>
      <w:proofErr w:type="spellStart"/>
      <w:r w:rsidR="00D71B2C">
        <w:rPr>
          <w:i/>
        </w:rPr>
        <w:t>Synechococcaceae</w:t>
      </w:r>
      <w:proofErr w:type="spellEnd"/>
      <w:r w:rsidR="00D71B2C">
        <w:rPr>
          <w:i/>
        </w:rPr>
        <w:t xml:space="preserve"> </w:t>
      </w:r>
      <w:r w:rsidR="00D71B2C">
        <w:t xml:space="preserve">and </w:t>
      </w:r>
      <w:proofErr w:type="spellStart"/>
      <w:r w:rsidR="00D71B2C">
        <w:rPr>
          <w:i/>
        </w:rPr>
        <w:t>Microcystis</w:t>
      </w:r>
      <w:proofErr w:type="spellEnd"/>
      <w:r w:rsidR="00D71B2C">
        <w:t>)</w:t>
      </w:r>
      <w:r w:rsidR="009A16D4">
        <w:rPr>
          <w:i/>
        </w:rPr>
        <w:t xml:space="preserve">, </w:t>
      </w:r>
      <w:r w:rsidR="009A16D4">
        <w:t xml:space="preserve">and </w:t>
      </w:r>
      <w:r w:rsidR="009A16D4">
        <w:rPr>
          <w:i/>
        </w:rPr>
        <w:t xml:space="preserve">Bacteroidetes, </w:t>
      </w:r>
      <w:r w:rsidR="009A16D4">
        <w:t xml:space="preserve">with a lower proportion of reads derived from </w:t>
      </w:r>
      <w:r w:rsidR="009A16D4">
        <w:rPr>
          <w:i/>
        </w:rPr>
        <w:t xml:space="preserve">Cyanobacteria </w:t>
      </w:r>
      <w:r w:rsidR="009A16D4">
        <w:t xml:space="preserve">at night compared to day. Ribose transporters and </w:t>
      </w:r>
      <w:r w:rsidR="0066558E">
        <w:t>R/S/M</w:t>
      </w:r>
      <w:r w:rsidR="009A16D4">
        <w:t xml:space="preserve"> transporters were mostly classified </w:t>
      </w:r>
      <w:r w:rsidR="00B1412D">
        <w:t>to</w:t>
      </w:r>
      <w:r w:rsidR="009A16D4">
        <w:t xml:space="preserve"> </w:t>
      </w:r>
      <w:r w:rsidR="009A16D4">
        <w:rPr>
          <w:i/>
        </w:rPr>
        <w:t xml:space="preserve">Actinobacteria </w:t>
      </w:r>
      <w:r w:rsidR="009A16D4">
        <w:t xml:space="preserve">and </w:t>
      </w:r>
      <w:r w:rsidR="009A16D4">
        <w:rPr>
          <w:i/>
        </w:rPr>
        <w:t xml:space="preserve">Bacteroidetes, </w:t>
      </w:r>
      <w:r w:rsidR="009A16D4">
        <w:t xml:space="preserve">with little difference in profiles between day and night. In </w:t>
      </w:r>
      <w:r w:rsidR="00617174">
        <w:t>TB</w:t>
      </w:r>
      <w:r w:rsidR="009A16D4">
        <w:t xml:space="preserve">, genes annotated as transporters for general sugars, ribose, and xylose were significantly more expressed at night. </w:t>
      </w:r>
      <w:proofErr w:type="spellStart"/>
      <w:r w:rsidR="009A16D4">
        <w:rPr>
          <w:i/>
        </w:rPr>
        <w:t>Actinobacteria</w:t>
      </w:r>
      <w:proofErr w:type="spellEnd"/>
      <w:r w:rsidR="00D71B2C">
        <w:rPr>
          <w:i/>
        </w:rPr>
        <w:t xml:space="preserve"> </w:t>
      </w:r>
      <w:r w:rsidR="00D71B2C">
        <w:t>(</w:t>
      </w:r>
      <w:proofErr w:type="spellStart"/>
      <w:r w:rsidR="00D71B2C">
        <w:t>acI</w:t>
      </w:r>
      <w:proofErr w:type="spellEnd"/>
      <w:r w:rsidR="00D71B2C">
        <w:t>-B)</w:t>
      </w:r>
      <w:r w:rsidR="009A16D4">
        <w:rPr>
          <w:i/>
        </w:rPr>
        <w:t xml:space="preserve"> </w:t>
      </w:r>
      <w:r w:rsidR="009A16D4">
        <w:t>contributed the majority of expressed reads for all three types of sugar transporters, w</w:t>
      </w:r>
      <w:r w:rsidR="0066558E">
        <w:t>hile</w:t>
      </w:r>
      <w:r w:rsidR="009A16D4">
        <w:t xml:space="preserve"> </w:t>
      </w:r>
      <w:proofErr w:type="spellStart"/>
      <w:r w:rsidR="009A16D4">
        <w:rPr>
          <w:i/>
        </w:rPr>
        <w:t>Alphaproteobacteria</w:t>
      </w:r>
      <w:proofErr w:type="spellEnd"/>
      <w:r w:rsidR="0066558E">
        <w:rPr>
          <w:i/>
        </w:rPr>
        <w:t xml:space="preserve"> </w:t>
      </w:r>
      <w:r w:rsidR="00A322EE">
        <w:t>were associated</w:t>
      </w:r>
      <w:r w:rsidR="009A16D4">
        <w:t xml:space="preserve"> </w:t>
      </w:r>
      <w:r w:rsidR="00A322EE">
        <w:t>with</w:t>
      </w:r>
      <w:r w:rsidR="009A16D4">
        <w:t xml:space="preserve"> xylose and general sugar transport, and </w:t>
      </w:r>
      <w:r w:rsidR="009A16D4">
        <w:rPr>
          <w:i/>
        </w:rPr>
        <w:t xml:space="preserve">Cyanobacteria </w:t>
      </w:r>
      <w:r w:rsidR="009A16D4">
        <w:t xml:space="preserve">and </w:t>
      </w:r>
      <w:proofErr w:type="spellStart"/>
      <w:r w:rsidR="009A16D4">
        <w:rPr>
          <w:i/>
        </w:rPr>
        <w:t>Armatimonadetes</w:t>
      </w:r>
      <w:proofErr w:type="spellEnd"/>
      <w:r w:rsidR="00E75421">
        <w:rPr>
          <w:iCs/>
        </w:rPr>
        <w:t xml:space="preserve"> </w:t>
      </w:r>
      <w:r w:rsidR="009A16D4">
        <w:t>contribut</w:t>
      </w:r>
      <w:r w:rsidR="0066558E">
        <w:t>ed</w:t>
      </w:r>
      <w:r w:rsidR="009A16D4">
        <w:t xml:space="preserve"> to general sugar transport. The only significant differentially expressed sugar transport group in</w:t>
      </w:r>
      <w:r w:rsidR="00B362F8">
        <w:t xml:space="preserve"> SP</w:t>
      </w:r>
      <w:r w:rsidR="009A16D4">
        <w:t xml:space="preserve"> was </w:t>
      </w:r>
      <w:r w:rsidR="0066558E">
        <w:t>R/S/M</w:t>
      </w:r>
      <w:r w:rsidR="009A16D4">
        <w:t xml:space="preserve"> transport</w:t>
      </w:r>
      <w:r w:rsidR="005B5B97">
        <w:t xml:space="preserve"> in </w:t>
      </w:r>
      <w:r w:rsidR="005B5B97">
        <w:rPr>
          <w:i/>
        </w:rPr>
        <w:t>Actinobacteria</w:t>
      </w:r>
      <w:r w:rsidR="00B8024B">
        <w:t xml:space="preserve">, although several other types were near the significance threshold. </w:t>
      </w:r>
    </w:p>
    <w:p w14:paraId="5A6D1FBE" w14:textId="2712BE76" w:rsidR="007B696B" w:rsidRDefault="00E22B85" w:rsidP="00D916DA">
      <w:pPr>
        <w:pStyle w:val="Normal1"/>
        <w:jc w:val="left"/>
      </w:pPr>
      <w:r>
        <w:tab/>
      </w:r>
      <w:r w:rsidR="00B8024B">
        <w:t>Reactive oxygen species (ROS) defense is a critical function for microbes</w:t>
      </w:r>
      <w:r w:rsidR="0066558E">
        <w:t xml:space="preserve"> exposed to UV radiation</w:t>
      </w:r>
      <w:r w:rsidR="00B8024B">
        <w:t>. As expected, genes related to ROS defense were significantly more expressed in day vs night in all three lakes, with roughly 15% of genes identified as cyclic in</w:t>
      </w:r>
      <w:r w:rsidR="00B362F8">
        <w:t xml:space="preserve"> ME</w:t>
      </w:r>
      <w:r w:rsidR="00B8024B">
        <w:t xml:space="preserve"> and</w:t>
      </w:r>
      <w:r w:rsidR="00B362F8">
        <w:t xml:space="preserve"> SP</w:t>
      </w:r>
      <w:r w:rsidR="00B8024B">
        <w:t>. Phyla expressing ROS defense-related genes in</w:t>
      </w:r>
      <w:r w:rsidR="00B362F8">
        <w:t xml:space="preserve"> ME</w:t>
      </w:r>
      <w:r w:rsidR="00B8024B">
        <w:t xml:space="preserve"> included </w:t>
      </w:r>
      <w:r w:rsidR="00B8024B">
        <w:rPr>
          <w:i/>
        </w:rPr>
        <w:t xml:space="preserve">Cyanobacteria, </w:t>
      </w:r>
      <w:proofErr w:type="spellStart"/>
      <w:r w:rsidR="00B8024B">
        <w:rPr>
          <w:i/>
        </w:rPr>
        <w:t>Deltaproteobacteria</w:t>
      </w:r>
      <w:proofErr w:type="spellEnd"/>
      <w:r w:rsidR="00B8024B">
        <w:rPr>
          <w:i/>
        </w:rPr>
        <w:t xml:space="preserve">, </w:t>
      </w:r>
      <w:proofErr w:type="spellStart"/>
      <w:r w:rsidR="00B8024B">
        <w:rPr>
          <w:i/>
        </w:rPr>
        <w:t>Planctomycetes</w:t>
      </w:r>
      <w:proofErr w:type="spellEnd"/>
      <w:r w:rsidR="00B8024B">
        <w:rPr>
          <w:i/>
        </w:rPr>
        <w:t xml:space="preserve">, </w:t>
      </w:r>
      <w:proofErr w:type="spellStart"/>
      <w:r w:rsidR="00B8024B">
        <w:rPr>
          <w:i/>
        </w:rPr>
        <w:t>Verrucomicrobia</w:t>
      </w:r>
      <w:proofErr w:type="spellEnd"/>
      <w:r w:rsidR="00B8024B">
        <w:rPr>
          <w:i/>
        </w:rPr>
        <w:t xml:space="preserve">, </w:t>
      </w:r>
      <w:proofErr w:type="spellStart"/>
      <w:r w:rsidR="00B8024B">
        <w:rPr>
          <w:i/>
        </w:rPr>
        <w:t>Betaproteobacteria</w:t>
      </w:r>
      <w:proofErr w:type="spellEnd"/>
      <w:r w:rsidR="00B8024B">
        <w:rPr>
          <w:i/>
        </w:rPr>
        <w:t>,</w:t>
      </w:r>
      <w:r w:rsidR="00E73DB1">
        <w:rPr>
          <w:i/>
        </w:rPr>
        <w:t xml:space="preserve"> and</w:t>
      </w:r>
      <w:r w:rsidR="00B8024B">
        <w:rPr>
          <w:i/>
        </w:rPr>
        <w:t xml:space="preserve"> </w:t>
      </w:r>
      <w:proofErr w:type="spellStart"/>
      <w:r w:rsidR="00B8024B">
        <w:rPr>
          <w:i/>
        </w:rPr>
        <w:t>Bacteroidetes</w:t>
      </w:r>
      <w:proofErr w:type="spellEnd"/>
      <w:r w:rsidR="00E73DB1">
        <w:rPr>
          <w:i/>
        </w:rPr>
        <w:t>.</w:t>
      </w:r>
      <w:r w:rsidR="00B8024B">
        <w:t xml:space="preserve"> In T</w:t>
      </w:r>
      <w:r w:rsidR="00901984">
        <w:t>B</w:t>
      </w:r>
      <w:r w:rsidR="00B8024B">
        <w:t>, ROS defense-</w:t>
      </w:r>
      <w:r w:rsidR="00B8024B">
        <w:lastRenderedPageBreak/>
        <w:t xml:space="preserve">related reads were assigned to </w:t>
      </w:r>
      <w:proofErr w:type="spellStart"/>
      <w:r w:rsidR="00B8024B">
        <w:rPr>
          <w:i/>
        </w:rPr>
        <w:t>Actinobacteria</w:t>
      </w:r>
      <w:proofErr w:type="spellEnd"/>
      <w:r w:rsidR="00B8024B">
        <w:rPr>
          <w:i/>
        </w:rPr>
        <w:t xml:space="preserve">, </w:t>
      </w:r>
      <w:proofErr w:type="spellStart"/>
      <w:r w:rsidR="00B8024B">
        <w:rPr>
          <w:i/>
        </w:rPr>
        <w:t>Alphaproteobacteria</w:t>
      </w:r>
      <w:proofErr w:type="spellEnd"/>
      <w:r w:rsidR="00B8024B">
        <w:rPr>
          <w:i/>
        </w:rPr>
        <w:t xml:space="preserve">, </w:t>
      </w:r>
      <w:proofErr w:type="spellStart"/>
      <w:r w:rsidR="00B8024B">
        <w:rPr>
          <w:i/>
        </w:rPr>
        <w:t>Armatimonadetes</w:t>
      </w:r>
      <w:proofErr w:type="spellEnd"/>
      <w:r w:rsidR="00B8024B">
        <w:rPr>
          <w:i/>
        </w:rPr>
        <w:t xml:space="preserve">, </w:t>
      </w:r>
      <w:proofErr w:type="spellStart"/>
      <w:r w:rsidR="00B8024B">
        <w:rPr>
          <w:i/>
        </w:rPr>
        <w:t>Bacteroidetes</w:t>
      </w:r>
      <w:proofErr w:type="spellEnd"/>
      <w:r w:rsidR="00B8024B">
        <w:rPr>
          <w:i/>
        </w:rPr>
        <w:t xml:space="preserve">, </w:t>
      </w:r>
      <w:proofErr w:type="spellStart"/>
      <w:r w:rsidR="00B8024B">
        <w:rPr>
          <w:i/>
        </w:rPr>
        <w:t>Betaproteobacteria</w:t>
      </w:r>
      <w:proofErr w:type="spellEnd"/>
      <w:r w:rsidR="00B8024B">
        <w:rPr>
          <w:i/>
        </w:rPr>
        <w:t xml:space="preserve">, </w:t>
      </w:r>
      <w:proofErr w:type="spellStart"/>
      <w:r w:rsidR="00B8024B">
        <w:rPr>
          <w:i/>
        </w:rPr>
        <w:t>Eukaryota</w:t>
      </w:r>
      <w:proofErr w:type="spellEnd"/>
      <w:r w:rsidR="00B8024B">
        <w:rPr>
          <w:i/>
        </w:rPr>
        <w:t xml:space="preserve">, </w:t>
      </w:r>
      <w:proofErr w:type="spellStart"/>
      <w:r w:rsidR="00B8024B">
        <w:rPr>
          <w:i/>
        </w:rPr>
        <w:t>Gammaproteobacteria</w:t>
      </w:r>
      <w:proofErr w:type="spellEnd"/>
      <w:r w:rsidR="00B8024B">
        <w:rPr>
          <w:i/>
        </w:rPr>
        <w:t xml:space="preserve">, </w:t>
      </w:r>
      <w:r w:rsidR="00B8024B">
        <w:t xml:space="preserve">and </w:t>
      </w:r>
      <w:proofErr w:type="spellStart"/>
      <w:r w:rsidR="00B8024B">
        <w:rPr>
          <w:i/>
        </w:rPr>
        <w:t>Verrucomicrobia</w:t>
      </w:r>
      <w:proofErr w:type="spellEnd"/>
      <w:r w:rsidR="00B8024B">
        <w:rPr>
          <w:i/>
        </w:rPr>
        <w:t xml:space="preserve">, </w:t>
      </w:r>
      <w:r w:rsidR="00B8024B">
        <w:t>with roughly a 3</w:t>
      </w:r>
      <w:r w:rsidR="00B8024B" w:rsidRPr="00B8024B">
        <w:rPr>
          <w:vertAlign w:val="superscript"/>
        </w:rPr>
        <w:t>rd</w:t>
      </w:r>
      <w:r w:rsidR="00B8024B">
        <w:t xml:space="preserve"> of reads </w:t>
      </w:r>
      <w:r w:rsidR="003D0C18">
        <w:t xml:space="preserve">mapping to </w:t>
      </w:r>
      <w:r w:rsidR="00B8024B">
        <w:t>unclassified</w:t>
      </w:r>
      <w:r w:rsidR="003D0C18">
        <w:t xml:space="preserve"> gene clusters</w:t>
      </w:r>
      <w:r w:rsidR="00B8024B">
        <w:t>.</w:t>
      </w:r>
      <w:r w:rsidR="00EF0B27">
        <w:t xml:space="preserve"> ROS defense gene expression in</w:t>
      </w:r>
      <w:r w:rsidR="00B362F8">
        <w:t xml:space="preserve"> SP</w:t>
      </w:r>
      <w:r w:rsidR="00EF0B27">
        <w:t xml:space="preserve"> was</w:t>
      </w:r>
      <w:r w:rsidR="00B8024B">
        <w:t xml:space="preserve"> contributed by </w:t>
      </w:r>
      <w:proofErr w:type="spellStart"/>
      <w:r w:rsidR="00EF0B27">
        <w:rPr>
          <w:i/>
        </w:rPr>
        <w:t>Actinobacterica</w:t>
      </w:r>
      <w:proofErr w:type="spellEnd"/>
      <w:r w:rsidR="00EF0B27">
        <w:rPr>
          <w:i/>
        </w:rPr>
        <w:t xml:space="preserve">, </w:t>
      </w:r>
      <w:proofErr w:type="spellStart"/>
      <w:r w:rsidR="00EF0B27">
        <w:rPr>
          <w:i/>
        </w:rPr>
        <w:t>Bacteroidetes</w:t>
      </w:r>
      <w:proofErr w:type="spellEnd"/>
      <w:r w:rsidR="00EF0B27">
        <w:rPr>
          <w:i/>
        </w:rPr>
        <w:t xml:space="preserve">, </w:t>
      </w:r>
      <w:proofErr w:type="spellStart"/>
      <w:r w:rsidR="00EF0B27">
        <w:rPr>
          <w:i/>
        </w:rPr>
        <w:t>Betaproteobacteria</w:t>
      </w:r>
      <w:proofErr w:type="spellEnd"/>
      <w:r w:rsidR="00EF0B27">
        <w:rPr>
          <w:i/>
        </w:rPr>
        <w:t xml:space="preserve">, Cyanobacteria, </w:t>
      </w:r>
      <w:proofErr w:type="spellStart"/>
      <w:r w:rsidR="00EF0B27">
        <w:rPr>
          <w:i/>
        </w:rPr>
        <w:t>Deltaproteobacteria</w:t>
      </w:r>
      <w:proofErr w:type="spellEnd"/>
      <w:r w:rsidR="00EF0B27">
        <w:rPr>
          <w:i/>
        </w:rPr>
        <w:t xml:space="preserve">, </w:t>
      </w:r>
      <w:proofErr w:type="spellStart"/>
      <w:r w:rsidR="00EF0B27">
        <w:rPr>
          <w:i/>
        </w:rPr>
        <w:t>Eukaryota</w:t>
      </w:r>
      <w:proofErr w:type="spellEnd"/>
      <w:r w:rsidR="00EF0B27">
        <w:rPr>
          <w:i/>
        </w:rPr>
        <w:t xml:space="preserve">, </w:t>
      </w:r>
      <w:proofErr w:type="spellStart"/>
      <w:r w:rsidR="00EF0B27">
        <w:rPr>
          <w:i/>
        </w:rPr>
        <w:t>Gammaproteobacteria</w:t>
      </w:r>
      <w:proofErr w:type="spellEnd"/>
      <w:r w:rsidR="00EF0B27">
        <w:rPr>
          <w:i/>
        </w:rPr>
        <w:t xml:space="preserve">, </w:t>
      </w:r>
      <w:r w:rsidR="00EF0B27">
        <w:t>and</w:t>
      </w:r>
      <w:r w:rsidR="00EF0B27">
        <w:rPr>
          <w:i/>
        </w:rPr>
        <w:t xml:space="preserve"> </w:t>
      </w:r>
      <w:proofErr w:type="spellStart"/>
      <w:r w:rsidR="00EF0B27">
        <w:rPr>
          <w:i/>
        </w:rPr>
        <w:t>Planctomycetes</w:t>
      </w:r>
      <w:proofErr w:type="spellEnd"/>
      <w:r w:rsidR="00EF0B27">
        <w:rPr>
          <w:i/>
        </w:rPr>
        <w:t>.</w:t>
      </w:r>
      <w:r w:rsidR="007B696B">
        <w:t xml:space="preserve"> </w:t>
      </w:r>
      <w:r w:rsidR="00EF0B27">
        <w:t xml:space="preserve">Interestingly, </w:t>
      </w:r>
      <w:r w:rsidR="00EF0B27">
        <w:rPr>
          <w:i/>
        </w:rPr>
        <w:t xml:space="preserve">Cyanobacteria </w:t>
      </w:r>
      <w:r w:rsidR="00EF0B27">
        <w:t>expression of ROS defense genes was comparatively low compared to other groups in both TB and</w:t>
      </w:r>
      <w:r w:rsidR="00B362F8">
        <w:t xml:space="preserve"> SP</w:t>
      </w:r>
      <w:r w:rsidR="00EF0B27">
        <w:t>.</w:t>
      </w:r>
    </w:p>
    <w:p w14:paraId="37D85A7C" w14:textId="4072C9B3" w:rsidR="00164393" w:rsidRPr="00B8024B" w:rsidRDefault="007B696B" w:rsidP="00D916DA">
      <w:pPr>
        <w:pStyle w:val="Normal1"/>
        <w:jc w:val="left"/>
      </w:pPr>
      <w:r>
        <w:rPr>
          <w:i/>
        </w:rPr>
        <w:tab/>
      </w:r>
      <w:r>
        <w:t xml:space="preserve">Several functional gene categories differed in significance between lakes. Genes related to opsins, classified as </w:t>
      </w:r>
      <w:proofErr w:type="spellStart"/>
      <w:r>
        <w:rPr>
          <w:i/>
        </w:rPr>
        <w:t>Actinobacteria</w:t>
      </w:r>
      <w:proofErr w:type="spellEnd"/>
      <w:r w:rsidR="00D71B2C">
        <w:rPr>
          <w:i/>
        </w:rPr>
        <w:t xml:space="preserve"> </w:t>
      </w:r>
      <w:r w:rsidR="00D71B2C">
        <w:t>(acI-B1)</w:t>
      </w:r>
      <w:r>
        <w:rPr>
          <w:i/>
        </w:rPr>
        <w:t xml:space="preserve"> </w:t>
      </w:r>
      <w:r w:rsidR="0066558E">
        <w:t>and</w:t>
      </w:r>
      <w:r>
        <w:t xml:space="preserve"> </w:t>
      </w:r>
      <w:proofErr w:type="spellStart"/>
      <w:r>
        <w:rPr>
          <w:i/>
        </w:rPr>
        <w:t>Bacteroidetes</w:t>
      </w:r>
      <w:proofErr w:type="spellEnd"/>
      <w:r>
        <w:rPr>
          <w:i/>
        </w:rPr>
        <w:t xml:space="preserve">, </w:t>
      </w:r>
      <w:r>
        <w:t xml:space="preserve">were significantly more expressed in day in </w:t>
      </w:r>
      <w:r w:rsidR="0066558E">
        <w:t>only</w:t>
      </w:r>
      <w:r w:rsidR="00B362F8">
        <w:t xml:space="preserve"> ME</w:t>
      </w:r>
      <w:r w:rsidR="00901984">
        <w:t>,</w:t>
      </w:r>
      <w:r>
        <w:t xml:space="preserve"> as were genes related to proteases (</w:t>
      </w:r>
      <w:r>
        <w:rPr>
          <w:i/>
        </w:rPr>
        <w:t xml:space="preserve">Cyanobacteria, </w:t>
      </w:r>
      <w:proofErr w:type="spellStart"/>
      <w:r>
        <w:rPr>
          <w:i/>
        </w:rPr>
        <w:t>Betaproteobacteria</w:t>
      </w:r>
      <w:proofErr w:type="spellEnd"/>
      <w:r>
        <w:t xml:space="preserve">, </w:t>
      </w:r>
      <w:proofErr w:type="spellStart"/>
      <w:r>
        <w:rPr>
          <w:i/>
        </w:rPr>
        <w:t>Gammaproteobacteria</w:t>
      </w:r>
      <w:proofErr w:type="spellEnd"/>
      <w:r>
        <w:rPr>
          <w:i/>
        </w:rPr>
        <w:t xml:space="preserve">, </w:t>
      </w:r>
      <w:proofErr w:type="spellStart"/>
      <w:r>
        <w:rPr>
          <w:i/>
        </w:rPr>
        <w:t>Bacteroidetes</w:t>
      </w:r>
      <w:proofErr w:type="spellEnd"/>
      <w:r>
        <w:rPr>
          <w:i/>
        </w:rPr>
        <w:t xml:space="preserve">, </w:t>
      </w:r>
      <w:r>
        <w:t xml:space="preserve">and </w:t>
      </w:r>
      <w:proofErr w:type="spellStart"/>
      <w:r>
        <w:rPr>
          <w:i/>
        </w:rPr>
        <w:t>Actinobacteria</w:t>
      </w:r>
      <w:proofErr w:type="spellEnd"/>
      <w:r>
        <w:rPr>
          <w:i/>
        </w:rPr>
        <w:t xml:space="preserve">, </w:t>
      </w:r>
      <w:r>
        <w:t xml:space="preserve">with a higher proportion of </w:t>
      </w:r>
      <w:r>
        <w:rPr>
          <w:i/>
        </w:rPr>
        <w:t xml:space="preserve">Cyanobacteria </w:t>
      </w:r>
      <w:r>
        <w:t>in day</w:t>
      </w:r>
      <w:r w:rsidR="00AD4090">
        <w:t>time</w:t>
      </w:r>
      <w:r>
        <w:t xml:space="preserve">). </w:t>
      </w:r>
      <w:r w:rsidR="0066558E">
        <w:t>G</w:t>
      </w:r>
      <w:r w:rsidR="004D28D5">
        <w:t xml:space="preserve">enes associated with </w:t>
      </w:r>
      <w:r>
        <w:t xml:space="preserve">xylose transport and </w:t>
      </w:r>
      <w:proofErr w:type="spellStart"/>
      <w:r>
        <w:t>RuBisCO</w:t>
      </w:r>
      <w:proofErr w:type="spellEnd"/>
      <w:r>
        <w:t xml:space="preserve"> were significantly differentially expressed </w:t>
      </w:r>
      <w:r w:rsidR="0066558E">
        <w:t xml:space="preserve">only </w:t>
      </w:r>
      <w:r>
        <w:t xml:space="preserve">in </w:t>
      </w:r>
      <w:r w:rsidR="00901984">
        <w:t>TB</w:t>
      </w:r>
      <w:r>
        <w:t xml:space="preserve">. </w:t>
      </w:r>
      <w:r w:rsidR="004D28D5">
        <w:t>A</w:t>
      </w:r>
      <w:r w:rsidR="0066558E">
        <w:t>dditionally, a</w:t>
      </w:r>
      <w:r w:rsidR="004D28D5">
        <w:t>mino acid transport genes were</w:t>
      </w:r>
      <w:r>
        <w:t xml:space="preserve"> more expressed at night in </w:t>
      </w:r>
      <w:r w:rsidR="00901984">
        <w:t>TB,</w:t>
      </w:r>
      <w:r>
        <w:t xml:space="preserve"> </w:t>
      </w:r>
      <w:r w:rsidR="004D28D5">
        <w:t>classified</w:t>
      </w:r>
      <w:r w:rsidR="006740C0">
        <w:t xml:space="preserve"> </w:t>
      </w:r>
      <w:proofErr w:type="spellStart"/>
      <w:r w:rsidR="006740C0">
        <w:rPr>
          <w:i/>
        </w:rPr>
        <w:t>Actinobacteria</w:t>
      </w:r>
      <w:proofErr w:type="spellEnd"/>
      <w:r w:rsidR="006740C0">
        <w:rPr>
          <w:i/>
        </w:rPr>
        <w:t xml:space="preserve">, </w:t>
      </w:r>
      <w:proofErr w:type="spellStart"/>
      <w:r w:rsidR="006740C0">
        <w:rPr>
          <w:i/>
        </w:rPr>
        <w:t>Alphaproteobacteria</w:t>
      </w:r>
      <w:proofErr w:type="spellEnd"/>
      <w:r w:rsidR="006740C0">
        <w:rPr>
          <w:i/>
        </w:rPr>
        <w:t xml:space="preserve">, </w:t>
      </w:r>
      <w:proofErr w:type="spellStart"/>
      <w:r w:rsidR="006740C0">
        <w:rPr>
          <w:i/>
        </w:rPr>
        <w:t>Armatimonadetes</w:t>
      </w:r>
      <w:proofErr w:type="spellEnd"/>
      <w:r w:rsidR="006740C0">
        <w:rPr>
          <w:i/>
        </w:rPr>
        <w:t xml:space="preserve">, </w:t>
      </w:r>
      <w:r w:rsidR="006740C0">
        <w:t xml:space="preserve">and </w:t>
      </w:r>
      <w:proofErr w:type="spellStart"/>
      <w:r w:rsidR="006740C0">
        <w:rPr>
          <w:i/>
        </w:rPr>
        <w:t>Betaproteobacteria</w:t>
      </w:r>
      <w:proofErr w:type="spellEnd"/>
      <w:r w:rsidR="006740C0">
        <w:t xml:space="preserve">. </w:t>
      </w:r>
      <w:r>
        <w:t>Fewer functional groups were differentially expressed in</w:t>
      </w:r>
      <w:r w:rsidR="00B362F8">
        <w:t xml:space="preserve"> SP</w:t>
      </w:r>
      <w:r>
        <w:t xml:space="preserve"> compared to the other two lakes, with no groups found to be significant only in</w:t>
      </w:r>
      <w:r w:rsidR="00B362F8">
        <w:t xml:space="preserve"> SP</w:t>
      </w:r>
      <w:r w:rsidR="00901984">
        <w:t>.</w:t>
      </w:r>
      <w:r w:rsidR="00B8024B">
        <w:rPr>
          <w:i/>
        </w:rPr>
        <w:t xml:space="preserve"> </w:t>
      </w:r>
    </w:p>
    <w:p w14:paraId="02141188" w14:textId="77777777" w:rsidR="00164393" w:rsidRDefault="00E22B85" w:rsidP="00D916DA">
      <w:pPr>
        <w:pStyle w:val="Heading2"/>
        <w:jc w:val="left"/>
      </w:pPr>
      <w:bookmarkStart w:id="35" w:name="_i5otuibs9tt" w:colFirst="0" w:colLast="0"/>
      <w:bookmarkEnd w:id="35"/>
      <w:r>
        <w:t>Discussion</w:t>
      </w:r>
    </w:p>
    <w:p w14:paraId="12BE86CC" w14:textId="41454AF5" w:rsidR="00494965" w:rsidRDefault="00E22B85" w:rsidP="00D916DA">
      <w:pPr>
        <w:pStyle w:val="Normal1"/>
        <w:jc w:val="left"/>
      </w:pPr>
      <w:r>
        <w:tab/>
      </w:r>
      <w:r w:rsidR="0020291E">
        <w:t>In this study, we sought to identify</w:t>
      </w:r>
      <w:r w:rsidR="0066558E">
        <w:t xml:space="preserve"> generalizable interactions in freshwater microbial communities through diel gene expression</w:t>
      </w:r>
      <w:r>
        <w:t>.</w:t>
      </w:r>
      <w:r w:rsidR="00494965">
        <w:t xml:space="preserve"> Using </w:t>
      </w:r>
      <w:proofErr w:type="spellStart"/>
      <w:r w:rsidR="00494965">
        <w:t>metatranscriptomic</w:t>
      </w:r>
      <w:proofErr w:type="spellEnd"/>
      <w:r w:rsidR="00494965">
        <w:t xml:space="preserve"> time series, we were able to detect genes that were differentially expressed in day vs. night and </w:t>
      </w:r>
      <w:r w:rsidR="00BF3E0D">
        <w:t xml:space="preserve">identify those </w:t>
      </w:r>
      <w:r w:rsidR="00972ACF">
        <w:t>with</w:t>
      </w:r>
      <w:r w:rsidR="00494965">
        <w:t xml:space="preserve"> cyclic trends. The functional annotations of those genes allow</w:t>
      </w:r>
      <w:r w:rsidR="00972ACF">
        <w:t>ed</w:t>
      </w:r>
      <w:r w:rsidR="00494965">
        <w:t xml:space="preserve"> us to hypothesize </w:t>
      </w:r>
      <w:r w:rsidR="00972ACF">
        <w:t>metabolic exchanges</w:t>
      </w:r>
      <w:r w:rsidR="00494965">
        <w:t xml:space="preserve"> </w:t>
      </w:r>
      <w:r w:rsidR="00494965">
        <w:lastRenderedPageBreak/>
        <w:t>in freshwater microbial communities</w:t>
      </w:r>
      <w:r w:rsidR="00972ACF">
        <w:t>.</w:t>
      </w:r>
      <w:r w:rsidR="00BE5EE4">
        <w:t xml:space="preserve"> </w:t>
      </w:r>
      <w:r w:rsidR="00972ACF">
        <w:t>We found</w:t>
      </w:r>
      <w:r w:rsidR="00BE5EE4">
        <w:t xml:space="preserve"> similar trends</w:t>
      </w:r>
      <w:r w:rsidR="00972ACF">
        <w:t xml:space="preserve"> in the timing and types of genes expressed across all lakes studied, regardless of trophic status</w:t>
      </w:r>
      <w:r w:rsidR="00494965">
        <w:t>.</w:t>
      </w:r>
    </w:p>
    <w:p w14:paraId="56F130A6" w14:textId="6FA04BAE" w:rsidR="00164393" w:rsidRPr="00F722AC" w:rsidRDefault="00E22B85" w:rsidP="00D916DA">
      <w:pPr>
        <w:pStyle w:val="Normal1"/>
        <w:jc w:val="left"/>
      </w:pPr>
      <w:r>
        <w:t xml:space="preserve"> </w:t>
      </w:r>
      <w:r w:rsidR="00494965">
        <w:tab/>
      </w:r>
      <w:r w:rsidR="00972ACF">
        <w:t>T</w:t>
      </w:r>
      <w:r w:rsidR="00773822">
        <w:t>he balance of primary producti</w:t>
      </w:r>
      <w:r w:rsidR="00972ACF">
        <w:t>on</w:t>
      </w:r>
      <w:r w:rsidR="00773822">
        <w:t xml:space="preserve"> and respiration is of interest to </w:t>
      </w:r>
      <w:r w:rsidR="00972ACF">
        <w:t>those</w:t>
      </w:r>
      <w:r w:rsidR="00773822">
        <w:t xml:space="preserve"> seeking to create carbon budgets for freshwater lakes</w:t>
      </w:r>
      <w:r w:rsidR="00AC4FD0">
        <w:t xml:space="preserve">. </w:t>
      </w:r>
      <w:r w:rsidR="00971D76">
        <w:t>P</w:t>
      </w:r>
      <w:r w:rsidR="00494965">
        <w:t xml:space="preserve">revious </w:t>
      </w:r>
      <w:r w:rsidR="00972ACF">
        <w:t>research</w:t>
      </w:r>
      <w:r w:rsidR="00853073">
        <w:t xml:space="preserve"> </w:t>
      </w:r>
      <w:r w:rsidR="00494965">
        <w:t>has linked photosynthesis and respiration to diel cycles</w:t>
      </w:r>
      <w:r w:rsidR="00F722AC">
        <w:t xml:space="preserve"> </w:t>
      </w:r>
      <w:r w:rsidR="00F722AC">
        <w:fldChar w:fldCharType="begin" w:fldLock="1"/>
      </w:r>
      <w:r w:rsidR="00235083">
        <w:instrText>ADDIN CSL_CITATION {"citationItems":[{"id":"ITEM-1","itemData":{"DOI":"10.4319/lo.2013.58.3.0849","ISSN":"00243590","author":[{"dropping-particle":"","family":"Solomon","given":"Christopher T.","non-dropping-particle":"","parse-names":false,"suffix":""},{"dropping-particle":"","family":"Bruesewitz","given":"Denise A.","non-dropping-particle":"","parse-names":false,"suffix":""},{"dropping-particle":"","family":"Richardson","given":"David C.","non-dropping-particle":"","parse-names":false,"suffix":""},{"dropping-particle":"","family":"Rose","given":"Kevin C.","non-dropping-particle":"","parse-names":false,"suffix":""},{"dropping-particle":"","family":"Bogert","given":"Matthew C.","non-dropping-particle":"Van de","parse-names":false,"suffix":""},{"dropping-particle":"","family":"Hanson","given":"Paul C.","non-dropping-particle":"","parse-names":false,"suffix":""},{"dropping-particle":"","family":"Kratz","given":"Timothy K.","non-dropping-particle":"","parse-names":false,"suffix":""},{"dropping-particle":"","family":"Larget","given":"Bret","non-dropping-particle":"","parse-names":false,"suffix":""},{"dropping-particle":"","family":"Adrian","given":"Rita","non-dropping-particle":"","parse-names":false,"suffix":""},{"dropping-particle":"","family":"Babin","given":"Brenda Leroux","non-dropping-particle":"","parse-names":false,"suffix":""},{"dropping-particle":"","family":"Chiu","given":"Chih-Yu","non-dropping-particle":"","parse-names":false,"suffix":""},{"dropping-particle":"","family":"Hamilton","given":"David P.","non-dropping-particle":"","parse-names":false,"suffix":""},{"dropping-particle":"","family":"Gaiser","given":"Evelyn E.","non-dropping-particle":"","parse-names":false,"suffix":""},{"dropping-particle":"","family":"Hendricks","given":"Susan","non-dropping-particle":"","parse-names":false,"suffix":""},{"dropping-particle":"","family":"Istvànovics","given":"Vera","non-dropping-particle":"","parse-names":false,"suffix":""},{"dropping-particle":"","family":"Laas","given":"Alo","non-dropping-particle":"","parse-names":false,"suffix":""},{"dropping-particle":"","family":"O'Donnell","given":"David M.","non-dropping-particle":"","parse-names":false,"suffix":""},{"dropping-particle":"","family":"Pace","given":"Michael L.","non-dropping-particle":"","parse-names":false,"suffix":""},{"dropping-particle":"","family":"Ryder","given":"Elizabeth","non-dropping-particle":"","parse-names":false,"suffix":""},{"dropping-particle":"","family":"Staehr","given":"Peter A.","non-dropping-particle":"","parse-names":false,"suffix":""},{"dropping-particle":"","family":"Torgersen","given":"Thomas","non-dropping-particle":"","parse-names":false,"suffix":""},{"dropping-particle":"","family":"Vanni","given":"Michael J.","non-dropping-particle":"","parse-names":false,"suffix":""},{"dropping-particle":"","family":"Weathers","given":"Kathleen C.","non-dropping-particle":"","parse-names":false,"suffix":""},{"dropping-particle":"","family":"Zhu","given":"Guangwei","non-dropping-particle":"","parse-names":false,"suffix":""}],"container-title":"Limnology and Oceanography","id":"ITEM-1","issue":"3","issued":{"date-parts":[["2013","5","1"]]},"page":"849-866","publisher":"John Wiley &amp; Sons, Ltd","title":"Ecosystem respiration: Drivers of daily variability and background respiration in lakes around the globe","type":"article-journal","volume":"58"},"uris":["http://www.mendeley.com/documents/?uuid=73bda95e-edbd-300c-b164-8023cc3f3cd9"]}],"mendeley":{"formattedCitation":"(Solomon et al. 2013)","plainTextFormattedCitation":"(Solomon et al. 2013)","previouslyFormattedCitation":"(Solomon et al. 2013)"},"properties":{"noteIndex":0},"schema":"https://github.com/citation-style-language/schema/raw/master/csl-citation.json"}</w:instrText>
      </w:r>
      <w:r w:rsidR="00F722AC">
        <w:fldChar w:fldCharType="separate"/>
      </w:r>
      <w:r w:rsidR="00D916DA" w:rsidRPr="00D916DA">
        <w:rPr>
          <w:noProof/>
        </w:rPr>
        <w:t>(Solomon et al. 2013)</w:t>
      </w:r>
      <w:r w:rsidR="00F722AC">
        <w:fldChar w:fldCharType="end"/>
      </w:r>
      <w:r w:rsidR="00494965">
        <w:t xml:space="preserve">, </w:t>
      </w:r>
      <w:r w:rsidR="005F664D">
        <w:t xml:space="preserve">leading us to </w:t>
      </w:r>
      <w:r w:rsidR="00F722AC">
        <w:t xml:space="preserve">hypothesize that genes related to these processes would also show diel trends. In all three lakes, genes related to photosynthesis were highly expressed in day and often cyclic. </w:t>
      </w:r>
      <w:r w:rsidR="00972ACF">
        <w:t>P</w:t>
      </w:r>
      <w:r w:rsidR="005B6D11">
        <w:t xml:space="preserve">hotosynthesis and carbon fixation are often considered </w:t>
      </w:r>
      <w:r w:rsidR="00DE31D4">
        <w:t xml:space="preserve">to be </w:t>
      </w:r>
      <w:r w:rsidR="00AD4090">
        <w:t>coupled in the process of</w:t>
      </w:r>
      <w:r w:rsidR="00F81E31">
        <w:t xml:space="preserve"> primary production</w:t>
      </w:r>
      <w:r w:rsidR="00972ACF">
        <w:t>;</w:t>
      </w:r>
      <w:r w:rsidR="00F81E31">
        <w:t xml:space="preserve"> </w:t>
      </w:r>
      <w:r w:rsidR="00972ACF">
        <w:t>h</w:t>
      </w:r>
      <w:r w:rsidR="00F81E31">
        <w:t xml:space="preserve">owever, we only saw differential expression of </w:t>
      </w:r>
      <w:proofErr w:type="spellStart"/>
      <w:r w:rsidR="003C696B">
        <w:t>RuBisCO</w:t>
      </w:r>
      <w:proofErr w:type="spellEnd"/>
      <w:r w:rsidR="003C696B">
        <w:t xml:space="preserve"> </w:t>
      </w:r>
      <w:r w:rsidR="00F81E31">
        <w:t xml:space="preserve">genes in </w:t>
      </w:r>
      <w:r w:rsidR="00971D76">
        <w:t>TB</w:t>
      </w:r>
      <w:r w:rsidR="00F81E31">
        <w:t xml:space="preserve">. Still, expression does not necessarily correlate to </w:t>
      </w:r>
      <w:r w:rsidR="00AD4090">
        <w:t xml:space="preserve">direct </w:t>
      </w:r>
      <w:r w:rsidR="00F81E31">
        <w:t xml:space="preserve">protein abundance or function </w:t>
      </w:r>
      <w:r w:rsidR="00B239CD">
        <w:fldChar w:fldCharType="begin" w:fldLock="1"/>
      </w:r>
      <w:r w:rsidR="00235083">
        <w:instrText>ADDIN CSL_CITATION {"citationItems":[{"id":"ITEM-1","itemData":{"DOI":"10.1038/ismej.2012.94","ISSN":"1751-7362","abstract":"Sizing up metatranscriptomics","author":[{"dropping-particle":"","family":"Moran","given":"Mary Ann","non-dropping-particle":"","parse-names":false,"suffix":""},{"dropping-particle":"","family":"Satinsky","given":"Brandon","non-dropping-particle":"","parse-names":false,"suffix":""},{"dropping-particle":"","family":"Gifford","given":"Scott M","non-dropping-particle":"","parse-names":false,"suffix":""},{"dropping-particle":"","family":"Luo","given":"Haiwei","non-dropping-particle":"","parse-names":false,"suffix":""},{"dropping-particle":"","family":"Rivers","given":"Adam","non-dropping-particle":"","parse-names":false,"suffix":""},{"dropping-particle":"","family":"Chan","given":"Leong-Keat","non-dropping-particle":"","parse-names":false,"suffix":""},{"dropping-particle":"","family":"Meng","given":"Jun","non-dropping-particle":"","parse-names":false,"suffix":""},{"dropping-particle":"","family":"Durham","given":"Bryndan P","non-dropping-particle":"","parse-names":false,"suffix":""},{"dropping-particle":"","family":"Shen","given":"Chen","non-dropping-particle":"","parse-names":false,"suffix":""},{"dropping-particle":"","family":"Varaljay","given":"Vanessa A","non-dropping-particle":"","parse-names":false,"suffix":""},{"dropping-particle":"","family":"Smith","given":"Christa B","non-dropping-particle":"","parse-names":false,"suffix":""},{"dropping-particle":"","family":"Yager","given":"Patricia L","non-dropping-particle":"","parse-names":false,"suffix":""},{"dropping-particle":"","family":"Hopkinson","given":"Brian M","non-dropping-particle":"","parse-names":false,"suffix":""}],"container-title":"The ISME Journal","id":"ITEM-1","issue":"2","issued":{"date-parts":[["2013","2"]]},"page":"237-243","publisher":"Nature Publishing Group","title":"Sizing up metatranscriptomics","type":"article-journal","volume":"7"},"uris":["http://www.mendeley.com/documents/?uuid=ebc0b1c9-67cd-3868-be01-f742c1927701"]}],"mendeley":{"formattedCitation":"(Moran et al. 2013)","plainTextFormattedCitation":"(Moran et al. 2013)","previouslyFormattedCitation":"(Moran et al. 2013)"},"properties":{"noteIndex":0},"schema":"https://github.com/citation-style-language/schema/raw/master/csl-citation.json"}</w:instrText>
      </w:r>
      <w:r w:rsidR="00B239CD">
        <w:fldChar w:fldCharType="separate"/>
      </w:r>
      <w:r w:rsidR="00D916DA" w:rsidRPr="00D916DA">
        <w:rPr>
          <w:noProof/>
        </w:rPr>
        <w:t>(Moran et al. 2013)</w:t>
      </w:r>
      <w:r w:rsidR="00B239CD">
        <w:fldChar w:fldCharType="end"/>
      </w:r>
      <w:r w:rsidR="00F81E31">
        <w:t xml:space="preserve">, indicating only that transcriptional regulation of </w:t>
      </w:r>
      <w:proofErr w:type="spellStart"/>
      <w:r w:rsidR="00F81E31">
        <w:t>RuBisCO</w:t>
      </w:r>
      <w:proofErr w:type="spellEnd"/>
      <w:r w:rsidR="00F81E31">
        <w:t xml:space="preserve"> is not diel in</w:t>
      </w:r>
      <w:r w:rsidR="00B362F8">
        <w:t xml:space="preserve"> ME</w:t>
      </w:r>
      <w:r w:rsidR="00F81E31">
        <w:t xml:space="preserve"> or</w:t>
      </w:r>
      <w:r w:rsidR="00B362F8">
        <w:t xml:space="preserve"> SP</w:t>
      </w:r>
      <w:r w:rsidR="00971D76">
        <w:t>.</w:t>
      </w:r>
      <w:r w:rsidR="005B6D11">
        <w:t xml:space="preserve"> </w:t>
      </w:r>
    </w:p>
    <w:p w14:paraId="7DE42A84" w14:textId="3DA2F986" w:rsidR="00164393" w:rsidRDefault="00E22B85" w:rsidP="00D916DA">
      <w:pPr>
        <w:pStyle w:val="Normal1"/>
        <w:jc w:val="left"/>
      </w:pPr>
      <w:r>
        <w:tab/>
      </w:r>
      <w:r w:rsidR="00F83D26">
        <w:t>Respiration is a broad category that encompass</w:t>
      </w:r>
      <w:r w:rsidR="00972ACF">
        <w:t>es</w:t>
      </w:r>
      <w:r w:rsidR="00F83D26">
        <w:t xml:space="preserve"> the degradation of many carbon substrates. To </w:t>
      </w:r>
      <w:r w:rsidR="00972ACF">
        <w:t>identify the</w:t>
      </w:r>
      <w:r w:rsidR="00F83D26">
        <w:t xml:space="preserve"> compounds being respired, we focused</w:t>
      </w:r>
      <w:r>
        <w:t xml:space="preserve"> on </w:t>
      </w:r>
      <w:r w:rsidR="00F83D26">
        <w:t xml:space="preserve">genes related to </w:t>
      </w:r>
      <w:r>
        <w:t>carbon transport, as transporter expression has previously been used in marine systems to predict substrate use</w:t>
      </w:r>
      <w:r w:rsidR="008F17E2">
        <w:rPr>
          <w:color w:val="000000"/>
        </w:rPr>
        <w:t xml:space="preserve"> </w:t>
      </w:r>
      <w:r w:rsidR="008F17E2">
        <w:rPr>
          <w:color w:val="000000"/>
        </w:rPr>
        <w:fldChar w:fldCharType="begin" w:fldLock="1"/>
      </w:r>
      <w:r w:rsidR="00235083">
        <w:rPr>
          <w:color w:val="000000"/>
        </w:rPr>
        <w:instrText>ADDIN CSL_CITATION {"citationItems":[{"id":"ITEM-1","itemData":{"DOI":"10.1073/pnas.1222099110","ISSN":"1091-6490","PMID":"23345438","abstract":"Planktonic marine microbes live in dynamic habitats that demand rapid sensing and response to periodic as well as stochastic environmental change. The kinetics, regularity, and specificity of microbial responses in situ, however, are not well-described. We report here simultaneous multitaxon genome-wide transcriptome profiling in a naturally occurring picoplankton community. An in situ robotic sampler using a Lagrangian sampling strategy enabled continuous tracking and repeated sampling of coherent microbial populations over 2 d. Subsequent RNA sequencing analyses yielded genome-wide transcriptome profiles of eukaryotic (Ostreococcus) and bacterial (Synechococcus) photosynthetic picoplankton as well as proteorhodopsin-containing heterotrophs, including Pelagibacter, SAR86-cluster Gammaproteobacteria, and marine Euryarchaea. The photosynthetic picoplankton exhibited strong diel rhythms over thousands of gene transcripts that were remarkably consistent with diel cycling observed in laboratory pure cultures. In contrast, the heterotrophs did not cycle diurnally. Instead, heterotrophic picoplankton populations exhibited cross-species synchronous, tightly regulated, temporally variable patterns of gene expression for many genes, particularly those genes associated with growth and nutrient acquisition. This multitaxon, population-wide gene regulation seemed to reflect sporadic, short-term, reversible responses to high-frequency environmental variability. Although the timing of the environmental responses among different heterotrophic species seemed synchronous, the specific metabolic genes that were expressed varied from taxon to taxon. In aggregate, these results provide insights into the kinetics, diversity, and functional patterns of microbial community response to environmental change. Our results also suggest a means by which complex multispecies metabolic processes could be coordinated, facilitating the regulation of matter and energy processing in a dynamically changing environment.","author":[{"dropping-particle":"","family":"Ottesen","given":"Elizabeth A","non-dropping-particle":"","parse-names":false,"suffix":""},{"dropping-particle":"","family":"Young","given":"Curtis R","non-dropping-particle":"","parse-names":false,"suffix":""},{"dropping-particle":"","family":"Eppley","given":"John M","non-dropping-particle":"","parse-names":false,"suffix":""},{"dropping-particle":"","family":"Ryan","given":"John P","non-dropping-particle":"","parse-names":false,"suffix":""},{"dropping-particle":"","family":"Chavez","given":"Francisco P","non-dropping-particle":"","parse-names":false,"suffix":""},{"dropping-particle":"","family":"Scholin","given":"Christopher A","non-dropping-particle":"","parse-names":false,"suffix":""},{"dropping-particle":"","family":"DeLong","given":"Edward F","non-dropping-particle":"","parse-names":false,"suffix":""}],"container-title":"Proceedings of the National Academy of Sciences of the United States of America","id":"ITEM-1","issue":"6","issued":{"date-parts":[["2013","2","5"]]},"page":"E488-97","publisher":"National Academy of Sciences","title":"Pattern and synchrony of gene expression among sympatric marine microbial populations.","type":"article-journal","volume":"110"},"uris":["http://www.mendeley.com/documents/?uuid=e45f9566-de63-33dd-a6d5-10a4b2da294e"]},{"id":"ITEM-2","itemData":{"DOI":"10.1111/1462-2920.14344","ISSN":"14622912","author":[{"dropping-particle":"","family":"Vorobev","given":"Alexey","non-dropping-particle":"","parse-names":false,"suffix":""},{"dropping-particle":"","family":"Sharma","given":"Shalabh","non-dropping-particle":"","parse-names":false,"suffix":""},{"dropping-particle":"","family":"Yu","given":"Mengyun","non-dropping-particle":"","parse-names":false,"suffix":""},{"dropping-particle":"","family":"Lee","given":"Juhyung","non-dropping-particle":"","parse-names":false,"suffix":""},{"dropping-particle":"","family":"Washington","given":"Benjamin J.","non-dropping-particle":"","parse-names":false,"suffix":""},{"dropping-particle":"","family":"Whitman","given":"William B.","non-dropping-particle":"","parse-names":false,"suffix":""},{"dropping-particle":"","family":"Ballantyne","given":"Ford","non-dropping-particle":"","parse-names":false,"suffix":""},{"dropping-particle":"","family":"Medeiros","given":"Patricia M.","non-dropping-particle":"","parse-names":false,"suffix":""},{"dropping-particle":"","family":"Moran","given":"Mary Ann","non-dropping-particle":"","parse-names":false,"suffix":""}],"container-title":"Environmental Microbiology","id":"ITEM-2","issue":"8","issued":{"date-parts":[["2018","8","1"]]},"page":"3012-3030","publisher":"John Wiley &amp; Sons, Ltd (10.1111)","title":"Identifying labile DOM components in a coastal ocean through depleted bacterial transcripts and chemical signals","type":"article-journal","volume":"20"},"uris":["http://www.mendeley.com/documents/?uuid=54c3b59b-e9d6-3c49-989e-40656705c76c"]}],"mendeley":{"formattedCitation":"(Ottesen et al. 2013; Vorobev et al. 2018)","plainTextFormattedCitation":"(Ottesen et al. 2013; Vorobev et al. 2018)","previouslyFormattedCitation":"(Ottesen et al. 2013; Vorobev et al. 2018)"},"properties":{"noteIndex":0},"schema":"https://github.com/citation-style-language/schema/raw/master/csl-citation.json"}</w:instrText>
      </w:r>
      <w:r w:rsidR="008F17E2">
        <w:rPr>
          <w:color w:val="000000"/>
        </w:rPr>
        <w:fldChar w:fldCharType="separate"/>
      </w:r>
      <w:r w:rsidR="00D916DA" w:rsidRPr="00D916DA">
        <w:rPr>
          <w:noProof/>
          <w:color w:val="000000"/>
        </w:rPr>
        <w:t>(Ottesen et al. 2013; Vorobev et al. 2018)</w:t>
      </w:r>
      <w:r w:rsidR="008F17E2">
        <w:rPr>
          <w:color w:val="000000"/>
        </w:rPr>
        <w:fldChar w:fldCharType="end"/>
      </w:r>
      <w:r>
        <w:t xml:space="preserve">. </w:t>
      </w:r>
      <w:r w:rsidR="00F83D26">
        <w:t xml:space="preserve">In all three lakes studied, we found significantly higher expression of genes related to sugar transport at night compared to day. </w:t>
      </w:r>
      <w:r w:rsidR="0084749F">
        <w:t>Ph</w:t>
      </w:r>
      <w:r w:rsidR="00972ACF">
        <w:t>ototrophs</w:t>
      </w:r>
      <w:r w:rsidR="0084749F">
        <w:t xml:space="preserve"> are known to exude sugars </w:t>
      </w:r>
      <w:r w:rsidR="00B239CD">
        <w:fldChar w:fldCharType="begin" w:fldLock="1"/>
      </w:r>
      <w:r w:rsidR="00235083">
        <w:instrText>ADDIN CSL_CITATION {"citationItems":[{"id":"ITEM-1","itemData":{"DOI":"10.1515/znc-1996-9-1008","ISSN":"1865-7125","abstract":"&lt;p&gt;Algae are known to produce extracellular organic substances under optimum conditions and increase their production under stress. The changes in amount and composition of extracellular carbohydrates and proteins of three green algae Scenedesmus quadricauda, Chlorella kessleri and Raphidocelis subcapitata (known as Selenastrum capricornutum) were studied after a 5-days’ cultivation under the influence of different types of stress factors (osmotic, organic, and heavy metal stressors). NaCl enhanced the quantity of carbohydrates more than proteins. A higher increase of proteins than carbohydrates was observed after addition of 3,5-dichlorophenol, glyphosate and cadmium chloride to algal cultures. The production of dissolved organic matter differs from species to species, with the age of a culture and the type of stressor&lt;/p&gt;","author":[{"dropping-particle":"","family":"Maršálek","given":"Blahoslav","non-dropping-particle":"","parse-names":false,"suffix":""},{"dropping-particle":"","family":"Rojíčková","given":"Renata","non-dropping-particle":"","parse-names":false,"suffix":""}],"container-title":"Zeitschrift für Naturforschung C","id":"ITEM-1","issue":"9-10","issued":{"date-parts":[["1996","10","1"]]},"page":"646-650","publisher":"Verlag der Zeitschrift für Naturforschung","title":"Stress Factors Enhancing Production of Algal Exudates: a Potential Self-Protective Mechanism?","type":"article-journal","volume":"51"},"uris":["http://www.mendeley.com/documents/?uuid=8052b0c9-cece-3b23-a32b-5ac51c33a2aa"]}],"mendeley":{"formattedCitation":"(Maršálek and Rojíčková 1996)","plainTextFormattedCitation":"(Maršálek and Rojíčková 1996)","previouslyFormattedCitation":"(Maršálek and Rojíčková 1996)"},"properties":{"noteIndex":0},"schema":"https://github.com/citation-style-language/schema/raw/master/csl-citation.json"}</w:instrText>
      </w:r>
      <w:r w:rsidR="00B239CD">
        <w:fldChar w:fldCharType="separate"/>
      </w:r>
      <w:r w:rsidR="00D916DA" w:rsidRPr="00D916DA">
        <w:rPr>
          <w:noProof/>
        </w:rPr>
        <w:t>(Maršálek and Rojíčková 1996)</w:t>
      </w:r>
      <w:r w:rsidR="00B239CD">
        <w:fldChar w:fldCharType="end"/>
      </w:r>
      <w:r w:rsidR="006B53BD">
        <w:t>,</w:t>
      </w:r>
      <w:r w:rsidR="0084749F">
        <w:t xml:space="preserve"> suggesting</w:t>
      </w:r>
      <w:r w:rsidR="00972ACF">
        <w:t xml:space="preserve"> that sugars may be exchanged between phototrophs and heterotrophs</w:t>
      </w:r>
      <w:r w:rsidR="0084749F">
        <w:t>.</w:t>
      </w:r>
    </w:p>
    <w:p w14:paraId="7CFA21EF" w14:textId="1C670DE5" w:rsidR="003F0E15" w:rsidRDefault="003F0E15" w:rsidP="00D916DA">
      <w:pPr>
        <w:pStyle w:val="Normal1"/>
        <w:jc w:val="left"/>
      </w:pPr>
      <w:r>
        <w:tab/>
      </w:r>
      <w:r w:rsidR="00972ACF">
        <w:t>We</w:t>
      </w:r>
      <w:r>
        <w:t xml:space="preserve"> </w:t>
      </w:r>
      <w:r w:rsidR="00972ACF">
        <w:t>studied</w:t>
      </w:r>
      <w:r>
        <w:t xml:space="preserve"> lakes representing eutrophic (</w:t>
      </w:r>
      <w:ins w:id="36" w:author="Katherine McMahon" w:date="2019-02-25T22:21:00Z">
        <w:r w:rsidR="00A2367D">
          <w:t>ME</w:t>
        </w:r>
      </w:ins>
      <w:del w:id="37" w:author="Katherine McMahon" w:date="2019-02-25T22:21:00Z">
        <w:r w:rsidDel="00A2367D">
          <w:delText>LM</w:delText>
        </w:r>
      </w:del>
      <w:r>
        <w:t xml:space="preserve">), </w:t>
      </w:r>
      <w:proofErr w:type="spellStart"/>
      <w:r>
        <w:t>humic</w:t>
      </w:r>
      <w:proofErr w:type="spellEnd"/>
      <w:r>
        <w:t xml:space="preserve"> (TB), and oligotrophic (S</w:t>
      </w:r>
      <w:ins w:id="38" w:author="Katherine McMahon" w:date="2019-02-25T22:21:00Z">
        <w:r w:rsidR="00A2367D">
          <w:t>P</w:t>
        </w:r>
      </w:ins>
      <w:del w:id="39" w:author="Katherine McMahon" w:date="2019-02-25T22:21:00Z">
        <w:r w:rsidDel="00A2367D">
          <w:delText>L</w:delText>
        </w:r>
      </w:del>
      <w:r>
        <w:t xml:space="preserve">) trophic statuses. There were key differences in gene expression between these lakes, suggesting that microbial communities function differently under varying </w:t>
      </w:r>
      <w:r w:rsidR="006648FD">
        <w:t>productivity levels</w:t>
      </w:r>
      <w:r>
        <w:t>.</w:t>
      </w:r>
      <w:r w:rsidR="00216373">
        <w:t xml:space="preserve"> For example, genes related to amino acid transport were only differentially expressed in day vs. night in TB, </w:t>
      </w:r>
      <w:r w:rsidR="00216373">
        <w:lastRenderedPageBreak/>
        <w:t>while genes related to opsins were only differentially expressed in</w:t>
      </w:r>
      <w:r w:rsidR="00B362F8">
        <w:t xml:space="preserve"> ME</w:t>
      </w:r>
      <w:r w:rsidR="00216373">
        <w:t xml:space="preserve">. </w:t>
      </w:r>
      <w:r w:rsidR="00972ACF">
        <w:t xml:space="preserve">Although sugar </w:t>
      </w:r>
      <w:r w:rsidR="00333710">
        <w:t xml:space="preserve">transporter </w:t>
      </w:r>
      <w:r w:rsidR="00972ACF">
        <w:t xml:space="preserve">expression was commonly observed, the </w:t>
      </w:r>
      <w:r w:rsidR="00216373">
        <w:t xml:space="preserve">types of </w:t>
      </w:r>
      <w:r w:rsidR="00333710">
        <w:t xml:space="preserve">transporters </w:t>
      </w:r>
      <w:r w:rsidR="00216373">
        <w:t>that were differentially expressed in day vs. night differed by lake. In</w:t>
      </w:r>
      <w:r w:rsidR="00B362F8">
        <w:t xml:space="preserve"> ME</w:t>
      </w:r>
      <w:r w:rsidR="00216373">
        <w:t xml:space="preserve">, these genes encode ribose, general sugar, and </w:t>
      </w:r>
      <w:proofErr w:type="spellStart"/>
      <w:r w:rsidR="00216373">
        <w:t>raffinose</w:t>
      </w:r>
      <w:proofErr w:type="spellEnd"/>
      <w:r w:rsidR="00216373">
        <w:t>/</w:t>
      </w:r>
      <w:proofErr w:type="spellStart"/>
      <w:r w:rsidR="00216373">
        <w:t>stachyose</w:t>
      </w:r>
      <w:proofErr w:type="spellEnd"/>
      <w:r w:rsidR="00216373">
        <w:t>/</w:t>
      </w:r>
      <w:proofErr w:type="spellStart"/>
      <w:r w:rsidR="00216373">
        <w:t>melibiose</w:t>
      </w:r>
      <w:proofErr w:type="spellEnd"/>
      <w:r w:rsidR="00216373">
        <w:t xml:space="preserve"> transport</w:t>
      </w:r>
      <w:r w:rsidR="001941DD">
        <w:t xml:space="preserve">, while </w:t>
      </w:r>
      <w:r w:rsidR="006A2D39">
        <w:t xml:space="preserve">for </w:t>
      </w:r>
      <w:r w:rsidR="001941DD">
        <w:t xml:space="preserve">TB, they encoded ribose, general sugar, and xylose transport. Among the sugar transporters, only genes encoding </w:t>
      </w:r>
      <w:proofErr w:type="spellStart"/>
      <w:r w:rsidR="001941DD">
        <w:t>raffinose</w:t>
      </w:r>
      <w:proofErr w:type="spellEnd"/>
      <w:r w:rsidR="001941DD">
        <w:t>/</w:t>
      </w:r>
      <w:proofErr w:type="spellStart"/>
      <w:r w:rsidR="001941DD">
        <w:t>stachyose</w:t>
      </w:r>
      <w:proofErr w:type="spellEnd"/>
      <w:r w:rsidR="001941DD">
        <w:t>/</w:t>
      </w:r>
      <w:proofErr w:type="spellStart"/>
      <w:r w:rsidR="001941DD">
        <w:t>melibiose</w:t>
      </w:r>
      <w:proofErr w:type="spellEnd"/>
      <w:r w:rsidR="001941DD">
        <w:t xml:space="preserve"> transport were significantly differentially expressed in SP. Still, the </w:t>
      </w:r>
      <w:r w:rsidR="00972ACF">
        <w:t>similarities</w:t>
      </w:r>
      <w:r w:rsidR="001941DD">
        <w:t xml:space="preserve"> between these three lakes in sugar transport and photosynthesis diel expression indicate a potentially generalizable trend in freshwater.</w:t>
      </w:r>
    </w:p>
    <w:p w14:paraId="3B23B043" w14:textId="47C40E29" w:rsidR="00EF04EF" w:rsidRDefault="00EF04EF" w:rsidP="00D916DA">
      <w:pPr>
        <w:pStyle w:val="Normal1"/>
        <w:jc w:val="left"/>
      </w:pPr>
      <w:r>
        <w:tab/>
        <w:t xml:space="preserve">There are two non-exclusive hypotheses as to why we observed diel trends in genes encoding sugar transport. One is biotic in origin – if these sugars are indeed algal exudates, they may be produced during the day and released at night. Although </w:t>
      </w:r>
      <w:r w:rsidR="006A2D39">
        <w:t>such</w:t>
      </w:r>
      <w:r>
        <w:t xml:space="preserve"> diel release of sugars has not been </w:t>
      </w:r>
      <w:r w:rsidR="00AE7AE6">
        <w:t>documented</w:t>
      </w:r>
      <w:r>
        <w:t xml:space="preserve">, day/night partitioning of photosynthesis and sugar </w:t>
      </w:r>
      <w:r w:rsidR="00B239CD">
        <w:t>metabolism</w:t>
      </w:r>
      <w:r>
        <w:t xml:space="preserve"> </w:t>
      </w:r>
      <w:r w:rsidR="006A2D39">
        <w:t xml:space="preserve">are known to </w:t>
      </w:r>
      <w:r>
        <w:t xml:space="preserve">occur </w:t>
      </w:r>
      <w:r w:rsidR="00B239CD">
        <w:t>in ph</w:t>
      </w:r>
      <w:r w:rsidR="00972ACF">
        <w:t>ototrophs</w:t>
      </w:r>
      <w:r w:rsidR="006D09F3">
        <w:t xml:space="preserve"> </w:t>
      </w:r>
      <w:r w:rsidR="00B239CD">
        <w:fldChar w:fldCharType="begin" w:fldLock="1"/>
      </w:r>
      <w:r w:rsidR="00235083">
        <w:instrText>ADDIN CSL_CITATION {"citationItems":[{"id":"ITEM-1","itemData":{"DOI":"10.1016/J.TIM.2018.11.002","ISSN":"0966-842X","abstract":"Cyanobacteria are photosynthetic prokaryotes that are influential in global geochemistry and are promising candidates for industrial applications. Because the livelihood of cyanobacteria is directly dependent upon light, a comprehensive understanding of metabolism in these organisms requires taking into account the effects of day–night transitions and circadian regulation. These events synchronize intracellular processes with the solar day. Accordingly, metabolism is controlled and structured differently in cyanobacteria than in heterotrophic bacteria. Thus, the approaches applied to engineering heterotrophic bacteria will need to be revised for the cyanobacterial chassis. Here, we summarize important findings related to diurnal metabolism in cyanobacteria and present open questions in the field.","author":[{"dropping-particle":"","family":"Welkie","given":"David G.","non-dropping-particle":"","parse-names":false,"suffix":""},{"dropping-particle":"","family":"Rubin","given":"Benjamin E.","non-dropping-particle":"","parse-names":false,"suffix":""},{"dropping-particle":"","family":"Diamond","given":"Spencer","non-dropping-particle":"","parse-names":false,"suffix":""},{"dropping-particle":"","family":"Hood","given":"Rachel D.","non-dropping-particle":"","parse-names":false,"suffix":""},{"dropping-particle":"","family":"Savage","given":"David F.","non-dropping-particle":"","parse-names":false,"suffix":""},{"dropping-particle":"","family":"Golden","given":"Susan S.","non-dropping-particle":"","parse-names":false,"suffix":""}],"container-title":"Trends in Microbiology","id":"ITEM-1","issued":{"date-parts":[["2018","12","5"]]},"publisher":"Elsevier Current Trends","title":"A Hard Day’s Night: Cyanobacteria in Diel Cycles","type":"article-journal"},"uris":["http://www.mendeley.com/documents/?uuid=89ebc9ad-aac6-3b57-a4af-3db22ce6b23a"]},{"id":"ITEM-2","itemData":{"DOI":"10.1111/1462-2920.13963","ISSN":"14622912","author":[{"dropping-particle":"","family":"Masuda","given":"Takako","non-dropping-particle":"","parse-names":false,"suffix":""},{"dropping-particle":"","family":"Bernát","given":"Gábor","non-dropping-particle":"","parse-names":false,"suffix":""},{"dropping-particle":"","family":"Bečková","given":"Martina","non-dropping-particle":"","parse-names":false,"suffix":""},{"dropping-particle":"","family":"Kotabová","given":"Eva","non-dropping-particle":"","parse-names":false,"suffix":""},{"dropping-particle":"","family":"Lawrenz","given":"Evelyn","non-dropping-particle":"","parse-names":false,"suffix":""},{"dropping-particle":"","family":"Lukeš","given":"Martin","non-dropping-particle":"","parse-names":false,"suffix":""},{"dropping-particle":"","family":"Komenda","given":"Josef","non-dropping-particle":"","parse-names":false,"suffix":""},{"dropping-particle":"","family":"Prášil","given":"Ondřej","non-dropping-particle":"","parse-names":false,"suffix":""}],"container-title":"Environmental Microbiology","id":"ITEM-2","issue":"2","issued":{"date-parts":[["2018","2","1"]]},"page":"546-560","publisher":"John Wiley &amp; Sons, Ltd (10.1111)","title":"Diel regulation of photosynthetic activity in the oceanic unicellular diazotrophic cyanobacterium &lt;i&gt;Crocosphaera watsonii&lt;/i&gt; WH8501","type":"article-journal","volume":"20"},"uris":["http://www.mendeley.com/documents/?uuid=8154b1b0-ad4d-3cec-abc6-f979c7e21f98"]}],"mendeley":{"formattedCitation":"(Masuda et al. 2018; Welkie et al. 2018)","plainTextFormattedCitation":"(Masuda et al. 2018; Welkie et al. 2018)","previouslyFormattedCitation":"(Masuda et al. 2018; Welkie et al. 2018)"},"properties":{"noteIndex":0},"schema":"https://github.com/citation-style-language/schema/raw/master/csl-citation.json"}</w:instrText>
      </w:r>
      <w:r w:rsidR="00B239CD">
        <w:fldChar w:fldCharType="separate"/>
      </w:r>
      <w:r w:rsidR="00D916DA" w:rsidRPr="00D916DA">
        <w:rPr>
          <w:noProof/>
        </w:rPr>
        <w:t>(Masuda et al. 2018; Welkie et al. 2018)</w:t>
      </w:r>
      <w:r w:rsidR="00B239CD">
        <w:fldChar w:fldCharType="end"/>
      </w:r>
      <w:r w:rsidR="00C339C0">
        <w:t xml:space="preserve">. </w:t>
      </w:r>
      <w:r w:rsidR="005915D3">
        <w:t xml:space="preserve">Such </w:t>
      </w:r>
      <w:r w:rsidR="00C339C0">
        <w:t>diel trend</w:t>
      </w:r>
      <w:r w:rsidR="005915D3">
        <w:t>s</w:t>
      </w:r>
      <w:r w:rsidR="00C339C0">
        <w:t xml:space="preserve"> </w:t>
      </w:r>
      <w:r w:rsidR="00972ACF">
        <w:t>in</w:t>
      </w:r>
      <w:r w:rsidR="00C339C0">
        <w:t xml:space="preserve"> </w:t>
      </w:r>
      <w:r w:rsidR="005915D3">
        <w:t>individual populations</w:t>
      </w:r>
      <w:r w:rsidR="00C339C0">
        <w:t xml:space="preserve"> </w:t>
      </w:r>
      <w:r w:rsidR="00972ACF">
        <w:t xml:space="preserve">may extend to </w:t>
      </w:r>
      <w:r w:rsidR="00C339C0">
        <w:t>community</w:t>
      </w:r>
      <w:r w:rsidR="003249BB">
        <w:t>-level</w:t>
      </w:r>
      <w:r w:rsidR="00C339C0">
        <w:t xml:space="preserve"> interactions. The other hypothesis is that oxidative stress prevents </w:t>
      </w:r>
      <w:r w:rsidR="00972ACF">
        <w:t>heterotrophs</w:t>
      </w:r>
      <w:r w:rsidR="00C339C0">
        <w:t xml:space="preserve"> from consuming sugar during the day, even if </w:t>
      </w:r>
      <w:r w:rsidR="00972ACF">
        <w:t>it is</w:t>
      </w:r>
      <w:r w:rsidR="006A2D39">
        <w:t xml:space="preserve"> </w:t>
      </w:r>
      <w:r w:rsidR="00C339C0">
        <w:t>available. We observe</w:t>
      </w:r>
      <w:r w:rsidR="006D09F3">
        <w:t>d</w:t>
      </w:r>
      <w:r w:rsidR="00C339C0">
        <w:t xml:space="preserve"> </w:t>
      </w:r>
      <w:r w:rsidR="00972ACF">
        <w:t xml:space="preserve">significant </w:t>
      </w:r>
      <w:r w:rsidR="00C339C0">
        <w:t xml:space="preserve">differential expression in genes related </w:t>
      </w:r>
      <w:r w:rsidR="00972ACF">
        <w:t>to ROS</w:t>
      </w:r>
      <w:r w:rsidR="00C339C0">
        <w:t xml:space="preserve"> defense, with higher expression during the day</w:t>
      </w:r>
      <w:r w:rsidR="00972ACF">
        <w:t>,</w:t>
      </w:r>
      <w:r w:rsidR="00C339C0">
        <w:t xml:space="preserve"> in all three lakes. </w:t>
      </w:r>
      <w:r w:rsidR="001816C2">
        <w:t>Although s</w:t>
      </w:r>
      <w:r w:rsidR="006A2D39">
        <w:t xml:space="preserve">olar radiation is known to produce low molecular organic acids from high molecular weight organic matter, </w:t>
      </w:r>
      <w:r w:rsidR="001816C2">
        <w:t>we did not observe differential expression of genes encoding transporters for typical photodegradation products, such as glycolate or carboxylic acids.</w:t>
      </w:r>
    </w:p>
    <w:p w14:paraId="76847ED2" w14:textId="0B155803" w:rsidR="00164393" w:rsidRDefault="006D09F3" w:rsidP="00D916DA">
      <w:pPr>
        <w:pStyle w:val="Normal1"/>
        <w:ind w:firstLine="720"/>
        <w:jc w:val="left"/>
      </w:pPr>
      <w:r>
        <w:t xml:space="preserve">There is </w:t>
      </w:r>
      <w:r w:rsidR="006A2D39">
        <w:t xml:space="preserve">ample </w:t>
      </w:r>
      <w:r>
        <w:t xml:space="preserve">evidence </w:t>
      </w:r>
      <w:r w:rsidR="00972ACF">
        <w:t>in</w:t>
      </w:r>
      <w:r>
        <w:t xml:space="preserve"> marine microbial communities suggesting that carbon released by phototroph</w:t>
      </w:r>
      <w:r w:rsidR="00972ACF">
        <w:t xml:space="preserve">s </w:t>
      </w:r>
      <w:r>
        <w:t xml:space="preserve">influences heterotrophic community composition </w:t>
      </w:r>
      <w:r w:rsidR="00972ACF">
        <w:t>to</w:t>
      </w:r>
      <w:r>
        <w:t xml:space="preserve"> improve phototroph fitness. </w:t>
      </w:r>
      <w:r w:rsidR="00972ACF">
        <w:t xml:space="preserve">In coral reefs, algal exudates can dramatically shift bacterial community composition, </w:t>
      </w:r>
      <w:r w:rsidR="00972ACF">
        <w:lastRenderedPageBreak/>
        <w:t>potentially providing algae with a competitive advantage over coral by selecting for coral pathogens in the heterotrophic community</w:t>
      </w:r>
      <w:r w:rsidR="00972ACF">
        <w:rPr>
          <w:color w:val="000000"/>
        </w:rPr>
        <w:t xml:space="preserve"> </w:t>
      </w:r>
      <w:r w:rsidR="00972ACF">
        <w:rPr>
          <w:color w:val="000000"/>
        </w:rPr>
        <w:fldChar w:fldCharType="begin" w:fldLock="1"/>
      </w:r>
      <w:r w:rsidR="00235083">
        <w:rPr>
          <w:color w:val="000000"/>
        </w:rPr>
        <w:instrText>ADDIN CSL_CITATION {"citationItems":[{"id":"ITEM-1","itemData":{"DOI":"10.1038/ismej.2012.161","ISSN":"1751-7362","abstract":"Coral and macroalgal exudates vary in neutral sugar composition and differentially enrich reef bacterioplankton lineages","author":[{"dropping-particle":"","family":"Nelson","given":"Craig E","non-dropping-particle":"","parse-names":false,"suffix":""},{"dropping-particle":"","family":"Goldberg","given":"Stuart J","non-dropping-particle":"","parse-names":false,"suffix":""},{"dropping-particle":"","family":"Wegley Kelly","given":"Linda","non-dropping-particle":"","parse-names":false,"suffix":""},{"dropping-particle":"","family":"Haas","given":"Andreas F","non-dropping-particle":"","parse-names":false,"suffix":""},{"dropping-particle":"","family":"Smith","given":"Jennifer E","non-dropping-particle":"","parse-names":false,"suffix":""},{"dropping-particle":"","family":"Rohwer","given":"Forest","non-dropping-particle":"","parse-names":false,"suffix":""},{"dropping-particle":"","family":"Carlson","given":"Craig A","non-dropping-particle":"","parse-names":false,"suffix":""}],"container-title":"The ISME Journal","id":"ITEM-1","issue":"5","issued":{"date-parts":[["2013","5","10"]]},"page":"962-979","publisher":"Nature Publishing Group","title":"Coral and macroalgal exudates vary in neutral sugar composition and differentially enrich reef bacterioplankton lineages","type":"article-journal","volume":"7"},"uris":["http://www.mendeley.com/documents/?uuid=4d481983-bb0c-3ed8-b948-4f13d2f46c1f"]}],"mendeley":{"formattedCitation":"(Nelson et al. 2013)","plainTextFormattedCitation":"(Nelson et al. 2013)","previouslyFormattedCitation":"(Nelson et al. 2013)"},"properties":{"noteIndex":0},"schema":"https://github.com/citation-style-language/schema/raw/master/csl-citation.json"}</w:instrText>
      </w:r>
      <w:r w:rsidR="00972ACF">
        <w:rPr>
          <w:color w:val="000000"/>
        </w:rPr>
        <w:fldChar w:fldCharType="separate"/>
      </w:r>
      <w:r w:rsidR="00D916DA" w:rsidRPr="00D916DA">
        <w:rPr>
          <w:noProof/>
          <w:color w:val="000000"/>
        </w:rPr>
        <w:t>(Nelson et al. 2013)</w:t>
      </w:r>
      <w:r w:rsidR="00972ACF">
        <w:rPr>
          <w:color w:val="000000"/>
        </w:rPr>
        <w:fldChar w:fldCharType="end"/>
      </w:r>
      <w:r w:rsidR="00972ACF">
        <w:t xml:space="preserve">. </w:t>
      </w:r>
      <w:r w:rsidR="0020291E">
        <w:t xml:space="preserve">In marine </w:t>
      </w:r>
      <w:r w:rsidR="00972ACF">
        <w:t xml:space="preserve">microbial </w:t>
      </w:r>
      <w:r w:rsidR="0020291E">
        <w:t xml:space="preserve">communities, </w:t>
      </w:r>
      <w:r w:rsidR="00E22B85">
        <w:t xml:space="preserve">heterotrophic </w:t>
      </w:r>
      <w:r w:rsidR="0020291E">
        <w:t>bacterioplankton are</w:t>
      </w:r>
      <w:r w:rsidR="00E22B85">
        <w:t xml:space="preserve"> highly dependent upon </w:t>
      </w:r>
      <w:r w:rsidR="00E22B85">
        <w:rPr>
          <w:i/>
        </w:rPr>
        <w:t xml:space="preserve">Prochlorococcus </w:t>
      </w:r>
      <w:r w:rsidR="00E22B85">
        <w:t xml:space="preserve">exudates and likely perform a </w:t>
      </w:r>
      <w:r w:rsidR="00DD2616">
        <w:t xml:space="preserve">critical </w:t>
      </w:r>
      <w:r w:rsidR="00E22B85">
        <w:t>community function in return</w:t>
      </w:r>
      <w:r w:rsidR="0020291E">
        <w:t>, such as the detoxification of hydrogen peroxide or free radicals</w:t>
      </w:r>
      <w:r w:rsidR="00BE5EE4">
        <w:t xml:space="preserve"> </w:t>
      </w:r>
      <w:r w:rsidR="001B12C6">
        <w:fldChar w:fldCharType="begin" w:fldLock="1"/>
      </w:r>
      <w:r w:rsidR="00235083">
        <w:instrText>ADDIN CSL_CITATION {"citationItems":[{"id":"ITEM-1","itemData":{"DOI":"10.1371/journal.pone.0016805","ISSN":"1932-6203","abstract":"The phytoplankton community in the oligotrophic open ocean is numerically dominated by the cyanobacterium Prochlorococcus, accounting for approximately half of all photosynthesis. In the illuminated euphotic zone where Prochlorococcus grows, reactive oxygen species are continuously generated via photochemical reactions with dissolved organic matter. However, Prochlorococcus genomes lack catalase and additional protective mechanisms common in other aerobes, and this genus is highly susceptible to oxidative damage from hydrogen peroxide (HOOH). In this study we showed that the extant microbial community plays a vital, previously unrecognized role in cross-protecting Prochlorococcus from oxidative damage in the surface mixed layer of the oligotrophic ocean. Microbes are the primary HOOH sink in marine systems, and in the absence of the microbial community, surface waters in the Atlantic and Pacific Ocean accumulated HOOH to concentrations that were lethal for Prochlorococcus cultures. In laboratory experiments with the marine heterotroph Alteromonas sp., serving as a proxy for the natural community of HOOH-degrading microbes, bacterial depletion of HOOH from the extracellular milieu prevented oxidative damage to the cell envelope and photosystems of co-cultured Prochlorococcus, and facilitated the growth of Prochlorococcus at ecologically-relevant cell concentrations. Curiously, the more recently evolved lineages of Prochlorococcus that exploit the surface mixed layer niche were also the most sensitive to HOOH. The genomic streamlining of these evolved lineages during adaptation to the high-light exposed upper euphotic zone thus appears to be coincident with an acquired dependency on the extant HOOH-consuming community. These results underscore the importance of (indirect) biotic interactions in establishing niche boundaries, and highlight the impacts that community-level responses to stress may have in the ecological and evolutionary outcomes for co-existing species.","author":[{"dropping-particle":"","family":"Morris","given":"J. Jeffrey","non-dropping-particle":"","parse-names":false,"suffix":""},{"dropping-particle":"","family":"Johnson","given":"Zackary I.","non-dropping-particle":"","parse-names":false,"suffix":""},{"dropping-particle":"","family":"Szul","given":"Martin J.","non-dropping-particle":"","parse-names":false,"suffix":""},{"dropping-particle":"","family":"Keller","given":"Martin","non-dropping-particle":"","parse-names":false,"suffix":""},{"dropping-particle":"","family":"Zinser","given":"Erik R.","non-dropping-particle":"","parse-names":false,"suffix":""}],"container-title":"PLoS ONE","editor":[{"dropping-particle":"","family":"Rodriguez-Valera","given":"Francisco","non-dropping-particle":"","parse-names":false,"suffix":""}],"id":"ITEM-1","issue":"2","issued":{"date-parts":[["2011","2","3"]]},"page":"e16805","publisher":"Public Library of Science","title":"Dependence of the Cyanobacterium Prochlorococcus on Hydrogen Peroxide Scavenging Microbes for Growth at the Ocean's Surface","type":"article-journal","volume":"6"},"uris":["http://www.mendeley.com/documents/?uuid=8e6bfcac-6d8b-3fea-b5c7-93a8a2d26933"]}],"mendeley":{"formattedCitation":"(Morris et al. 2011)","plainTextFormattedCitation":"(Morris et al. 2011)","previouslyFormattedCitation":"(Morris et al. 2011)"},"properties":{"noteIndex":0},"schema":"https://github.com/citation-style-language/schema/raw/master/csl-citation.json"}</w:instrText>
      </w:r>
      <w:r w:rsidR="001B12C6">
        <w:fldChar w:fldCharType="separate"/>
      </w:r>
      <w:r w:rsidR="00D916DA" w:rsidRPr="00D916DA">
        <w:rPr>
          <w:noProof/>
        </w:rPr>
        <w:t>(Morris et al. 2011)</w:t>
      </w:r>
      <w:r w:rsidR="001B12C6">
        <w:fldChar w:fldCharType="end"/>
      </w:r>
      <w:r w:rsidR="0020291E">
        <w:t>.</w:t>
      </w:r>
      <w:r w:rsidR="00440E88">
        <w:t xml:space="preserve"> </w:t>
      </w:r>
      <w:r w:rsidR="00440E88">
        <w:rPr>
          <w:i/>
        </w:rPr>
        <w:t xml:space="preserve">Prochlorococcus </w:t>
      </w:r>
      <w:r w:rsidR="00440E88">
        <w:t xml:space="preserve">has lost its genes for reactive oxygen species defense and depends on the </w:t>
      </w:r>
      <w:r w:rsidR="006A2D39">
        <w:t xml:space="preserve">associated </w:t>
      </w:r>
      <w:r w:rsidR="00440E88">
        <w:t xml:space="preserve">heterotrophic </w:t>
      </w:r>
      <w:r w:rsidR="006A2D39">
        <w:t>bacteria to supply this</w:t>
      </w:r>
      <w:r w:rsidR="00440E88">
        <w:t xml:space="preserve"> function </w:t>
      </w:r>
      <w:r w:rsidR="00440E88">
        <w:fldChar w:fldCharType="begin" w:fldLock="1"/>
      </w:r>
      <w:r w:rsidR="00235083">
        <w:instrText>ADDIN CSL_CITATION {"citationItems":[{"id":"ITEM-1","itemData":{"DOI":"10.1038/ismej.2017.182","ISSN":"1751-7362","abstract":"Degradation of hydrogen peroxide at the ocean’s surface: the influence of the microbial community on the realized thermal niche of &lt;i&gt;Prochlorococcus&lt;/i&gt;","author":[{"dropping-particle":"","family":"Ma","given":"Lanying","non-dropping-particle":"","parse-names":false,"suffix":""},{"dropping-particle":"","family":"Calfee","given":"Benjamin C","non-dropping-particle":"","parse-names":false,"suffix":""},{"dropping-particle":"","family":"Morris","given":"J Jeffrey","non-dropping-particle":"","parse-names":false,"suffix":""},{"dropping-particle":"","family":"Johnson","given":"Zackary I","non-dropping-particle":"","parse-names":false,"suffix":""},{"dropping-particle":"","family":"Zinser","given":"Erik R","non-dropping-particle":"","parse-names":false,"suffix":""}],"container-title":"The ISME Journal","id":"ITEM-1","issue":"2","issued":{"date-parts":[["2018","2"]]},"page":"473-484","publisher":"Nature Publishing Group","title":"Degradation of hydrogen peroxide at the ocean’s surface: the influence of the microbial community on the realized thermal niche of Prochlorococcus","type":"article-journal","volume":"12"},"uris":["http://www.mendeley.com/documents/?uuid=ec0a856a-8464-3f82-8e1a-afd96b79bb6d"]},{"id":"ITEM-2","itemData":{"DOI":"10.1093/plankt/fbw016","ISSN":"0142-7873","author":[{"dropping-particle":"","family":"Morris","given":"J. Jeffrey","non-dropping-particle":"","parse-names":false,"suffix":""},{"dropping-particle":"","family":"Johnson","given":"Zackary I.","non-dropping-particle":"","parse-names":false,"suffix":""},{"dropping-particle":"","family":"Wilhelm","given":"Steven W.","non-dropping-particle":"","parse-names":false,"suffix":""},{"dropping-particle":"","family":"Zinser","given":"Erik R.","non-dropping-particle":"","parse-names":false,"suffix":""}],"container-title":"Journal of Plankton Research","id":"ITEM-2","issue":"4","issued":{"date-parts":[["2016","8","1"]]},"page":"1103-1114","publisher":"Oxford University Press","title":"Diel regulation of hydrogen peroxide defenses by open ocean microbial communities","type":"article-journal","volume":"38"},"uris":["http://www.mendeley.com/documents/?uuid=9ba70e30-3842-3f9e-b7a9-e4b644e36172"]}],"mendeley":{"formattedCitation":"(Morris et al. 2016; Ma et al. 2018)","plainTextFormattedCitation":"(Morris et al. 2016; Ma et al. 2018)","previouslyFormattedCitation":"(Morris et al. 2016; Ma et al. 2018)"},"properties":{"noteIndex":0},"schema":"https://github.com/citation-style-language/schema/raw/master/csl-citation.json"}</w:instrText>
      </w:r>
      <w:r w:rsidR="00440E88">
        <w:fldChar w:fldCharType="separate"/>
      </w:r>
      <w:r w:rsidR="00D916DA" w:rsidRPr="00D916DA">
        <w:rPr>
          <w:noProof/>
        </w:rPr>
        <w:t>(Morris et al. 2016; Ma et al. 2018)</w:t>
      </w:r>
      <w:r w:rsidR="00440E88">
        <w:fldChar w:fldCharType="end"/>
      </w:r>
      <w:r w:rsidR="00440E88">
        <w:t>.</w:t>
      </w:r>
      <w:r w:rsidR="00E22B85">
        <w:t xml:space="preserve"> </w:t>
      </w:r>
      <w:r w:rsidR="00972ACF">
        <w:rPr>
          <w:i/>
        </w:rPr>
        <w:t xml:space="preserve">Prochlorococcus </w:t>
      </w:r>
      <w:r w:rsidR="00972ACF">
        <w:t>likely exudates carbon to maintain redox balance, as it generates more reducing power via photosynthesis than it can allocate to anabolic processes</w:t>
      </w:r>
      <w:r w:rsidR="00972ACF">
        <w:rPr>
          <w:color w:val="000000"/>
        </w:rPr>
        <w:t xml:space="preserve"> </w:t>
      </w:r>
      <w:r w:rsidR="00972ACF">
        <w:rPr>
          <w:color w:val="000000"/>
        </w:rPr>
        <w:fldChar w:fldCharType="begin" w:fldLock="1"/>
      </w:r>
      <w:r w:rsidR="00235083">
        <w:rPr>
          <w:color w:val="000000"/>
        </w:rPr>
        <w:instrText>ADDIN CSL_CITATION {"citationItems":[{"id":"ITEM-1","itemData":{"author":[{"dropping-particle":"","family":"Bertilsson","given":"Stefan","non-dropping-particle":"","parse-names":false,"suffix":""},{"dropping-particle":"","family":"Berglund","given":"Olof","non-dropping-particle":"","parse-names":false,"suffix":""},{"dropping-particle":"","family":"Pullin","given":"Michael J","non-dropping-particle":"","parse-names":false,"suffix":""},{"dropping-particle":"","family":"Chisholm","given":"Sallie W","non-dropping-particle":"","parse-names":false,"suffix":""}],"container-title":"Vie et Milieu","id":"ITEM-1","issue":"3-4","issued":{"date-parts":[["2005"]]},"page":"225-232","title":"Release of dissolved organic matter by Prochlorococcus","type":"article-journal","volume":"55"},"uris":["http://www.mendeley.com/documents/?uuid=d0e6988d-dff7-3628-a00a-6117d9ec611e"]}],"mendeley":{"formattedCitation":"(Bertilsson et al. 2005)","plainTextFormattedCitation":"(Bertilsson et al. 2005)","previouslyFormattedCitation":"(Bertilsson et al. 2005)"},"properties":{"noteIndex":0},"schema":"https://github.com/citation-style-language/schema/raw/master/csl-citation.json"}</w:instrText>
      </w:r>
      <w:r w:rsidR="00972ACF">
        <w:rPr>
          <w:color w:val="000000"/>
        </w:rPr>
        <w:fldChar w:fldCharType="separate"/>
      </w:r>
      <w:r w:rsidR="00D916DA" w:rsidRPr="00D916DA">
        <w:rPr>
          <w:noProof/>
          <w:color w:val="000000"/>
        </w:rPr>
        <w:t>(Bertilsson et al. 2005)</w:t>
      </w:r>
      <w:r w:rsidR="00972ACF">
        <w:rPr>
          <w:color w:val="000000"/>
        </w:rPr>
        <w:fldChar w:fldCharType="end"/>
      </w:r>
      <w:r w:rsidR="00972ACF">
        <w:t xml:space="preserve">. However, a frequently observed adaptation to excess reducing power is to downregulate photosynthesis electron flux; this is not observed in </w:t>
      </w:r>
      <w:r w:rsidR="00972ACF">
        <w:rPr>
          <w:i/>
        </w:rPr>
        <w:t xml:space="preserve">Prochlorococcus </w:t>
      </w:r>
      <w:r w:rsidR="00972ACF">
        <w:t xml:space="preserve">and suggests alternative reasons for its release of carbon </w:t>
      </w:r>
      <w:r w:rsidR="00972ACF">
        <w:fldChar w:fldCharType="begin" w:fldLock="1"/>
      </w:r>
      <w:r w:rsidR="00235083">
        <w:instrText>ADDIN CSL_CITATION {"citationItems":[{"id":"ITEM-1","itemData":{"DOI":"10.1073/pnas.1619573114","ISSN":"1091-6490","PMID":"28348231","abstract":"Metabolism mediates the flow of matter and energy through the biosphere. We examined how metabolic evolution shapes ecosystems by reconstructing it in the globally abundant oceanic phytoplankter Prochlorococcus To understand what drove observed evolutionary patterns, we interpreted them in the context of its population dynamics, growth rate, and light adaptation, and the size and macromolecular and elemental composition of cells. This multilevel view suggests that, over the course of evolution, there was a steady increase in Prochlorococcus' metabolic rate and excretion of organic carbon. We derived a mathematical framework that suggests these adaptations lower the minimal subsistence nutrient concentration of cells, which results in a drawdown of nutrients in oceanic surface waters. This, in turn, increases total ecosystem biomass and promotes the coevolution of all cells in the ecosystem. Additional reconstructions suggest that Prochlorococcus and the dominant cooccurring heterotrophic bacterium SAR11 form a coevolved mutualism that maximizes their collective metabolic rate by recycling organic carbon through complementary excretion and uptake pathways. Moreover, the metabolic codependencies of Prochlorococcus and SAR11 are highly similar to those of chloroplasts and mitochondria within plant cells. These observations lead us to propose a general theory relating metabolic evolution to the self-amplification and self-organization of the biosphere. We discuss the implications of this framework for the evolution of Earth's biogeochemical cycles and the rise of atmospheric oxygen.","author":[{"dropping-particle":"","family":"Braakman","given":"Rogier","non-dropping-particle":"","parse-names":false,"suffix":""},{"dropping-particle":"","family":"Follows","given":"Michael J","non-dropping-particle":"","parse-names":false,"suffix":""},{"dropping-particle":"","family":"Chisholm","given":"Sallie W","non-dropping-particle":"","parse-names":false,"suffix":""}],"container-title":"Proceedings of the National Academy of Sciences of the United States of America","id":"ITEM-1","issue":"15","issued":{"date-parts":[["2017","3","11"]]},"page":"E3091-E3100","publisher":"National Academy of Sciences","title":"Metabolic evolution and the self-organization of ecosystems.","type":"article-journal","volume":"114"},"uris":["http://www.mendeley.com/documents/?uuid=67373ded-3eda-31b8-a2e8-cffcfc6c5b9a"]}],"mendeley":{"formattedCitation":"(Braakman et al. 2017)","plainTextFormattedCitation":"(Braakman et al. 2017)","previouslyFormattedCitation":"(Braakman et al. 2017)"},"properties":{"noteIndex":0},"schema":"https://github.com/citation-style-language/schema/raw/master/csl-citation.json"}</w:instrText>
      </w:r>
      <w:r w:rsidR="00972ACF">
        <w:fldChar w:fldCharType="separate"/>
      </w:r>
      <w:r w:rsidR="00D916DA" w:rsidRPr="00D916DA">
        <w:rPr>
          <w:noProof/>
        </w:rPr>
        <w:t>(Braakman et al. 2017)</w:t>
      </w:r>
      <w:r w:rsidR="00972ACF">
        <w:fldChar w:fldCharType="end"/>
      </w:r>
      <w:r w:rsidR="00972ACF">
        <w:rPr>
          <w:i/>
        </w:rPr>
        <w:t>.</w:t>
      </w:r>
    </w:p>
    <w:p w14:paraId="62221000" w14:textId="38FE23BE" w:rsidR="007F6735" w:rsidRDefault="0020291E" w:rsidP="00D916DA">
      <w:pPr>
        <w:pStyle w:val="Normal1"/>
        <w:ind w:firstLine="720"/>
        <w:jc w:val="left"/>
      </w:pPr>
      <w:r>
        <w:t>It is therefore reasonable</w:t>
      </w:r>
      <w:r w:rsidR="00E22B85">
        <w:t xml:space="preserve"> to h</w:t>
      </w:r>
      <w:r>
        <w:t>ypothesize that freshwater photoautotrophs</w:t>
      </w:r>
      <w:r w:rsidR="00E22B85">
        <w:t xml:space="preserve"> may be releasing carbohydrates to shape the heterotrophic communit</w:t>
      </w:r>
      <w:r w:rsidR="00BE5EE4">
        <w:t>y, which in turn may benefit phototrophs</w:t>
      </w:r>
      <w:r w:rsidR="00E22B85">
        <w:t xml:space="preserve">. </w:t>
      </w:r>
      <w:r w:rsidR="006A2D39">
        <w:t xml:space="preserve">Most likely, </w:t>
      </w:r>
      <w:r w:rsidR="00E22B85">
        <w:t xml:space="preserve">heterotrophs </w:t>
      </w:r>
      <w:r w:rsidR="00972ACF">
        <w:t xml:space="preserve">perform functions that </w:t>
      </w:r>
      <w:r w:rsidR="007F6735">
        <w:t>benefit</w:t>
      </w:r>
      <w:r w:rsidR="00E22B85">
        <w:t xml:space="preserve"> </w:t>
      </w:r>
      <w:r w:rsidR="007F6735">
        <w:t>the community</w:t>
      </w:r>
      <w:r w:rsidR="00E22B85">
        <w:t xml:space="preserve">, such as </w:t>
      </w:r>
      <w:r w:rsidR="007F6735">
        <w:t xml:space="preserve">ROS defense and </w:t>
      </w:r>
      <w:r w:rsidR="00E22B85">
        <w:t>vitamin</w:t>
      </w:r>
      <w:r w:rsidR="007F6735">
        <w:t xml:space="preserve"> production. </w:t>
      </w:r>
      <w:r>
        <w:t>The origin of metabolic exchanges that lead to co-dependencies has been postulated to be an important driver of evolution in aquatic communities</w:t>
      </w:r>
      <w:r w:rsidR="007F6735">
        <w:t xml:space="preserve">, as in the </w:t>
      </w:r>
      <w:r>
        <w:t xml:space="preserve">“Black Queen Hypothesis” </w:t>
      </w:r>
      <w:r w:rsidR="008C0528">
        <w:fldChar w:fldCharType="begin" w:fldLock="1"/>
      </w:r>
      <w:r w:rsidR="00235083">
        <w:instrText>ADDIN CSL_CITATION {"citationItems":[{"id":"ITEM-1","itemData":{"DOI":"10.1128/mBio.00036-12","ISSN":"2150-7511","PMID":"22448042","abstract":"Reductive genomic evolution, driven by genetic drift, is common in endosymbiotic bacteria. Genome reduction is less common in free-living organisms, but it has occurred in the numerically dominant open-ocean bacterioplankton Prochlorococcus and \"Candidatus Pelagibacter,\" and in these cases the reduction appears to be driven by natural selection rather than drift. Gene loss in free-living organisms may leave them dependent on cooccurring microbes for lost metabolic functions. We present the Black Queen Hypothesis (BQH), a novel theory of reductive evolution that explains how selection leads to such dependencies; its name refers to the queen of spades in the game Hearts, where the usual strategy is to avoid taking this card. Gene loss can provide a selective advantage by conserving an organism's limiting resources, provided the gene's function is dispensable. Many vital genetic functions are leaky, thereby unavoidably producing public goods that are available to the entire community. Such leaky functions are thus dispensable for individuals, provided they are not lost entirely from the community. The BQH predicts that the loss of a costly, leaky function is selectively favored at the individual level and will proceed until the production of public goods is just sufficient to support the equilibrium community; at that point, the benefit of any further loss would be offset by the cost. Evolution in accordance with the BQH thus generates \"beneficiaries\" of reduced genomic content that are dependent on leaky \"helpers,\" and it may explain the observed nonuniversality of prototrophy, stress resistance, and other cellular functions in the microbial world.","author":[{"dropping-particle":"","family":"Morris","given":"J Jeffrey","non-dropping-particle":"","parse-names":false,"suffix":""},{"dropping-particle":"","family":"Lenski","given":"Richard E","non-dropping-particle":"","parse-names":false,"suffix":""},{"dropping-particle":"","family":"Zinser","given":"Erik R","non-dropping-particle":"","parse-names":false,"suffix":""}],"container-title":"mBio","id":"ITEM-1","issue":"2","issued":{"date-parts":[["2012","5","2"]]},"page":"e00036-12","publisher":"American Society for Microbiology","title":"The Black Queen Hypothesis: evolution of dependencies through adaptive gene loss.","type":"article-journal","volume":"3"},"uris":["http://www.mendeley.com/documents/?uuid=1f269e26-5aa5-3cd6-a6d4-ff8e9454b53b"]}],"mendeley":{"formattedCitation":"(Morris et al. 2012)","plainTextFormattedCitation":"(Morris et al. 2012)","previouslyFormattedCitation":"(Morris et al. 2012)"},"properties":{"noteIndex":0},"schema":"https://github.com/citation-style-language/schema/raw/master/csl-citation.json"}</w:instrText>
      </w:r>
      <w:r w:rsidR="008C0528">
        <w:fldChar w:fldCharType="separate"/>
      </w:r>
      <w:r w:rsidR="00D916DA" w:rsidRPr="00D916DA">
        <w:rPr>
          <w:noProof/>
        </w:rPr>
        <w:t>(Morris et al. 2012)</w:t>
      </w:r>
      <w:r w:rsidR="008C0528">
        <w:fldChar w:fldCharType="end"/>
      </w:r>
      <w:r>
        <w:t xml:space="preserve">. </w:t>
      </w:r>
      <w:ins w:id="40" w:author="Katherine McMahon" w:date="2019-02-25T22:22:00Z">
        <w:r w:rsidR="00BF683D">
          <w:t xml:space="preserve">Further </w:t>
        </w:r>
      </w:ins>
      <w:ins w:id="41" w:author="Katherine McMahon" w:date="2019-02-25T22:25:00Z">
        <w:r w:rsidR="006E27AC">
          <w:t xml:space="preserve">concerted </w:t>
        </w:r>
      </w:ins>
      <w:bookmarkStart w:id="42" w:name="_GoBack"/>
      <w:bookmarkEnd w:id="42"/>
      <w:ins w:id="43" w:author="Katherine McMahon" w:date="2019-02-25T22:22:00Z">
        <w:r w:rsidR="00BF683D">
          <w:t>efforts to recover nearly-complete reference genomes from freshwater systems should enable more rigorous testing of this hypothesis.</w:t>
        </w:r>
      </w:ins>
    </w:p>
    <w:p w14:paraId="375EE6B7" w14:textId="7B44FFF3" w:rsidR="00BE5EE4" w:rsidRDefault="0020291E" w:rsidP="00D916DA">
      <w:pPr>
        <w:pStyle w:val="Normal1"/>
        <w:ind w:firstLine="720"/>
        <w:jc w:val="left"/>
      </w:pPr>
      <w:r>
        <w:t xml:space="preserve">It is </w:t>
      </w:r>
      <w:r w:rsidR="0082345C">
        <w:t xml:space="preserve">intriguing </w:t>
      </w:r>
      <w:r>
        <w:t>to note that the</w:t>
      </w:r>
      <w:r w:rsidR="00177A90">
        <w:t xml:space="preserve"> </w:t>
      </w:r>
      <w:r w:rsidR="00E22B85">
        <w:t xml:space="preserve">dependency between phototrophs and heterotrophs and the diel partitioning of carbon fixation and respiration </w:t>
      </w:r>
      <w:r w:rsidR="00177A90">
        <w:t>would be an</w:t>
      </w:r>
      <w:r w:rsidR="006D09F3">
        <w:t>a</w:t>
      </w:r>
      <w:r w:rsidR="00177A90">
        <w:t>logous</w:t>
      </w:r>
      <w:r w:rsidR="00E22B85">
        <w:t xml:space="preserve"> to the organization </w:t>
      </w:r>
      <w:r w:rsidR="00177A90">
        <w:t xml:space="preserve">and functioning </w:t>
      </w:r>
      <w:r w:rsidR="00E22B85">
        <w:t>of chloroplasts and mitochondria in plant cells</w:t>
      </w:r>
      <w:r w:rsidR="003B1A0A">
        <w:t xml:space="preserve"> </w:t>
      </w:r>
      <w:r w:rsidR="003B1A0A">
        <w:fldChar w:fldCharType="begin" w:fldLock="1"/>
      </w:r>
      <w:r w:rsidR="00235083">
        <w:instrText>ADDIN CSL_CITATION {"citationItems":[{"id":"ITEM-1","itemData":{"DOI":"10.1073/pnas.1619573114","ISSN":"1091-6490","PMID":"28348231","abstract":"Metabolism mediates the flow of matter and energy through the biosphere. We examined how metabolic evolution shapes ecosystems by reconstructing it in the globally abundant oceanic phytoplankter Prochlorococcus To understand what drove observed evolutionary patterns, we interpreted them in the context of its population dynamics, growth rate, and light adaptation, and the size and macromolecular and elemental composition of cells. This multilevel view suggests that, over the course of evolution, there was a steady increase in Prochlorococcus' metabolic rate and excretion of organic carbon. We derived a mathematical framework that suggests these adaptations lower the minimal subsistence nutrient concentration of cells, which results in a drawdown of nutrients in oceanic surface waters. This, in turn, increases total ecosystem biomass and promotes the coevolution of all cells in the ecosystem. Additional reconstructions suggest that Prochlorococcus and the dominant cooccurring heterotrophic bacterium SAR11 form a coevolved mutualism that maximizes their collective metabolic rate by recycling organic carbon through complementary excretion and uptake pathways. Moreover, the metabolic codependencies of Prochlorococcus and SAR11 are highly similar to those of chloroplasts and mitochondria within plant cells. These observations lead us to propose a general theory relating metabolic evolution to the self-amplification and self-organization of the biosphere. We discuss the implications of this framework for the evolution of Earth's biogeochemical cycles and the rise of atmospheric oxygen.","author":[{"dropping-particle":"","family":"Braakman","given":"Rogier","non-dropping-particle":"","parse-names":false,"suffix":""},{"dropping-particle":"","family":"Follows","given":"Michael J","non-dropping-particle":"","parse-names":false,"suffix":""},{"dropping-particle":"","family":"Chisholm","given":"Sallie W","non-dropping-particle":"","parse-names":false,"suffix":""}],"container-title":"Proceedings of the National Academy of Sciences of the United States of America","id":"ITEM-1","issue":"15","issued":{"date-parts":[["2017","3","11"]]},"page":"E3091-E3100","publisher":"National Academy of Sciences","title":"Metabolic evolution and the self-organization of ecosystems.","type":"article-journal","volume":"114"},"uris":["http://www.mendeley.com/documents/?uuid=67373ded-3eda-31b8-a2e8-cffcfc6c5b9a"]}],"mendeley":{"formattedCitation":"(Braakman et al. 2017)","plainTextFormattedCitation":"(Braakman et al. 2017)","previouslyFormattedCitation":"(Braakman et al. 2017)"},"properties":{"noteIndex":0},"schema":"https://github.com/citation-style-language/schema/raw/master/csl-citation.json"}</w:instrText>
      </w:r>
      <w:r w:rsidR="003B1A0A">
        <w:fldChar w:fldCharType="separate"/>
      </w:r>
      <w:r w:rsidR="00D916DA" w:rsidRPr="00D916DA">
        <w:rPr>
          <w:noProof/>
        </w:rPr>
        <w:t>(Braakman et al. 2017)</w:t>
      </w:r>
      <w:r w:rsidR="003B1A0A">
        <w:fldChar w:fldCharType="end"/>
      </w:r>
      <w:r w:rsidR="00E22B85">
        <w:t xml:space="preserve">. </w:t>
      </w:r>
      <w:r>
        <w:t>Here</w:t>
      </w:r>
      <w:r w:rsidR="009852CB">
        <w:t>,</w:t>
      </w:r>
      <w:r>
        <w:t xml:space="preserve"> we </w:t>
      </w:r>
      <w:r>
        <w:lastRenderedPageBreak/>
        <w:t xml:space="preserve">present a comparative </w:t>
      </w:r>
      <w:proofErr w:type="spellStart"/>
      <w:r>
        <w:t>metatranscriptomic</w:t>
      </w:r>
      <w:proofErr w:type="spellEnd"/>
      <w:r>
        <w:t xml:space="preserve"> analysis which demonstrates similar</w:t>
      </w:r>
      <w:r w:rsidR="006D09F3">
        <w:t xml:space="preserve"> diel trends in </w:t>
      </w:r>
      <w:r w:rsidR="001816C2">
        <w:t>photosynthesis, reactive oxygen species defense, and sugar transport in three different types of lakes, suggesting that these trends may be a general property of freshwater microbial communities</w:t>
      </w:r>
      <w:r>
        <w:t xml:space="preserve">. </w:t>
      </w:r>
      <w:r w:rsidR="001816C2">
        <w:t xml:space="preserve">We outline both biotic (algal exudates) and abiotic (oxidative stress) </w:t>
      </w:r>
      <w:r w:rsidR="006A2D39">
        <w:t xml:space="preserve">as </w:t>
      </w:r>
      <w:r w:rsidR="001816C2">
        <w:t>driv</w:t>
      </w:r>
      <w:r w:rsidR="006A2D39">
        <w:t>ers of</w:t>
      </w:r>
      <w:r w:rsidR="001816C2">
        <w:t xml:space="preserve"> community-level diel trends in freshwater</w:t>
      </w:r>
      <w:r w:rsidR="006A2D39">
        <w:t xml:space="preserve"> microbiomes</w:t>
      </w:r>
      <w:r w:rsidR="001816C2">
        <w:t xml:space="preserve">. Whether all of these microbes are responding to the same </w:t>
      </w:r>
      <w:r w:rsidR="004A597F">
        <w:t xml:space="preserve">day-night </w:t>
      </w:r>
      <w:r w:rsidR="001816C2">
        <w:t xml:space="preserve">stimulus or whether community interactions </w:t>
      </w:r>
      <w:r w:rsidR="006A2D39">
        <w:t xml:space="preserve">confer </w:t>
      </w:r>
      <w:r w:rsidR="001816C2">
        <w:t xml:space="preserve">these diel trends remains to be </w:t>
      </w:r>
      <w:r w:rsidR="006C502D">
        <w:t>determined</w:t>
      </w:r>
      <w:r w:rsidR="001816C2">
        <w:t xml:space="preserve">. </w:t>
      </w:r>
      <w:r w:rsidR="00BE5EE4">
        <w:t xml:space="preserve">Given the consistent patterns across </w:t>
      </w:r>
      <w:proofErr w:type="spellStart"/>
      <w:r w:rsidR="00BE5EE4">
        <w:t>metatranscriptomes</w:t>
      </w:r>
      <w:proofErr w:type="spellEnd"/>
      <w:r w:rsidR="00BE5EE4">
        <w:t xml:space="preserve"> from </w:t>
      </w:r>
      <w:proofErr w:type="spellStart"/>
      <w:r w:rsidR="00BE5EE4">
        <w:t>biogeochemically</w:t>
      </w:r>
      <w:proofErr w:type="spellEnd"/>
      <w:r w:rsidR="00BE5EE4">
        <w:t xml:space="preserve"> disparate lakes, our results underscore the prevalence of conserved microbial interactions that underpin a broad diversity of freshwater environments.</w:t>
      </w:r>
    </w:p>
    <w:p w14:paraId="30008860" w14:textId="21F75859" w:rsidR="00F1088C" w:rsidRDefault="00F1088C" w:rsidP="00D916DA">
      <w:pPr>
        <w:spacing w:after="0" w:line="240" w:lineRule="auto"/>
        <w:jc w:val="left"/>
        <w:rPr>
          <w:b/>
          <w:lang w:val="en-US"/>
        </w:rPr>
      </w:pPr>
      <w:r w:rsidRPr="00F1088C">
        <w:rPr>
          <w:b/>
          <w:lang w:val="en-US"/>
        </w:rPr>
        <w:t>Funding</w:t>
      </w:r>
    </w:p>
    <w:p w14:paraId="29051BBC" w14:textId="77777777" w:rsidR="00F1088C" w:rsidRPr="00F1088C" w:rsidRDefault="00F1088C" w:rsidP="00D916DA">
      <w:pPr>
        <w:spacing w:after="0" w:line="240" w:lineRule="auto"/>
        <w:jc w:val="left"/>
        <w:rPr>
          <w:b/>
          <w:lang w:val="en-US"/>
        </w:rPr>
      </w:pPr>
    </w:p>
    <w:p w14:paraId="67B89839" w14:textId="4BC06C1E" w:rsidR="00430208" w:rsidRPr="00430208" w:rsidRDefault="00430208" w:rsidP="00D916DA">
      <w:pPr>
        <w:spacing w:after="0" w:line="240" w:lineRule="auto"/>
        <w:jc w:val="left"/>
        <w:rPr>
          <w:lang w:val="en-US"/>
        </w:rPr>
      </w:pPr>
      <w:r w:rsidRPr="00430208">
        <w:rPr>
          <w:lang w:val="en-US"/>
        </w:rPr>
        <w:t xml:space="preserve">This research was supported by the U.S. Department of Energy Joint Genome Institute through the Community Sequencing Program (CSP </w:t>
      </w:r>
      <w:r w:rsidR="00F1088C">
        <w:rPr>
          <w:lang w:val="en-US"/>
        </w:rPr>
        <w:t>1977</w:t>
      </w:r>
      <w:r w:rsidRPr="00430208">
        <w:rPr>
          <w:lang w:val="en-US"/>
        </w:rPr>
        <w:t>).</w:t>
      </w:r>
      <w:r w:rsidRPr="00430208">
        <w:rPr>
          <w:rFonts w:ascii="Helvetica Neue" w:hAnsi="Helvetica Neue"/>
          <w:color w:val="333333"/>
          <w:sz w:val="27"/>
          <w:szCs w:val="27"/>
          <w:shd w:val="clear" w:color="auto" w:fill="FFFFFF"/>
          <w:lang w:val="en-US"/>
        </w:rPr>
        <w:t xml:space="preserve"> </w:t>
      </w:r>
      <w:r w:rsidRPr="00430208">
        <w:rPr>
          <w:lang w:val="en-US"/>
        </w:rPr>
        <w:t>The work conducted by the U.S. Department of Energy Joint Genome Institute, a DOE Office of Science User Facility, is supported by the Office of Science of the U.S. Department of Energy under Contract No. DE-AC02-05CH11231. Katherine D. McMahon received funding from the United States National Science Foundation Microbial Observatories program (MCB-0702395), the Long</w:t>
      </w:r>
      <w:r w:rsidR="00F1088C">
        <w:rPr>
          <w:lang w:val="en-US"/>
        </w:rPr>
        <w:t>-</w:t>
      </w:r>
      <w:r w:rsidRPr="00430208">
        <w:rPr>
          <w:lang w:val="en-US"/>
        </w:rPr>
        <w:t xml:space="preserve">Term Ecological Research Program (NTL–LTER DEB-1440297), and an INSPIRE award (DEB-1344254). Alexandra M. Linz was supported by a pre-doctoral fellowship provided by the University of Wisconsin–Madison Department of Bacteriology and by the National Science Foundation Graduate Research Fellowship Program under grant no. DGE-1256259 during this research. </w:t>
      </w:r>
    </w:p>
    <w:p w14:paraId="12D59B42" w14:textId="0A30438C" w:rsidR="00430208" w:rsidRDefault="00430208" w:rsidP="00D916DA">
      <w:pPr>
        <w:pStyle w:val="Normal1"/>
        <w:jc w:val="left"/>
        <w:rPr>
          <w:b/>
        </w:rPr>
      </w:pPr>
    </w:p>
    <w:p w14:paraId="789C1345" w14:textId="4FD236DB" w:rsidR="00F1088C" w:rsidRPr="00C15947" w:rsidRDefault="00F1088C" w:rsidP="00D916DA">
      <w:pPr>
        <w:pStyle w:val="Normal1"/>
        <w:jc w:val="left"/>
        <w:rPr>
          <w:b/>
        </w:rPr>
      </w:pPr>
      <w:r w:rsidRPr="00C15947">
        <w:rPr>
          <w:b/>
        </w:rPr>
        <w:t>Acknowledgements</w:t>
      </w:r>
    </w:p>
    <w:p w14:paraId="4BCA0DED" w14:textId="43DF6456" w:rsidR="00777FC1" w:rsidRDefault="00F1088C" w:rsidP="00D916DA">
      <w:pPr>
        <w:pStyle w:val="Normal1"/>
        <w:jc w:val="left"/>
      </w:pPr>
      <w:r>
        <w:t xml:space="preserve">This work would not have been possible without the large team of volunteers who helped collect and process samples. </w:t>
      </w:r>
      <w:r w:rsidR="00FC3633">
        <w:t xml:space="preserve">These people included </w:t>
      </w:r>
      <w:r w:rsidR="00894AC8">
        <w:t xml:space="preserve">Amelia Flannery, Benjamin Peterson, Carolyn Voter, Carolyn Pugh, </w:t>
      </w:r>
      <w:r w:rsidR="00B00EFA" w:rsidRPr="00C67779">
        <w:t xml:space="preserve">Christine </w:t>
      </w:r>
      <w:r w:rsidR="00C67779">
        <w:t>Tam</w:t>
      </w:r>
      <w:r w:rsidR="00B00EFA" w:rsidRPr="00C67779">
        <w:t>,</w:t>
      </w:r>
      <w:r w:rsidR="00B00EFA">
        <w:t xml:space="preserve"> </w:t>
      </w:r>
      <w:r w:rsidR="00894AC8">
        <w:t xml:space="preserve">Christopher Lawson, Dominick </w:t>
      </w:r>
      <w:proofErr w:type="spellStart"/>
      <w:r w:rsidR="00894AC8">
        <w:t>Ciruzzi</w:t>
      </w:r>
      <w:proofErr w:type="spellEnd"/>
      <w:r w:rsidR="00894AC8">
        <w:t xml:space="preserve">, Francisco Moya, Grace Schrader, Joshua </w:t>
      </w:r>
      <w:proofErr w:type="spellStart"/>
      <w:r w:rsidR="00894AC8">
        <w:t>Breider</w:t>
      </w:r>
      <w:proofErr w:type="spellEnd"/>
      <w:r w:rsidR="00894AC8">
        <w:t>, Kat</w:t>
      </w:r>
      <w:r w:rsidR="00E72E5A">
        <w:t>rina</w:t>
      </w:r>
      <w:r w:rsidR="00894AC8">
        <w:t xml:space="preserve"> Forest, Kylie Huang, Madeleine </w:t>
      </w:r>
      <w:proofErr w:type="spellStart"/>
      <w:r w:rsidR="00894AC8">
        <w:t>Hughan</w:t>
      </w:r>
      <w:proofErr w:type="spellEnd"/>
      <w:r w:rsidR="00894AC8">
        <w:t xml:space="preserve">, Madeleine Magee, </w:t>
      </w:r>
      <w:r w:rsidR="00FC3633">
        <w:t xml:space="preserve">Margaret Sobolewski, </w:t>
      </w:r>
      <w:r w:rsidR="00894AC8">
        <w:t xml:space="preserve">Mark </w:t>
      </w:r>
      <w:proofErr w:type="spellStart"/>
      <w:r w:rsidR="00894AC8">
        <w:t>Gahler</w:t>
      </w:r>
      <w:proofErr w:type="spellEnd"/>
      <w:r w:rsidR="00894AC8">
        <w:t xml:space="preserve">, </w:t>
      </w:r>
      <w:proofErr w:type="spellStart"/>
      <w:r w:rsidR="00FC3633">
        <w:t>Mykala</w:t>
      </w:r>
      <w:proofErr w:type="spellEnd"/>
      <w:r w:rsidR="00FC3633">
        <w:t xml:space="preserve"> </w:t>
      </w:r>
      <w:proofErr w:type="spellStart"/>
      <w:r w:rsidR="00FC3633">
        <w:t>Sobieck</w:t>
      </w:r>
      <w:proofErr w:type="spellEnd"/>
      <w:r w:rsidR="00FC3633">
        <w:t xml:space="preserve">, Pamela </w:t>
      </w:r>
      <w:proofErr w:type="spellStart"/>
      <w:r w:rsidR="00FC3633">
        <w:t>Camejo</w:t>
      </w:r>
      <w:proofErr w:type="spellEnd"/>
      <w:r w:rsidR="00FC3633">
        <w:t xml:space="preserve">, </w:t>
      </w:r>
      <w:r w:rsidR="00894AC8">
        <w:t xml:space="preserve">Robin </w:t>
      </w:r>
      <w:proofErr w:type="spellStart"/>
      <w:r w:rsidR="00894AC8">
        <w:t>Rohwer</w:t>
      </w:r>
      <w:proofErr w:type="spellEnd"/>
      <w:r w:rsidR="00894AC8">
        <w:t xml:space="preserve">, </w:t>
      </w:r>
      <w:r w:rsidR="00894AC8">
        <w:lastRenderedPageBreak/>
        <w:t>Sarah Stevens</w:t>
      </w:r>
      <w:r w:rsidR="00FC3633">
        <w:t xml:space="preserve">, </w:t>
      </w:r>
      <w:r w:rsidR="00894AC8">
        <w:t xml:space="preserve">and </w:t>
      </w:r>
      <w:proofErr w:type="spellStart"/>
      <w:r w:rsidR="00894AC8">
        <w:t>Shaomei</w:t>
      </w:r>
      <w:proofErr w:type="spellEnd"/>
      <w:r w:rsidR="00894AC8">
        <w:t xml:space="preserve"> He. We also thank </w:t>
      </w:r>
      <w:r w:rsidR="00777FC1">
        <w:t xml:space="preserve">Sarah Stevens for </w:t>
      </w:r>
      <w:r w:rsidR="007415C0">
        <w:t>her</w:t>
      </w:r>
      <w:r w:rsidR="00B00EFA">
        <w:t xml:space="preserve"> </w:t>
      </w:r>
      <w:r w:rsidR="00777FC1">
        <w:t>contribution of in-house McMahon Lab scripts</w:t>
      </w:r>
      <w:r w:rsidR="00871437">
        <w:t xml:space="preserve"> and genomes, as well as</w:t>
      </w:r>
      <w:r w:rsidR="00B00EFA">
        <w:t xml:space="preserve"> </w:t>
      </w:r>
      <w:r w:rsidR="007415C0">
        <w:t>her advice throughout the data analysis process</w:t>
      </w:r>
      <w:r w:rsidR="00777FC1">
        <w:t>.</w:t>
      </w:r>
      <w:r w:rsidR="007415C0">
        <w:t xml:space="preserve"> Finally, we thank the Long-Term Ecological Research Program, the Center for Limnology, and UW Trout Lake Station for providing logistical support and equipment during the field sampling. </w:t>
      </w:r>
      <w:r w:rsidR="00B00EFA">
        <w:t xml:space="preserve"> </w:t>
      </w:r>
    </w:p>
    <w:p w14:paraId="5E6AB593" w14:textId="77777777" w:rsidR="00164393" w:rsidRDefault="00E22B85" w:rsidP="00D916DA">
      <w:pPr>
        <w:pStyle w:val="Heading2"/>
        <w:spacing w:after="200"/>
        <w:jc w:val="left"/>
      </w:pPr>
      <w:bookmarkStart w:id="44" w:name="_abl40ru00kyu" w:colFirst="0" w:colLast="0"/>
      <w:bookmarkEnd w:id="44"/>
      <w:r>
        <w:rPr>
          <w:rFonts w:ascii="Times New Roman" w:eastAsia="Times New Roman" w:hAnsi="Times New Roman" w:cs="Times New Roman"/>
        </w:rPr>
        <w:t>References</w:t>
      </w:r>
    </w:p>
    <w:p w14:paraId="3C3D2821" w14:textId="613C64CF" w:rsidR="00235083" w:rsidRPr="00235083" w:rsidRDefault="00353C04" w:rsidP="00235083">
      <w:pPr>
        <w:widowControl w:val="0"/>
        <w:autoSpaceDE w:val="0"/>
        <w:autoSpaceDN w:val="0"/>
        <w:adjustRightInd w:val="0"/>
        <w:spacing w:after="0" w:line="240" w:lineRule="auto"/>
        <w:ind w:left="480" w:hanging="480"/>
        <w:rPr>
          <w:noProof/>
        </w:rPr>
      </w:pPr>
      <w:r>
        <w:fldChar w:fldCharType="begin" w:fldLock="1"/>
      </w:r>
      <w:r>
        <w:instrText xml:space="preserve">ADDIN Mendeley Bibliography CSL_BIBLIOGRAPHY </w:instrText>
      </w:r>
      <w:r>
        <w:fldChar w:fldCharType="separate"/>
      </w:r>
      <w:r w:rsidR="00235083" w:rsidRPr="00235083">
        <w:rPr>
          <w:noProof/>
        </w:rPr>
        <w:t xml:space="preserve">Anders, S., and W. Huber. 2010. Differential expression analysis for sequence count data. Genome Biol. </w:t>
      </w:r>
      <w:r w:rsidR="00235083" w:rsidRPr="00235083">
        <w:rPr>
          <w:b/>
          <w:bCs/>
          <w:noProof/>
        </w:rPr>
        <w:t>11</w:t>
      </w:r>
      <w:r w:rsidR="00235083" w:rsidRPr="00235083">
        <w:rPr>
          <w:noProof/>
        </w:rPr>
        <w:t>: R106. doi:10.1186/gb-2010-11-10-r106</w:t>
      </w:r>
    </w:p>
    <w:p w14:paraId="11394332"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Atamna-Ismaeel, N., G. Sabehi, I. Sharon, and others. 2008. Widespread distribution of proteorhodopsins in freshwater and brackish ecosystems. ISME J. </w:t>
      </w:r>
      <w:r w:rsidRPr="00235083">
        <w:rPr>
          <w:b/>
          <w:bCs/>
          <w:noProof/>
        </w:rPr>
        <w:t>2</w:t>
      </w:r>
      <w:r w:rsidRPr="00235083">
        <w:rPr>
          <w:noProof/>
        </w:rPr>
        <w:t>: 656–662. doi:10.1038/ismej.2008.27</w:t>
      </w:r>
    </w:p>
    <w:p w14:paraId="5CD39A65"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Aylward, F. O., J. M. Eppley, J. M. Smith, F. P. Chavez, C. A. Scholin, and E. F. DeLong. 2015. Microbial community transcriptional networks are conserved in three domains at ocean basin scales. Proc. Natl. Acad. Sci. </w:t>
      </w:r>
      <w:r w:rsidRPr="00235083">
        <w:rPr>
          <w:b/>
          <w:bCs/>
          <w:noProof/>
        </w:rPr>
        <w:t>112</w:t>
      </w:r>
      <w:r w:rsidRPr="00235083">
        <w:rPr>
          <w:noProof/>
        </w:rPr>
        <w:t>: 5443–5448. doi:10.1073/PNAS.1502883112</w:t>
      </w:r>
    </w:p>
    <w:p w14:paraId="3CD70E9A"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Bankevich, A., S. Nurk, D. Antipov, and others. 2012. SPAdes: A New Genome Assembly Algorithm and Its Applications to Single-Cell Sequencing. J. Comput. Biol. </w:t>
      </w:r>
      <w:r w:rsidRPr="00235083">
        <w:rPr>
          <w:b/>
          <w:bCs/>
          <w:noProof/>
        </w:rPr>
        <w:t>19</w:t>
      </w:r>
      <w:r w:rsidRPr="00235083">
        <w:rPr>
          <w:noProof/>
        </w:rPr>
        <w:t>: 455–477. doi:10.1089/cmb.2012.0021</w:t>
      </w:r>
    </w:p>
    <w:p w14:paraId="2157F1BB"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Bendall, M. L., S. L. Stevens, L.-K. Chan, and others. 2016. Genome-wide selective sweeps and gene-specific sweeps in natural bacterial populations. ISME J. </w:t>
      </w:r>
      <w:r w:rsidRPr="00235083">
        <w:rPr>
          <w:b/>
          <w:bCs/>
          <w:noProof/>
        </w:rPr>
        <w:t>10</w:t>
      </w:r>
      <w:r w:rsidRPr="00235083">
        <w:rPr>
          <w:noProof/>
        </w:rPr>
        <w:t>: 1589–1601. doi:10.1038/ismej.2015.241</w:t>
      </w:r>
    </w:p>
    <w:p w14:paraId="45E146DC"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Bertilsson, S., O. Berglund, M. J. Pullin, and S. W. Chisholm. 2005. Release of dissolved organic matter by Prochlorococcus. Vie Milieu </w:t>
      </w:r>
      <w:r w:rsidRPr="00235083">
        <w:rPr>
          <w:b/>
          <w:bCs/>
          <w:noProof/>
        </w:rPr>
        <w:t>55</w:t>
      </w:r>
      <w:r w:rsidRPr="00235083">
        <w:rPr>
          <w:noProof/>
        </w:rPr>
        <w:t>: 225–232.</w:t>
      </w:r>
    </w:p>
    <w:p w14:paraId="6E683B0A"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Bertilsson, S., and J. B. Jones. 2003. Supply of Dissolved Organic Matter to Aquatic Ecosystems: Autochthonous Sources. Aquat. Ecosyst. 3–24. doi:10.1016/B978-012256371-3/50002-0</w:t>
      </w:r>
    </w:p>
    <w:p w14:paraId="2FADD5A9"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Bertilsson, S., and L. J. Tranvik. 2000. Photochemical transformation of dissolved organic matter in lakes. Limnol. Oceanogr. </w:t>
      </w:r>
      <w:r w:rsidRPr="00235083">
        <w:rPr>
          <w:b/>
          <w:bCs/>
          <w:noProof/>
        </w:rPr>
        <w:t>45</w:t>
      </w:r>
      <w:r w:rsidRPr="00235083">
        <w:rPr>
          <w:noProof/>
        </w:rPr>
        <w:t>: 753–762. doi:10.4319/lo.2000.45.4.0753</w:t>
      </w:r>
    </w:p>
    <w:p w14:paraId="3AEA84F1" w14:textId="77777777" w:rsidR="00235083" w:rsidRPr="00655D88" w:rsidRDefault="00235083" w:rsidP="00235083">
      <w:pPr>
        <w:widowControl w:val="0"/>
        <w:autoSpaceDE w:val="0"/>
        <w:autoSpaceDN w:val="0"/>
        <w:adjustRightInd w:val="0"/>
        <w:spacing w:after="0" w:line="240" w:lineRule="auto"/>
        <w:ind w:left="480" w:hanging="480"/>
        <w:rPr>
          <w:noProof/>
          <w:lang w:val="pt-BR"/>
        </w:rPr>
      </w:pPr>
      <w:r w:rsidRPr="00235083">
        <w:rPr>
          <w:noProof/>
        </w:rPr>
        <w:t xml:space="preserve">Braakman, R., M. J. Follows, and S. W. Chisholm. 2017. Metabolic evolution and the self-organization of ecosystems. </w:t>
      </w:r>
      <w:r w:rsidRPr="00655D88">
        <w:rPr>
          <w:noProof/>
          <w:lang w:val="pt-BR"/>
        </w:rPr>
        <w:t xml:space="preserve">Proc. Natl. Acad. Sci. U. S. A. </w:t>
      </w:r>
      <w:r w:rsidRPr="00655D88">
        <w:rPr>
          <w:b/>
          <w:bCs/>
          <w:noProof/>
          <w:lang w:val="pt-BR"/>
        </w:rPr>
        <w:t>114</w:t>
      </w:r>
      <w:r w:rsidRPr="00655D88">
        <w:rPr>
          <w:noProof/>
          <w:lang w:val="pt-BR"/>
        </w:rPr>
        <w:t>: E3091–E3100. doi:10.1073/pnas.1619573114</w:t>
      </w:r>
    </w:p>
    <w:p w14:paraId="51FAF581"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Bushnell, B., R. Egan, A. Copeland, and others. 2014. BBMap: A Fast, Accurate, Splice-Aware Aligner.doi:10.1186/1471-2105-13-238</w:t>
      </w:r>
    </w:p>
    <w:p w14:paraId="23A93B8B" w14:textId="77777777" w:rsidR="00235083" w:rsidRPr="00235083" w:rsidRDefault="00235083" w:rsidP="00235083">
      <w:pPr>
        <w:widowControl w:val="0"/>
        <w:autoSpaceDE w:val="0"/>
        <w:autoSpaceDN w:val="0"/>
        <w:adjustRightInd w:val="0"/>
        <w:spacing w:after="0" w:line="240" w:lineRule="auto"/>
        <w:ind w:left="480" w:hanging="480"/>
        <w:rPr>
          <w:noProof/>
        </w:rPr>
      </w:pPr>
      <w:r w:rsidRPr="00655D88">
        <w:rPr>
          <w:noProof/>
          <w:lang w:val="de-DE"/>
        </w:rPr>
        <w:t xml:space="preserve">Chin-Leo, G., and D. L. Kirchman. </w:t>
      </w:r>
      <w:r w:rsidRPr="00235083">
        <w:rPr>
          <w:noProof/>
        </w:rPr>
        <w:t xml:space="preserve">1988. Estimating bacterial production in marine waters from the simultaneous incorporation of thymidine and leucine. Appl. Environ. Microbiol. </w:t>
      </w:r>
      <w:r w:rsidRPr="00235083">
        <w:rPr>
          <w:b/>
          <w:bCs/>
          <w:noProof/>
        </w:rPr>
        <w:t>54</w:t>
      </w:r>
      <w:r w:rsidRPr="00235083">
        <w:rPr>
          <w:noProof/>
        </w:rPr>
        <w:t>: 1934–9.</w:t>
      </w:r>
    </w:p>
    <w:p w14:paraId="2E5E09A1"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Cole, J. J. 1982. INTERACTIONS BETWEEN BACTERIA AND ALGAE IN AQUATIC ECOSYSTEMS.</w:t>
      </w:r>
    </w:p>
    <w:p w14:paraId="68A43FED"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Fiore, C. L., K. Longnecker, M. C. Kido Soule, and E. B. Kujawinski. 2015. Release of ecologically relevant metabolites by the cyanobacterium Synechococcus elongatus CCMP 1631. Environ. Microbiol. </w:t>
      </w:r>
      <w:r w:rsidRPr="00235083">
        <w:rPr>
          <w:b/>
          <w:bCs/>
          <w:noProof/>
        </w:rPr>
        <w:t>17</w:t>
      </w:r>
      <w:r w:rsidRPr="00235083">
        <w:rPr>
          <w:noProof/>
        </w:rPr>
        <w:t>: 3949–3963. doi:10.1111/1462-2920.12899</w:t>
      </w:r>
    </w:p>
    <w:p w14:paraId="00354A28"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Garcia, S. L., S. L. R. Stevens, B. Crary, and others. 2018. Contrasting patterns of genome-level </w:t>
      </w:r>
      <w:r w:rsidRPr="00235083">
        <w:rPr>
          <w:noProof/>
        </w:rPr>
        <w:lastRenderedPageBreak/>
        <w:t xml:space="preserve">diversity across distinct co-occurring bacterial populations. ISME J. </w:t>
      </w:r>
      <w:r w:rsidRPr="00235083">
        <w:rPr>
          <w:b/>
          <w:bCs/>
          <w:noProof/>
        </w:rPr>
        <w:t>12</w:t>
      </w:r>
      <w:r w:rsidRPr="00235083">
        <w:rPr>
          <w:noProof/>
        </w:rPr>
        <w:t>: 742–755. doi:10.1038/s41396-017-0001-0</w:t>
      </w:r>
    </w:p>
    <w:p w14:paraId="176A98F4"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Ghylin, T. W., S. L. Garcia, F. Moya, and others. 2014. Comparative single-cell genomics reveals potential ecological niches for the freshwater acI Actinobacteria lineage. ISME J. </w:t>
      </w:r>
      <w:r w:rsidRPr="00235083">
        <w:rPr>
          <w:b/>
          <w:bCs/>
          <w:noProof/>
        </w:rPr>
        <w:t>8</w:t>
      </w:r>
      <w:r w:rsidRPr="00235083">
        <w:rPr>
          <w:noProof/>
        </w:rPr>
        <w:t>: 2503–16. doi:10.1038/ismej.2014.135</w:t>
      </w:r>
    </w:p>
    <w:p w14:paraId="6F7A99DD"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Goldford, J. E., N. Lu, D. Bajić, and others. 2018. Emergent simplicity in microbial community assembly. Science </w:t>
      </w:r>
      <w:r w:rsidRPr="00235083">
        <w:rPr>
          <w:b/>
          <w:bCs/>
          <w:noProof/>
        </w:rPr>
        <w:t>361</w:t>
      </w:r>
      <w:r w:rsidRPr="00235083">
        <w:rPr>
          <w:noProof/>
        </w:rPr>
        <w:t>: 469–474. doi:10.1126/science.aat1168</w:t>
      </w:r>
    </w:p>
    <w:p w14:paraId="4D6D9798"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Hellebust, J. A. 1965. EXCRETION OF SOME ORGANIC COMPOUNDS BY MARINE PHYTOPLANKTON1. Limnol. Oceanogr. </w:t>
      </w:r>
      <w:r w:rsidRPr="00235083">
        <w:rPr>
          <w:b/>
          <w:bCs/>
          <w:noProof/>
        </w:rPr>
        <w:t>10</w:t>
      </w:r>
      <w:r w:rsidRPr="00235083">
        <w:rPr>
          <w:noProof/>
        </w:rPr>
        <w:t>: 192–206. doi:10.4319/lo.1965.10.2.0192</w:t>
      </w:r>
    </w:p>
    <w:p w14:paraId="005D8C3F"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Huang, Y., B. Niu, Y. Gao, L. Fu, and W. Li. 2010. CD-HIT Suite: a web server for clustering and comparing biological sequences. Bioinformatics </w:t>
      </w:r>
      <w:r w:rsidRPr="00235083">
        <w:rPr>
          <w:b/>
          <w:bCs/>
          <w:noProof/>
        </w:rPr>
        <w:t>26</w:t>
      </w:r>
      <w:r w:rsidRPr="00235083">
        <w:rPr>
          <w:noProof/>
        </w:rPr>
        <w:t>: 680–682. doi:10.1093/bioinformatics/btq003</w:t>
      </w:r>
    </w:p>
    <w:p w14:paraId="1FDA0130"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Jorgenson, N. O., L. J. Tranvik, H. Edling, W. Graneli, and M. Lindell. 1998. Effects of sunlight on occurrence and bacterial turnover of specific carbon and nitrogen compounds in lake water. FEMS Microbiol. Ecol. </w:t>
      </w:r>
      <w:r w:rsidRPr="00235083">
        <w:rPr>
          <w:b/>
          <w:bCs/>
          <w:noProof/>
        </w:rPr>
        <w:t>25</w:t>
      </w:r>
      <w:r w:rsidRPr="00235083">
        <w:rPr>
          <w:noProof/>
        </w:rPr>
        <w:t>: 217–227.</w:t>
      </w:r>
    </w:p>
    <w:p w14:paraId="096C600A"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Kaplan, L. A., and T. L. Bott. 1989. Diel fluctuations in bacterial activity on streambed substrata during vernal algal blooms: Effects of temperature, water chemistry, and habitat. Limnol. Oceanogr. </w:t>
      </w:r>
      <w:r w:rsidRPr="00235083">
        <w:rPr>
          <w:b/>
          <w:bCs/>
          <w:noProof/>
        </w:rPr>
        <w:t>34</w:t>
      </w:r>
      <w:r w:rsidRPr="00235083">
        <w:rPr>
          <w:noProof/>
        </w:rPr>
        <w:t>: 718–733. doi:10.4319/lo.1989.34.4.0718</w:t>
      </w:r>
    </w:p>
    <w:p w14:paraId="1DAD1A14"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Kent, A. D., S. E. Jones, G. H. Lauster, J. M. Graham, R. J. Newton, and K. D. McMahon. 2006. Experimental manipulations of microbial food web interactions in a humic lake: shifting biological drivers of bacterial community structure. Environ. Microbiol. </w:t>
      </w:r>
      <w:r w:rsidRPr="00235083">
        <w:rPr>
          <w:b/>
          <w:bCs/>
          <w:noProof/>
        </w:rPr>
        <w:t>8</w:t>
      </w:r>
      <w:r w:rsidRPr="00235083">
        <w:rPr>
          <w:noProof/>
        </w:rPr>
        <w:t>: 1448–1459. doi:10.1111/j.1462-2920.2006.01039.x</w:t>
      </w:r>
    </w:p>
    <w:p w14:paraId="14CE3ED2"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Kopylova, E., L. Noé, and H. Touzet. 2012. SortMeRNA: fast and accurate filtering of ribosomal RNAs in metatranscriptomic data. Bioinformatics </w:t>
      </w:r>
      <w:r w:rsidRPr="00235083">
        <w:rPr>
          <w:b/>
          <w:bCs/>
          <w:noProof/>
        </w:rPr>
        <w:t>28</w:t>
      </w:r>
      <w:r w:rsidRPr="00235083">
        <w:rPr>
          <w:noProof/>
        </w:rPr>
        <w:t>: 3211–3217. doi:10.1093/bioinformatics/bts611</w:t>
      </w:r>
    </w:p>
    <w:p w14:paraId="474CB1B1"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Li, D., R. Luo, C.-M. Liu, C.-M. Leung, H.-F. Ting, K. Sadakane, H. Yamashita, and T.-W. Lam. 2016. MEGAHIT v1.0: A fast and scalable metagenome assembler driven by advanced methodologies and community practices. Methods </w:t>
      </w:r>
      <w:r w:rsidRPr="00235083">
        <w:rPr>
          <w:b/>
          <w:bCs/>
          <w:noProof/>
        </w:rPr>
        <w:t>102</w:t>
      </w:r>
      <w:r w:rsidRPr="00235083">
        <w:rPr>
          <w:noProof/>
        </w:rPr>
        <w:t>: 3–11. doi:10.1016/J.YMETH.2016.02.020</w:t>
      </w:r>
    </w:p>
    <w:p w14:paraId="64499E01"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Liao, Y., G. K. Smyth, and W. Shi. 2014. featureCounts: an efficient general purpose program for assigning sequence reads to genomic features. Bioinformatics </w:t>
      </w:r>
      <w:r w:rsidRPr="00235083">
        <w:rPr>
          <w:b/>
          <w:bCs/>
          <w:noProof/>
        </w:rPr>
        <w:t>30</w:t>
      </w:r>
      <w:r w:rsidRPr="00235083">
        <w:rPr>
          <w:noProof/>
        </w:rPr>
        <w:t>: 923–930. doi:10.1093/bioinformatics/btt656</w:t>
      </w:r>
    </w:p>
    <w:p w14:paraId="773F69DF"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Linz, A. M., S. He, S. L. R. Stevens, K. Anantharaman, R. R. Rohwer, R. R. Malmstrom, S. Bertilsson, and K. D. McMahon. 2018. Freshwater carbon and nutrient cycles revealed through reconstructed population genomes. PeerJ </w:t>
      </w:r>
      <w:r w:rsidRPr="00235083">
        <w:rPr>
          <w:b/>
          <w:bCs/>
          <w:noProof/>
        </w:rPr>
        <w:t>6</w:t>
      </w:r>
      <w:r w:rsidRPr="00235083">
        <w:rPr>
          <w:noProof/>
        </w:rPr>
        <w:t>: e6075. doi:10.7717/peerj.6075</w:t>
      </w:r>
    </w:p>
    <w:p w14:paraId="56CD8439"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Love, M. I., S. Anders, and W. Huber. 2016. Differential analysis of count data-the DESeq2 package.doi:10.1186/s13059-014-0550-8</w:t>
      </w:r>
    </w:p>
    <w:p w14:paraId="2556746C"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Ma, L., B. C. Calfee, J. J. Morris, Z. I. Johnson, and E. R. Zinser. 2018. Degradation of hydrogen peroxide at the ocean’s surface: the influence of the microbial community on the realized thermal niche of Prochlorococcus. ISME J. </w:t>
      </w:r>
      <w:r w:rsidRPr="00235083">
        <w:rPr>
          <w:b/>
          <w:bCs/>
          <w:noProof/>
        </w:rPr>
        <w:t>12</w:t>
      </w:r>
      <w:r w:rsidRPr="00235083">
        <w:rPr>
          <w:noProof/>
        </w:rPr>
        <w:t>: 473–484. doi:10.1038/ismej.2017.182</w:t>
      </w:r>
    </w:p>
    <w:p w14:paraId="00BD146D"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Maresca, J. A., J. L. Keffer, P. Hempel, and others. 2019. Light modulates the physiology of non-phototrophic Actinobacteria. J. Bacteriol. JB.00740-18. doi:10.1128/JB.00740-18</w:t>
      </w:r>
    </w:p>
    <w:p w14:paraId="70C54E1F"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Markowitz, V. M., I. M. A. Chen, K. Palaniappan, and others. 2012. IMG: The integrated microbial genomes database and comparative analysis system. Nucleic Acids Res. </w:t>
      </w:r>
      <w:r w:rsidRPr="00235083">
        <w:rPr>
          <w:b/>
          <w:bCs/>
          <w:noProof/>
        </w:rPr>
        <w:t>40</w:t>
      </w:r>
      <w:r w:rsidRPr="00235083">
        <w:rPr>
          <w:noProof/>
        </w:rPr>
        <w:t>: 115–122. doi:10.1093/nar/gkr1044</w:t>
      </w:r>
    </w:p>
    <w:p w14:paraId="5C52E1C3"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Maršálek, B., and R. Rojíčková. 1996. Stress Factors Enhancing Production of Algal Exudates: a </w:t>
      </w:r>
      <w:r w:rsidRPr="00235083">
        <w:rPr>
          <w:noProof/>
        </w:rPr>
        <w:lastRenderedPageBreak/>
        <w:t xml:space="preserve">Potential Self-Protective Mechanism? Zeitschrift für Naturforsch. C </w:t>
      </w:r>
      <w:r w:rsidRPr="00235083">
        <w:rPr>
          <w:b/>
          <w:bCs/>
          <w:noProof/>
        </w:rPr>
        <w:t>51</w:t>
      </w:r>
      <w:r w:rsidRPr="00235083">
        <w:rPr>
          <w:noProof/>
        </w:rPr>
        <w:t>: 646–650. doi:10.1515/znc-1996-9-1008</w:t>
      </w:r>
    </w:p>
    <w:p w14:paraId="72ABEDCC"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Masuda, T., G. Bernát, M. Bečková, E. Kotabová, E. Lawrenz, M. Lukeš, J. Komenda, and O. Prášil. 2018. Diel regulation of photosynthetic activity in the oceanic unicellular diazotrophic cyanobacterium </w:t>
      </w:r>
      <w:r w:rsidRPr="00235083">
        <w:rPr>
          <w:i/>
          <w:iCs/>
          <w:noProof/>
        </w:rPr>
        <w:t>Crocosphaera watsonii</w:t>
      </w:r>
      <w:r w:rsidRPr="00235083">
        <w:rPr>
          <w:noProof/>
        </w:rPr>
        <w:t xml:space="preserve"> WH8501. Environ. Microbiol. </w:t>
      </w:r>
      <w:r w:rsidRPr="00235083">
        <w:rPr>
          <w:b/>
          <w:bCs/>
          <w:noProof/>
        </w:rPr>
        <w:t>20</w:t>
      </w:r>
      <w:r w:rsidRPr="00235083">
        <w:rPr>
          <w:noProof/>
        </w:rPr>
        <w:t>: 546–560. doi:10.1111/1462-2920.13963</w:t>
      </w:r>
    </w:p>
    <w:p w14:paraId="48CEA3E5"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Moran, M. A., E. B. Kujawinski, A. Stubbins, and others. 2016. Deciphering ocean carbon in a changing world. Proc. Natl. Acad. Sci. U. S. A. </w:t>
      </w:r>
      <w:r w:rsidRPr="00235083">
        <w:rPr>
          <w:b/>
          <w:bCs/>
          <w:noProof/>
        </w:rPr>
        <w:t>113</w:t>
      </w:r>
      <w:r w:rsidRPr="00235083">
        <w:rPr>
          <w:noProof/>
        </w:rPr>
        <w:t>: 3143–51. doi:10.1073/pnas.1514645113</w:t>
      </w:r>
    </w:p>
    <w:p w14:paraId="3A725A8A"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Moran, M. A., B. Satinsky, S. M. Gifford, and others. 2013. Sizing up metatranscriptomics. ISME J. </w:t>
      </w:r>
      <w:r w:rsidRPr="00235083">
        <w:rPr>
          <w:b/>
          <w:bCs/>
          <w:noProof/>
        </w:rPr>
        <w:t>7</w:t>
      </w:r>
      <w:r w:rsidRPr="00235083">
        <w:rPr>
          <w:noProof/>
        </w:rPr>
        <w:t>: 237–243. doi:10.1038/ismej.2012.94</w:t>
      </w:r>
    </w:p>
    <w:p w14:paraId="50082B83"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Morris, J. J., Z. I. Johnson, M. J. Szul, M. Keller, and E. R. Zinser. 2011. Dependence of the Cyanobacterium Prochlorococcus on Hydrogen Peroxide Scavenging Microbes for Growth at the Ocean’s Surface F. Rodriguez-Valera [ed.]. PLoS One </w:t>
      </w:r>
      <w:r w:rsidRPr="00235083">
        <w:rPr>
          <w:b/>
          <w:bCs/>
          <w:noProof/>
        </w:rPr>
        <w:t>6</w:t>
      </w:r>
      <w:r w:rsidRPr="00235083">
        <w:rPr>
          <w:noProof/>
        </w:rPr>
        <w:t>: e16805. doi:10.1371/journal.pone.0016805</w:t>
      </w:r>
    </w:p>
    <w:p w14:paraId="647A1016"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Morris, J. J., Z. I. Johnson, S. W. Wilhelm, and E. R. Zinser. 2016. Diel regulation of hydrogen peroxide defenses by open ocean microbial communities. J. Plankton Res. </w:t>
      </w:r>
      <w:r w:rsidRPr="00235083">
        <w:rPr>
          <w:b/>
          <w:bCs/>
          <w:noProof/>
        </w:rPr>
        <w:t>38</w:t>
      </w:r>
      <w:r w:rsidRPr="00235083">
        <w:rPr>
          <w:noProof/>
        </w:rPr>
        <w:t>: 1103–1114. doi:10.1093/plankt/fbw016</w:t>
      </w:r>
    </w:p>
    <w:p w14:paraId="39C8117B"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Morris, J. J., R. E. Lenski, and E. R. Zinser. 2012. The Black Queen Hypothesis: evolution of dependencies through adaptive gene loss. MBio </w:t>
      </w:r>
      <w:r w:rsidRPr="00235083">
        <w:rPr>
          <w:b/>
          <w:bCs/>
          <w:noProof/>
        </w:rPr>
        <w:t>3</w:t>
      </w:r>
      <w:r w:rsidRPr="00235083">
        <w:rPr>
          <w:noProof/>
        </w:rPr>
        <w:t>: e00036-12. doi:10.1128/mBio.00036-12</w:t>
      </w:r>
    </w:p>
    <w:p w14:paraId="4B536E54"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Nelson, C. E., S. J. Goldberg, L. Wegley Kelly, A. F. Haas, J. E. Smith, F. Rohwer, and C. A. Carlson. 2013. Coral and macroalgal exudates vary in neutral sugar composition and differentially enrich reef bacterioplankton lineages. ISME J. </w:t>
      </w:r>
      <w:r w:rsidRPr="00235083">
        <w:rPr>
          <w:b/>
          <w:bCs/>
          <w:noProof/>
        </w:rPr>
        <w:t>7</w:t>
      </w:r>
      <w:r w:rsidRPr="00235083">
        <w:rPr>
          <w:noProof/>
        </w:rPr>
        <w:t>: 962–979. doi:10.1038/ismej.2012.161</w:t>
      </w:r>
    </w:p>
    <w:p w14:paraId="5ABC73C4"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Newton, R. J., S. E. Jones, A. Eiler, K. D. McMahon, and S. Bertilsson. 2011. A guide to the natural history of freshwater lake bacteria. Microbiol. Mol. Biol. Rev. </w:t>
      </w:r>
      <w:r w:rsidRPr="00235083">
        <w:rPr>
          <w:b/>
          <w:bCs/>
          <w:noProof/>
        </w:rPr>
        <w:t>75</w:t>
      </w:r>
      <w:r w:rsidRPr="00235083">
        <w:rPr>
          <w:noProof/>
        </w:rPr>
        <w:t>: 14–49. doi:10.1128/MMBR.00028-10</w:t>
      </w:r>
    </w:p>
    <w:p w14:paraId="0AB20B96"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Newton, R. J., S. E. Jones, M. R. Helmus, and K. D. McMahon. 2007. Phylogenetic ecology of the freshwater Actinobacteria acI lineage. Appl. Environ. Microbiol. </w:t>
      </w:r>
      <w:r w:rsidRPr="00235083">
        <w:rPr>
          <w:b/>
          <w:bCs/>
          <w:noProof/>
        </w:rPr>
        <w:t>73</w:t>
      </w:r>
      <w:r w:rsidRPr="00235083">
        <w:rPr>
          <w:noProof/>
        </w:rPr>
        <w:t>: 7169–76. doi:10.1128/AEM.00794-07</w:t>
      </w:r>
    </w:p>
    <w:p w14:paraId="6B7323C0" w14:textId="77777777" w:rsidR="00235083" w:rsidRPr="00655D88" w:rsidRDefault="00235083" w:rsidP="00235083">
      <w:pPr>
        <w:widowControl w:val="0"/>
        <w:autoSpaceDE w:val="0"/>
        <w:autoSpaceDN w:val="0"/>
        <w:adjustRightInd w:val="0"/>
        <w:spacing w:after="0" w:line="240" w:lineRule="auto"/>
        <w:ind w:left="480" w:hanging="480"/>
        <w:rPr>
          <w:noProof/>
          <w:lang w:val="pt-BR"/>
        </w:rPr>
      </w:pPr>
      <w:r w:rsidRPr="00235083">
        <w:rPr>
          <w:noProof/>
        </w:rPr>
        <w:t xml:space="preserve">Ottesen, E. A., C. R. Young, J. M. Eppley, J. P. Ryan, F. P. Chavez, C. A. Scholin, and E. F. DeLong. 2013. Pattern and synchrony of gene expression among sympatric marine microbial populations. </w:t>
      </w:r>
      <w:r w:rsidRPr="00655D88">
        <w:rPr>
          <w:noProof/>
          <w:lang w:val="pt-BR"/>
        </w:rPr>
        <w:t xml:space="preserve">Proc. Natl. Acad. Sci. U. S. A. </w:t>
      </w:r>
      <w:r w:rsidRPr="00655D88">
        <w:rPr>
          <w:b/>
          <w:bCs/>
          <w:noProof/>
          <w:lang w:val="pt-BR"/>
        </w:rPr>
        <w:t>110</w:t>
      </w:r>
      <w:r w:rsidRPr="00655D88">
        <w:rPr>
          <w:noProof/>
          <w:lang w:val="pt-BR"/>
        </w:rPr>
        <w:t>: E488-97. doi:10.1073/pnas.1222099110</w:t>
      </w:r>
    </w:p>
    <w:p w14:paraId="3B2F67AC"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Ottesen, E. A., C. R. Young, S. M. Gifford, J. M. Eppley, R. Marin, S. C. Schuster, C. A. Scholin, and E. F. DeLong. 2014. Ocean microbes. Multispecies diel transcriptional oscillations in open ocean heterotrophic bacterial assemblages. Science </w:t>
      </w:r>
      <w:r w:rsidRPr="00235083">
        <w:rPr>
          <w:b/>
          <w:bCs/>
          <w:noProof/>
        </w:rPr>
        <w:t>345</w:t>
      </w:r>
      <w:r w:rsidRPr="00235083">
        <w:rPr>
          <w:noProof/>
        </w:rPr>
        <w:t>: 207–12. doi:10.1126/science.1252476</w:t>
      </w:r>
    </w:p>
    <w:p w14:paraId="24A9131E"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Parks, D. H., M. Imelfort, C. T. Skennerton, P. Hugenholtz, and G. W. Tyson. 2015. CheckM: assessing the quality of microbial genomes recovered from isolates, single cells, and metagenomes. Genome Res. </w:t>
      </w:r>
      <w:r w:rsidRPr="00235083">
        <w:rPr>
          <w:b/>
          <w:bCs/>
          <w:noProof/>
        </w:rPr>
        <w:t>25</w:t>
      </w:r>
      <w:r w:rsidRPr="00235083">
        <w:rPr>
          <w:noProof/>
        </w:rPr>
        <w:t>: 1043–55. doi:10.1101/gr.186072.114</w:t>
      </w:r>
    </w:p>
    <w:p w14:paraId="054F3361"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Paver, S. F., K. R. Hayek, K. A. Gano, and others. 2013. Interactions between specific phytoplankton and bacteria affect lake bacterial community succession. Environ. Microbiol. </w:t>
      </w:r>
      <w:r w:rsidRPr="00235083">
        <w:rPr>
          <w:b/>
          <w:bCs/>
          <w:noProof/>
        </w:rPr>
        <w:t>15</w:t>
      </w:r>
      <w:r w:rsidRPr="00235083">
        <w:rPr>
          <w:noProof/>
        </w:rPr>
        <w:t>: 2489–2504. doi:10.1111/1462-2920.12131</w:t>
      </w:r>
    </w:p>
    <w:p w14:paraId="4A72BCAC"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Paver, S. F., N. D. Youngblut, R. J. Whitaker, and A. D. Kent. 2015. Phytoplankton succession affects the composition of </w:t>
      </w:r>
      <w:r w:rsidRPr="00235083">
        <w:rPr>
          <w:i/>
          <w:iCs/>
          <w:noProof/>
        </w:rPr>
        <w:t>P</w:t>
      </w:r>
      <w:r w:rsidRPr="00235083">
        <w:rPr>
          <w:noProof/>
        </w:rPr>
        <w:t xml:space="preserve"> </w:t>
      </w:r>
      <w:r w:rsidRPr="00235083">
        <w:rPr>
          <w:i/>
          <w:iCs/>
          <w:noProof/>
        </w:rPr>
        <w:t>olynucleobacter</w:t>
      </w:r>
      <w:r w:rsidRPr="00235083">
        <w:rPr>
          <w:noProof/>
        </w:rPr>
        <w:t xml:space="preserve"> subtypes in humic lakes. Environ. Microbiol. </w:t>
      </w:r>
      <w:r w:rsidRPr="00235083">
        <w:rPr>
          <w:b/>
          <w:bCs/>
          <w:noProof/>
        </w:rPr>
        <w:t>17</w:t>
      </w:r>
      <w:r w:rsidRPr="00235083">
        <w:rPr>
          <w:noProof/>
        </w:rPr>
        <w:t>: 816–828. doi:10.1111/1462-2920.12529</w:t>
      </w:r>
    </w:p>
    <w:p w14:paraId="2EBCE14F"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Pernthaler, J., T. Posch, K. Simek, and others. 2001. Predator-specific enrichment of actinobacteria </w:t>
      </w:r>
      <w:r w:rsidRPr="00235083">
        <w:rPr>
          <w:noProof/>
        </w:rPr>
        <w:lastRenderedPageBreak/>
        <w:t xml:space="preserve">from a cosmopolitan freshwater clade in mixed continuous culture. Appl. Environ. Microbiol. </w:t>
      </w:r>
      <w:r w:rsidRPr="00235083">
        <w:rPr>
          <w:b/>
          <w:bCs/>
          <w:noProof/>
        </w:rPr>
        <w:t>67</w:t>
      </w:r>
      <w:r w:rsidRPr="00235083">
        <w:rPr>
          <w:noProof/>
        </w:rPr>
        <w:t>: 2145–55. doi:10.1128/AEM.67.5.2145-2155.2001</w:t>
      </w:r>
    </w:p>
    <w:p w14:paraId="1F1C70D6"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Pinhassi, J., E. F. DeLong, O. Béjà, J. M. González, and C. Pedrós-Alió. 2016. Marine Bacterial and Archaeal Ion-Pumping Rhodopsins: Genetic Diversity, Physiology, and Ecology. Microbiol. Mol. Biol. Rev. </w:t>
      </w:r>
      <w:r w:rsidRPr="00235083">
        <w:rPr>
          <w:b/>
          <w:bCs/>
          <w:noProof/>
        </w:rPr>
        <w:t>80</w:t>
      </w:r>
      <w:r w:rsidRPr="00235083">
        <w:rPr>
          <w:noProof/>
        </w:rPr>
        <w:t>: 929–954. doi:10.1128/MMBR.00003-16</w:t>
      </w:r>
    </w:p>
    <w:p w14:paraId="2121931E"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Poretsky, R. S., I. Hewson, S. Sun, A. E. Allen, J. P. Zehr, and M. A. Moran. 2009. Comparative day/night metatranscriptomic analysis of microbial communities in the North Pacific subtropical gyre. Environ. Microbiol. </w:t>
      </w:r>
      <w:r w:rsidRPr="00235083">
        <w:rPr>
          <w:b/>
          <w:bCs/>
          <w:noProof/>
        </w:rPr>
        <w:t>11</w:t>
      </w:r>
      <w:r w:rsidRPr="00235083">
        <w:rPr>
          <w:noProof/>
        </w:rPr>
        <w:t>: 1358–1375. doi:10.1111/j.1462-2920.2008.01863.x</w:t>
      </w:r>
    </w:p>
    <w:p w14:paraId="2015A36B"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Posch, T., K. Simek, J. Vrba, J. Pernthaler, J. Nedoma, B. Sattler, B. Sonntag, and R. Psenner. 1999. Predator-induced changes of bacterial size-structure and productivity studied on an experimental microbial community. Aquat. Microb. Ecol. </w:t>
      </w:r>
      <w:r w:rsidRPr="00235083">
        <w:rPr>
          <w:b/>
          <w:bCs/>
          <w:noProof/>
        </w:rPr>
        <w:t>18</w:t>
      </w:r>
      <w:r w:rsidRPr="00235083">
        <w:rPr>
          <w:noProof/>
        </w:rPr>
        <w:t>: 235–246. doi:10.3354/ame018235</w:t>
      </w:r>
    </w:p>
    <w:p w14:paraId="792AF837"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Pruitt, K. D., and D. R. Maglott. 2001. RefSeq and LocusLink: NCBI gene-centered resources. Nucleic Acids Res. </w:t>
      </w:r>
      <w:r w:rsidRPr="00235083">
        <w:rPr>
          <w:b/>
          <w:bCs/>
          <w:noProof/>
        </w:rPr>
        <w:t>29</w:t>
      </w:r>
      <w:r w:rsidRPr="00235083">
        <w:rPr>
          <w:noProof/>
        </w:rPr>
        <w:t>: 137–140. doi:10.1093/nar/29.1.137</w:t>
      </w:r>
    </w:p>
    <w:p w14:paraId="0081469A"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Rinke, C., J. Lee, N. Nath, and others. 2014. Obtaining genomes from uncultivated environmental microorganisms using FACS–based single-cell genomics. Nat. Protoc. </w:t>
      </w:r>
      <w:r w:rsidRPr="00235083">
        <w:rPr>
          <w:b/>
          <w:bCs/>
          <w:noProof/>
        </w:rPr>
        <w:t>9</w:t>
      </w:r>
      <w:r w:rsidRPr="00235083">
        <w:rPr>
          <w:noProof/>
        </w:rPr>
        <w:t>: 1038–1048. doi:10.1038/nprot.2014.067</w:t>
      </w:r>
    </w:p>
    <w:p w14:paraId="7A7E35B8"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Satinsky, B. M., S. M. Gifford, B. C. Crump, and M. A. Moran. 2013. Use of Internal Standards for Quantitative Metatranscriptome and Metagenome Analysis. Methods Enzymol. </w:t>
      </w:r>
      <w:r w:rsidRPr="00235083">
        <w:rPr>
          <w:b/>
          <w:bCs/>
          <w:noProof/>
        </w:rPr>
        <w:t>531</w:t>
      </w:r>
      <w:r w:rsidRPr="00235083">
        <w:rPr>
          <w:noProof/>
        </w:rPr>
        <w:t>: 237–250. doi:10.1016/B978-0-12-407863-5.00012-5</w:t>
      </w:r>
    </w:p>
    <w:p w14:paraId="56DFC164"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Simek, K., V. Kasalický, E. Zapomĕlová, and K. Hornák. 2011. Alga-derived substrates select for distinct Betaproteobacterial lineages and contribute to niche separation in Limnohabitans strains. Appl. Environ. Microbiol. </w:t>
      </w:r>
      <w:r w:rsidRPr="00235083">
        <w:rPr>
          <w:b/>
          <w:bCs/>
          <w:noProof/>
        </w:rPr>
        <w:t>77</w:t>
      </w:r>
      <w:r w:rsidRPr="00235083">
        <w:rPr>
          <w:noProof/>
        </w:rPr>
        <w:t>: 7307–15. doi:10.1128/AEM.05107-11</w:t>
      </w:r>
    </w:p>
    <w:p w14:paraId="610AEDC5"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Šimek, K., J. Nedoma, J. Pernthaler, T. Posch, and J. R. Dolan. 2002. Altering the balance between bacterial production and protistan bacterivory triggers shifts in freshwater bacterial community composition. Antonie Van Leeuwenhoek </w:t>
      </w:r>
      <w:r w:rsidRPr="00235083">
        <w:rPr>
          <w:b/>
          <w:bCs/>
          <w:noProof/>
        </w:rPr>
        <w:t>81</w:t>
      </w:r>
      <w:r w:rsidRPr="00235083">
        <w:rPr>
          <w:noProof/>
        </w:rPr>
        <w:t>: 453–463. doi:10.1023/A:1020557221798</w:t>
      </w:r>
    </w:p>
    <w:p w14:paraId="7B50939A"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Sjöstedt, J., P. Koch-Schmidt, M. Pontarp, B. Canbäck, A. Tunlid, P. Lundberg, A. Hagström, and L. Riemann. 2012. Recruitment of members from the rare biosphere of marine bacterioplankton communities after an environmental disturbance. Appl. Environ. Microbiol. </w:t>
      </w:r>
      <w:r w:rsidRPr="00235083">
        <w:rPr>
          <w:b/>
          <w:bCs/>
          <w:noProof/>
        </w:rPr>
        <w:t>78</w:t>
      </w:r>
      <w:r w:rsidRPr="00235083">
        <w:rPr>
          <w:noProof/>
        </w:rPr>
        <w:t>: 1361–9. doi:10.1128/AEM.05542-11</w:t>
      </w:r>
    </w:p>
    <w:p w14:paraId="5D3B7082"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Solomon, C. T., D. A. Bruesewitz, D. C. Richardson, and others. 2013. Ecosystem respiration: Drivers of daily variability and background respiration in lakes around the globe. Limnol. Oceanogr. </w:t>
      </w:r>
      <w:r w:rsidRPr="00235083">
        <w:rPr>
          <w:b/>
          <w:bCs/>
          <w:noProof/>
        </w:rPr>
        <w:t>58</w:t>
      </w:r>
      <w:r w:rsidRPr="00235083">
        <w:rPr>
          <w:noProof/>
        </w:rPr>
        <w:t>: 849–866. doi:10.4319/lo.2013.58.3.0849</w:t>
      </w:r>
    </w:p>
    <w:p w14:paraId="4C5804EA"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Sommaruga, R., I. Obernosterer, G. J. Herndl, and R. Psenner. 1997. Inhibitory effect of solar radiation on thymidine and leucine incorporation by freshwater and marine bacterioplankton. Appl. Environ. Microbiol. </w:t>
      </w:r>
      <w:r w:rsidRPr="00235083">
        <w:rPr>
          <w:b/>
          <w:bCs/>
          <w:noProof/>
        </w:rPr>
        <w:t>63</w:t>
      </w:r>
      <w:r w:rsidRPr="00235083">
        <w:rPr>
          <w:noProof/>
        </w:rPr>
        <w:t>: 4178–84.</w:t>
      </w:r>
    </w:p>
    <w:p w14:paraId="67C16F1B"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Sunagawa, S., L. P. Coelho, S. Chaffron, and others. 2015. Structure and function of the global ocean microbiome. Science </w:t>
      </w:r>
      <w:r w:rsidRPr="00235083">
        <w:rPr>
          <w:b/>
          <w:bCs/>
          <w:noProof/>
        </w:rPr>
        <w:t>348</w:t>
      </w:r>
      <w:r w:rsidRPr="00235083">
        <w:rPr>
          <w:noProof/>
        </w:rPr>
        <w:t>: 1261359. doi:10.1126/science.1261359</w:t>
      </w:r>
    </w:p>
    <w:p w14:paraId="02D04072"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Teeling, H., B. M. Fuchs, D. Becher, and others. 2012. Substrate-Controlled Succession of Marine Bacterioplankton Populations Induced by a Phytoplankton Bloom. Science (80-. ). </w:t>
      </w:r>
      <w:r w:rsidRPr="00235083">
        <w:rPr>
          <w:b/>
          <w:bCs/>
          <w:noProof/>
        </w:rPr>
        <w:t>336</w:t>
      </w:r>
      <w:r w:rsidRPr="00235083">
        <w:rPr>
          <w:noProof/>
        </w:rPr>
        <w:t>: 608–611. doi:10.1126/science.1218344</w:t>
      </w:r>
    </w:p>
    <w:p w14:paraId="0A44FC88"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Thaben, P. F., and P. O. Westermark. 2014. Detecting rhythms in time series with RAIN. J. Biol. Rhythms </w:t>
      </w:r>
      <w:r w:rsidRPr="00235083">
        <w:rPr>
          <w:b/>
          <w:bCs/>
          <w:noProof/>
        </w:rPr>
        <w:t>29</w:t>
      </w:r>
      <w:r w:rsidRPr="00235083">
        <w:rPr>
          <w:noProof/>
        </w:rPr>
        <w:t>: 391–400. doi:10.1177/0748730414553029</w:t>
      </w:r>
    </w:p>
    <w:p w14:paraId="139899D8"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Tsementzi, D., R. Poretsky, L. M. Rodriguez-R, C. Luo, and K. T. Konstantinidis. 2014. </w:t>
      </w:r>
      <w:r w:rsidRPr="00235083">
        <w:rPr>
          <w:noProof/>
        </w:rPr>
        <w:lastRenderedPageBreak/>
        <w:t xml:space="preserve">Evaluation of metatranscriptomic protocols and application to the study of freshwater microbial communities. Environ. Microbiol. Rep. </w:t>
      </w:r>
      <w:r w:rsidRPr="00235083">
        <w:rPr>
          <w:b/>
          <w:bCs/>
          <w:noProof/>
        </w:rPr>
        <w:t>6</w:t>
      </w:r>
      <w:r w:rsidRPr="00235083">
        <w:rPr>
          <w:noProof/>
        </w:rPr>
        <w:t>: 640–655. doi:10.1111/1758-2229.12180</w:t>
      </w:r>
    </w:p>
    <w:p w14:paraId="6052B2EC"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Verity, P. G., P. Wassmann, T. N. Ratkova, I. J. Andreassen, E. Nordby, and T. Høisæter. 1999. Seasonal patterns in composition and biomass of autotrophic and heterotrophic nano- and microplankton communities on the north Norwegian shelf. Sarsia </w:t>
      </w:r>
      <w:r w:rsidRPr="00235083">
        <w:rPr>
          <w:b/>
          <w:bCs/>
          <w:noProof/>
        </w:rPr>
        <w:t>84</w:t>
      </w:r>
      <w:r w:rsidRPr="00235083">
        <w:rPr>
          <w:noProof/>
        </w:rPr>
        <w:t>: 265–277. doi:10.1080/00364827.1999.10420431</w:t>
      </w:r>
    </w:p>
    <w:p w14:paraId="5FA6F2EB"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Vila-Costa, M., S. Sharma, M. A. Moran, and E. O. Casamayor. 2013. Diel gene expression profiles of a phosphorus limited mountain lake using metatranscriptomics. Environ. Microbiol. </w:t>
      </w:r>
      <w:r w:rsidRPr="00235083">
        <w:rPr>
          <w:b/>
          <w:bCs/>
          <w:noProof/>
        </w:rPr>
        <w:t>15</w:t>
      </w:r>
      <w:r w:rsidRPr="00235083">
        <w:rPr>
          <w:noProof/>
        </w:rPr>
        <w:t>: 1190–1203. doi:10.1111/1462-2920.12033</w:t>
      </w:r>
    </w:p>
    <w:p w14:paraId="22C2082D"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Vorobev, A., S. Sharma, M. Yu, and others. 2018. Identifying labile DOM components in a coastal ocean through depleted bacterial transcripts and chemical signals. Environ. Microbiol. </w:t>
      </w:r>
      <w:r w:rsidRPr="00235083">
        <w:rPr>
          <w:b/>
          <w:bCs/>
          <w:noProof/>
        </w:rPr>
        <w:t>20</w:t>
      </w:r>
      <w:r w:rsidRPr="00235083">
        <w:rPr>
          <w:noProof/>
        </w:rPr>
        <w:t>: 3012–3030. doi:10.1111/1462-2920.14344</w:t>
      </w:r>
    </w:p>
    <w:p w14:paraId="08C061EB"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Welkie, D. G., B. E. Rubin, S. Diamond, R. D. Hood, D. F. Savage, and S. S. Golden. 2018. A Hard Day’s Night: Cyanobacteria in Diel Cycles. Trends Microbiol. doi:10.1016/J.TIM.2018.11.002</w:t>
      </w:r>
    </w:p>
    <w:p w14:paraId="5779375B"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Woyke, T., A. Sczyrba, J. Lee, and others. 2011. Decontamination of MDA Reagents for Single Cell Whole Genome Amplification O. Lespinet [ed.]. PLoS One </w:t>
      </w:r>
      <w:r w:rsidRPr="00235083">
        <w:rPr>
          <w:b/>
          <w:bCs/>
          <w:noProof/>
        </w:rPr>
        <w:t>6</w:t>
      </w:r>
      <w:r w:rsidRPr="00235083">
        <w:rPr>
          <w:noProof/>
        </w:rPr>
        <w:t>: e26161. doi:10.1371/journal.pone.0026161</w:t>
      </w:r>
    </w:p>
    <w:p w14:paraId="604D86BB"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Wu, Y.-W., Y.-H. Tang, S. G. Tringe, B. A. Simmons, and S. W. Singer. 2014. MaxBin: an automated binning method to recover individual genomes from metagenomes using an expectation-maximization algorithm. Microbiome </w:t>
      </w:r>
      <w:r w:rsidRPr="00235083">
        <w:rPr>
          <w:b/>
          <w:bCs/>
          <w:noProof/>
        </w:rPr>
        <w:t>2</w:t>
      </w:r>
      <w:r w:rsidRPr="00235083">
        <w:rPr>
          <w:noProof/>
        </w:rPr>
        <w:t>: 26. doi:10.1186/2049-2618-2-26</w:t>
      </w:r>
    </w:p>
    <w:p w14:paraId="67A7FE15" w14:textId="1F4D93C4" w:rsidR="008F3F5E" w:rsidRPr="00015021" w:rsidRDefault="00353C04" w:rsidP="00235083">
      <w:pPr>
        <w:widowControl w:val="0"/>
        <w:autoSpaceDE w:val="0"/>
        <w:autoSpaceDN w:val="0"/>
        <w:adjustRightInd w:val="0"/>
        <w:spacing w:after="0" w:line="240" w:lineRule="auto"/>
        <w:ind w:left="480" w:hanging="480"/>
      </w:pPr>
      <w:r>
        <w:fldChar w:fldCharType="end"/>
      </w:r>
    </w:p>
    <w:sectPr w:rsidR="008F3F5E" w:rsidRPr="00015021" w:rsidSect="00D916DA">
      <w:footerReference w:type="even" r:id="rId9"/>
      <w:footerReference w:type="default" r:id="rId10"/>
      <w:pgSz w:w="12240" w:h="15840"/>
      <w:pgMar w:top="1440" w:right="1440" w:bottom="1440" w:left="1440" w:header="0" w:footer="720" w:gutter="0"/>
      <w:lnNumType w:countBy="1" w:restart="continuous"/>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591FBB" w14:textId="77777777" w:rsidR="00BD52B0" w:rsidRDefault="00BD52B0" w:rsidP="00D916DA">
      <w:pPr>
        <w:spacing w:after="0" w:line="240" w:lineRule="auto"/>
      </w:pPr>
      <w:r>
        <w:separator/>
      </w:r>
    </w:p>
  </w:endnote>
  <w:endnote w:type="continuationSeparator" w:id="0">
    <w:p w14:paraId="1024CA28" w14:textId="77777777" w:rsidR="00BD52B0" w:rsidRDefault="00BD52B0" w:rsidP="00D91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swiss"/>
    <w:pitch w:val="variable"/>
    <w:sig w:usb0="E50002FF" w:usb1="500079DB" w:usb2="00000010" w:usb3="00000000" w:csb0="00000001"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202751845"/>
      <w:docPartObj>
        <w:docPartGallery w:val="Page Numbers (Bottom of Page)"/>
        <w:docPartUnique/>
      </w:docPartObj>
    </w:sdtPr>
    <w:sdtEndPr>
      <w:rPr>
        <w:rStyle w:val="PageNumber"/>
      </w:rPr>
    </w:sdtEndPr>
    <w:sdtContent>
      <w:p w14:paraId="7BE58DED" w14:textId="22182B22" w:rsidR="00D916DA" w:rsidRDefault="00D916DA" w:rsidP="005234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E7AD06" w14:textId="77777777" w:rsidR="00D916DA" w:rsidRDefault="00D916DA" w:rsidP="00D916D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018726193"/>
      <w:docPartObj>
        <w:docPartGallery w:val="Page Numbers (Bottom of Page)"/>
        <w:docPartUnique/>
      </w:docPartObj>
    </w:sdtPr>
    <w:sdtEndPr>
      <w:rPr>
        <w:rStyle w:val="PageNumber"/>
      </w:rPr>
    </w:sdtEndPr>
    <w:sdtContent>
      <w:p w14:paraId="45A69E51" w14:textId="7E19D659" w:rsidR="00D916DA" w:rsidRDefault="00D916DA" w:rsidP="005234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47599">
          <w:rPr>
            <w:rStyle w:val="PageNumber"/>
            <w:noProof/>
          </w:rPr>
          <w:t>23</w:t>
        </w:r>
        <w:r>
          <w:rPr>
            <w:rStyle w:val="PageNumber"/>
          </w:rPr>
          <w:fldChar w:fldCharType="end"/>
        </w:r>
      </w:p>
    </w:sdtContent>
  </w:sdt>
  <w:p w14:paraId="5CEE8664" w14:textId="77777777" w:rsidR="00D916DA" w:rsidRDefault="00D916DA" w:rsidP="00D916D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8F7744" w14:textId="77777777" w:rsidR="00BD52B0" w:rsidRDefault="00BD52B0" w:rsidP="00D916DA">
      <w:pPr>
        <w:spacing w:after="0" w:line="240" w:lineRule="auto"/>
      </w:pPr>
      <w:r>
        <w:separator/>
      </w:r>
    </w:p>
  </w:footnote>
  <w:footnote w:type="continuationSeparator" w:id="0">
    <w:p w14:paraId="3D9DDEAC" w14:textId="77777777" w:rsidR="00BD52B0" w:rsidRDefault="00BD52B0" w:rsidP="00D916D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83931"/>
    <w:multiLevelType w:val="hybridMultilevel"/>
    <w:tmpl w:val="9760C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3128C1"/>
    <w:multiLevelType w:val="hybridMultilevel"/>
    <w:tmpl w:val="2E54B87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herine McMahon">
    <w15:presenceInfo w15:providerId="None" w15:userId="Katherine McMah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393"/>
    <w:rsid w:val="00015021"/>
    <w:rsid w:val="00044449"/>
    <w:rsid w:val="00056272"/>
    <w:rsid w:val="00082719"/>
    <w:rsid w:val="00083715"/>
    <w:rsid w:val="0008750F"/>
    <w:rsid w:val="000947DD"/>
    <w:rsid w:val="00094EEC"/>
    <w:rsid w:val="000A4F8D"/>
    <w:rsid w:val="000C1647"/>
    <w:rsid w:val="000C5DC1"/>
    <w:rsid w:val="000D654B"/>
    <w:rsid w:val="000F0D32"/>
    <w:rsid w:val="000F0EA6"/>
    <w:rsid w:val="000F1C03"/>
    <w:rsid w:val="000F457A"/>
    <w:rsid w:val="00104B30"/>
    <w:rsid w:val="0011314F"/>
    <w:rsid w:val="001175AC"/>
    <w:rsid w:val="001319FE"/>
    <w:rsid w:val="00152F82"/>
    <w:rsid w:val="00154D0F"/>
    <w:rsid w:val="00154E93"/>
    <w:rsid w:val="00164393"/>
    <w:rsid w:val="0016769D"/>
    <w:rsid w:val="00177A90"/>
    <w:rsid w:val="001816C2"/>
    <w:rsid w:val="001910C3"/>
    <w:rsid w:val="001941DD"/>
    <w:rsid w:val="001B12C6"/>
    <w:rsid w:val="001C1A85"/>
    <w:rsid w:val="001C514A"/>
    <w:rsid w:val="001C59E7"/>
    <w:rsid w:val="001D75BD"/>
    <w:rsid w:val="0020229A"/>
    <w:rsid w:val="0020291E"/>
    <w:rsid w:val="00216373"/>
    <w:rsid w:val="0022101B"/>
    <w:rsid w:val="00235083"/>
    <w:rsid w:val="00244FE5"/>
    <w:rsid w:val="002666E4"/>
    <w:rsid w:val="00266EC7"/>
    <w:rsid w:val="002779FF"/>
    <w:rsid w:val="002A3821"/>
    <w:rsid w:val="002C5637"/>
    <w:rsid w:val="002D3D77"/>
    <w:rsid w:val="002F15A3"/>
    <w:rsid w:val="0030228D"/>
    <w:rsid w:val="00307056"/>
    <w:rsid w:val="003249BB"/>
    <w:rsid w:val="0033334B"/>
    <w:rsid w:val="00333710"/>
    <w:rsid w:val="00334E59"/>
    <w:rsid w:val="00346CDD"/>
    <w:rsid w:val="00353C04"/>
    <w:rsid w:val="003625B9"/>
    <w:rsid w:val="0036306A"/>
    <w:rsid w:val="00364258"/>
    <w:rsid w:val="00366AB2"/>
    <w:rsid w:val="00374048"/>
    <w:rsid w:val="0038194E"/>
    <w:rsid w:val="003B00D7"/>
    <w:rsid w:val="003B1A0A"/>
    <w:rsid w:val="003C696B"/>
    <w:rsid w:val="003D0C18"/>
    <w:rsid w:val="003D36F0"/>
    <w:rsid w:val="003E7294"/>
    <w:rsid w:val="003F0E15"/>
    <w:rsid w:val="003F26B0"/>
    <w:rsid w:val="003F4487"/>
    <w:rsid w:val="004020E7"/>
    <w:rsid w:val="00411212"/>
    <w:rsid w:val="004137C0"/>
    <w:rsid w:val="00430208"/>
    <w:rsid w:val="00440E88"/>
    <w:rsid w:val="004445AB"/>
    <w:rsid w:val="004479AA"/>
    <w:rsid w:val="00453659"/>
    <w:rsid w:val="00454270"/>
    <w:rsid w:val="004545DC"/>
    <w:rsid w:val="00455EAC"/>
    <w:rsid w:val="004566CC"/>
    <w:rsid w:val="004627F9"/>
    <w:rsid w:val="00462BD7"/>
    <w:rsid w:val="00474477"/>
    <w:rsid w:val="0049105A"/>
    <w:rsid w:val="00491595"/>
    <w:rsid w:val="004924E3"/>
    <w:rsid w:val="00494965"/>
    <w:rsid w:val="004A597F"/>
    <w:rsid w:val="004B05C9"/>
    <w:rsid w:val="004B1026"/>
    <w:rsid w:val="004B1CD8"/>
    <w:rsid w:val="004C436A"/>
    <w:rsid w:val="004C5D10"/>
    <w:rsid w:val="004C6AE6"/>
    <w:rsid w:val="004D01B9"/>
    <w:rsid w:val="004D28D5"/>
    <w:rsid w:val="004D7648"/>
    <w:rsid w:val="004E2EA7"/>
    <w:rsid w:val="004E4B43"/>
    <w:rsid w:val="00513B77"/>
    <w:rsid w:val="00531650"/>
    <w:rsid w:val="005363C3"/>
    <w:rsid w:val="00561AE9"/>
    <w:rsid w:val="00585765"/>
    <w:rsid w:val="00586F61"/>
    <w:rsid w:val="005915D3"/>
    <w:rsid w:val="00592355"/>
    <w:rsid w:val="00596C2A"/>
    <w:rsid w:val="005A0693"/>
    <w:rsid w:val="005A155C"/>
    <w:rsid w:val="005B5B97"/>
    <w:rsid w:val="005B6D11"/>
    <w:rsid w:val="005C1807"/>
    <w:rsid w:val="005F664D"/>
    <w:rsid w:val="00617174"/>
    <w:rsid w:val="0063056B"/>
    <w:rsid w:val="006466DD"/>
    <w:rsid w:val="00655D88"/>
    <w:rsid w:val="00656B61"/>
    <w:rsid w:val="006648FD"/>
    <w:rsid w:val="00664B4D"/>
    <w:rsid w:val="0066558E"/>
    <w:rsid w:val="00665D70"/>
    <w:rsid w:val="00671E0F"/>
    <w:rsid w:val="006740C0"/>
    <w:rsid w:val="00675E99"/>
    <w:rsid w:val="00682EB7"/>
    <w:rsid w:val="006A2D39"/>
    <w:rsid w:val="006B3E4F"/>
    <w:rsid w:val="006B53BD"/>
    <w:rsid w:val="006C502D"/>
    <w:rsid w:val="006D09F3"/>
    <w:rsid w:val="006E27AC"/>
    <w:rsid w:val="006E2C59"/>
    <w:rsid w:val="00717862"/>
    <w:rsid w:val="0072215F"/>
    <w:rsid w:val="00723035"/>
    <w:rsid w:val="007415C0"/>
    <w:rsid w:val="007440AC"/>
    <w:rsid w:val="00773822"/>
    <w:rsid w:val="00776371"/>
    <w:rsid w:val="00777FC1"/>
    <w:rsid w:val="00781CB2"/>
    <w:rsid w:val="00781EDD"/>
    <w:rsid w:val="00785C38"/>
    <w:rsid w:val="0079545B"/>
    <w:rsid w:val="007A3DEC"/>
    <w:rsid w:val="007A6AEB"/>
    <w:rsid w:val="007B1D8E"/>
    <w:rsid w:val="007B696B"/>
    <w:rsid w:val="007C425D"/>
    <w:rsid w:val="007D1C38"/>
    <w:rsid w:val="007D42CF"/>
    <w:rsid w:val="007E1D26"/>
    <w:rsid w:val="007F6735"/>
    <w:rsid w:val="00806F1A"/>
    <w:rsid w:val="00820A9B"/>
    <w:rsid w:val="0082345C"/>
    <w:rsid w:val="0083119B"/>
    <w:rsid w:val="008354D3"/>
    <w:rsid w:val="00835FA4"/>
    <w:rsid w:val="0084749F"/>
    <w:rsid w:val="00853073"/>
    <w:rsid w:val="008649C2"/>
    <w:rsid w:val="00871437"/>
    <w:rsid w:val="008752D0"/>
    <w:rsid w:val="0087615E"/>
    <w:rsid w:val="00894AC8"/>
    <w:rsid w:val="008B1441"/>
    <w:rsid w:val="008C02D3"/>
    <w:rsid w:val="008C0528"/>
    <w:rsid w:val="008D14C9"/>
    <w:rsid w:val="008D4163"/>
    <w:rsid w:val="008F17E2"/>
    <w:rsid w:val="008F3F5E"/>
    <w:rsid w:val="00901984"/>
    <w:rsid w:val="00905A5E"/>
    <w:rsid w:val="00912992"/>
    <w:rsid w:val="00927963"/>
    <w:rsid w:val="00927CF6"/>
    <w:rsid w:val="00952078"/>
    <w:rsid w:val="00971D76"/>
    <w:rsid w:val="00972ACF"/>
    <w:rsid w:val="009852CB"/>
    <w:rsid w:val="00991EB7"/>
    <w:rsid w:val="009977C8"/>
    <w:rsid w:val="009A0070"/>
    <w:rsid w:val="009A16D4"/>
    <w:rsid w:val="009B34D2"/>
    <w:rsid w:val="009C4E46"/>
    <w:rsid w:val="009D40AB"/>
    <w:rsid w:val="009E50AA"/>
    <w:rsid w:val="009F5CE8"/>
    <w:rsid w:val="00A14ED4"/>
    <w:rsid w:val="00A15C34"/>
    <w:rsid w:val="00A2367D"/>
    <w:rsid w:val="00A322EE"/>
    <w:rsid w:val="00A45C7C"/>
    <w:rsid w:val="00A5556F"/>
    <w:rsid w:val="00A62F9B"/>
    <w:rsid w:val="00A71773"/>
    <w:rsid w:val="00A73402"/>
    <w:rsid w:val="00A86C4C"/>
    <w:rsid w:val="00A92F06"/>
    <w:rsid w:val="00AA2238"/>
    <w:rsid w:val="00AC4FD0"/>
    <w:rsid w:val="00AD4090"/>
    <w:rsid w:val="00AE7AE6"/>
    <w:rsid w:val="00AF2017"/>
    <w:rsid w:val="00B00EFA"/>
    <w:rsid w:val="00B02013"/>
    <w:rsid w:val="00B03F3A"/>
    <w:rsid w:val="00B112C6"/>
    <w:rsid w:val="00B1412D"/>
    <w:rsid w:val="00B2311D"/>
    <w:rsid w:val="00B239CD"/>
    <w:rsid w:val="00B2782E"/>
    <w:rsid w:val="00B362F8"/>
    <w:rsid w:val="00B37368"/>
    <w:rsid w:val="00B37C85"/>
    <w:rsid w:val="00B4780B"/>
    <w:rsid w:val="00B56E04"/>
    <w:rsid w:val="00B62BBF"/>
    <w:rsid w:val="00B67C22"/>
    <w:rsid w:val="00B8024B"/>
    <w:rsid w:val="00B8213A"/>
    <w:rsid w:val="00B97E41"/>
    <w:rsid w:val="00BA305D"/>
    <w:rsid w:val="00BB1884"/>
    <w:rsid w:val="00BC3CB1"/>
    <w:rsid w:val="00BC6C59"/>
    <w:rsid w:val="00BD52B0"/>
    <w:rsid w:val="00BE11A9"/>
    <w:rsid w:val="00BE5EE4"/>
    <w:rsid w:val="00BF1A10"/>
    <w:rsid w:val="00BF3E0D"/>
    <w:rsid w:val="00BF683D"/>
    <w:rsid w:val="00C067D4"/>
    <w:rsid w:val="00C15172"/>
    <w:rsid w:val="00C15626"/>
    <w:rsid w:val="00C15947"/>
    <w:rsid w:val="00C163F2"/>
    <w:rsid w:val="00C17931"/>
    <w:rsid w:val="00C17F56"/>
    <w:rsid w:val="00C26B5A"/>
    <w:rsid w:val="00C339C0"/>
    <w:rsid w:val="00C358AC"/>
    <w:rsid w:val="00C67779"/>
    <w:rsid w:val="00C75D89"/>
    <w:rsid w:val="00CB2C6A"/>
    <w:rsid w:val="00CC0FAE"/>
    <w:rsid w:val="00CC24C4"/>
    <w:rsid w:val="00CC679B"/>
    <w:rsid w:val="00CD3DAF"/>
    <w:rsid w:val="00CD5D24"/>
    <w:rsid w:val="00CF013F"/>
    <w:rsid w:val="00D10D9D"/>
    <w:rsid w:val="00D14435"/>
    <w:rsid w:val="00D17433"/>
    <w:rsid w:val="00D209FC"/>
    <w:rsid w:val="00D339AD"/>
    <w:rsid w:val="00D35441"/>
    <w:rsid w:val="00D5168F"/>
    <w:rsid w:val="00D71B2C"/>
    <w:rsid w:val="00D8267E"/>
    <w:rsid w:val="00D916DA"/>
    <w:rsid w:val="00D91A77"/>
    <w:rsid w:val="00DA6C13"/>
    <w:rsid w:val="00DB2633"/>
    <w:rsid w:val="00DC0096"/>
    <w:rsid w:val="00DC45A8"/>
    <w:rsid w:val="00DC76C1"/>
    <w:rsid w:val="00DD0E13"/>
    <w:rsid w:val="00DD2616"/>
    <w:rsid w:val="00DE0782"/>
    <w:rsid w:val="00DE31D4"/>
    <w:rsid w:val="00E01139"/>
    <w:rsid w:val="00E03D13"/>
    <w:rsid w:val="00E2018C"/>
    <w:rsid w:val="00E20241"/>
    <w:rsid w:val="00E20472"/>
    <w:rsid w:val="00E20608"/>
    <w:rsid w:val="00E22B85"/>
    <w:rsid w:val="00E30859"/>
    <w:rsid w:val="00E41801"/>
    <w:rsid w:val="00E47599"/>
    <w:rsid w:val="00E55E5A"/>
    <w:rsid w:val="00E72E5A"/>
    <w:rsid w:val="00E73DB1"/>
    <w:rsid w:val="00E75421"/>
    <w:rsid w:val="00E81C26"/>
    <w:rsid w:val="00E85E88"/>
    <w:rsid w:val="00E91555"/>
    <w:rsid w:val="00E93280"/>
    <w:rsid w:val="00E941B2"/>
    <w:rsid w:val="00EB4B0C"/>
    <w:rsid w:val="00EC2953"/>
    <w:rsid w:val="00EC4F0E"/>
    <w:rsid w:val="00ED5E7E"/>
    <w:rsid w:val="00EF04EF"/>
    <w:rsid w:val="00EF0B27"/>
    <w:rsid w:val="00EF3B8C"/>
    <w:rsid w:val="00F05FCF"/>
    <w:rsid w:val="00F1088C"/>
    <w:rsid w:val="00F112C5"/>
    <w:rsid w:val="00F15664"/>
    <w:rsid w:val="00F374C3"/>
    <w:rsid w:val="00F60A64"/>
    <w:rsid w:val="00F7056C"/>
    <w:rsid w:val="00F722AC"/>
    <w:rsid w:val="00F81E31"/>
    <w:rsid w:val="00F83D26"/>
    <w:rsid w:val="00F91100"/>
    <w:rsid w:val="00F954D6"/>
    <w:rsid w:val="00FA1D97"/>
    <w:rsid w:val="00FA413F"/>
    <w:rsid w:val="00FA552F"/>
    <w:rsid w:val="00FB080E"/>
    <w:rsid w:val="00FB0F49"/>
    <w:rsid w:val="00FC0BBB"/>
    <w:rsid w:val="00FC3633"/>
    <w:rsid w:val="00FC6DFF"/>
    <w:rsid w:val="00FD6028"/>
    <w:rsid w:val="00FE21DE"/>
    <w:rsid w:val="00FF027D"/>
    <w:rsid w:val="00FF02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D15448"/>
  <w15:docId w15:val="{7DEC47BF-E829-AE42-9993-1E38B3E9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 w:eastAsia="en-US" w:bidi="ar-SA"/>
      </w:rPr>
    </w:rPrDefault>
    <w:pPrDefault>
      <w:pPr>
        <w:spacing w:after="200" w:line="480"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rFonts w:ascii="Georgia" w:eastAsia="Georgia" w:hAnsi="Georgia" w:cs="Georgia"/>
      <w:b/>
    </w:rPr>
  </w:style>
  <w:style w:type="paragraph" w:styleId="Heading3">
    <w:name w:val="heading 3"/>
    <w:basedOn w:val="Normal1"/>
    <w:next w:val="Normal1"/>
    <w:pPr>
      <w:keepNext/>
      <w:keepLines/>
      <w:outlineLvl w:val="2"/>
    </w:pPr>
    <w:rPr>
      <w:i/>
    </w:rPr>
  </w:style>
  <w:style w:type="paragraph" w:styleId="Heading4">
    <w:name w:val="heading 4"/>
    <w:basedOn w:val="Normal1"/>
    <w:next w:val="Normal1"/>
    <w:pPr>
      <w:keepNext/>
      <w:keepLines/>
      <w:spacing w:before="280" w:after="80"/>
      <w:outlineLvl w:val="3"/>
    </w:pPr>
    <w:rPr>
      <w:color w:val="666666"/>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rFonts w:ascii="Arial" w:eastAsia="Arial" w:hAnsi="Arial" w:cs="Arial"/>
      <w:color w:val="666666"/>
      <w:sz w:val="30"/>
      <w:szCs w:val="30"/>
    </w:rPr>
  </w:style>
  <w:style w:type="character" w:styleId="CommentReference">
    <w:name w:val="annotation reference"/>
    <w:basedOn w:val="DefaultParagraphFont"/>
    <w:uiPriority w:val="99"/>
    <w:semiHidden/>
    <w:unhideWhenUsed/>
    <w:rsid w:val="00E22B85"/>
    <w:rPr>
      <w:sz w:val="18"/>
      <w:szCs w:val="18"/>
    </w:rPr>
  </w:style>
  <w:style w:type="paragraph" w:styleId="CommentText">
    <w:name w:val="annotation text"/>
    <w:basedOn w:val="Normal"/>
    <w:link w:val="CommentTextChar"/>
    <w:uiPriority w:val="99"/>
    <w:semiHidden/>
    <w:unhideWhenUsed/>
    <w:rsid w:val="00E22B85"/>
    <w:pPr>
      <w:spacing w:line="240" w:lineRule="auto"/>
    </w:pPr>
  </w:style>
  <w:style w:type="character" w:customStyle="1" w:styleId="CommentTextChar">
    <w:name w:val="Comment Text Char"/>
    <w:basedOn w:val="DefaultParagraphFont"/>
    <w:link w:val="CommentText"/>
    <w:uiPriority w:val="99"/>
    <w:semiHidden/>
    <w:rsid w:val="00E22B85"/>
  </w:style>
  <w:style w:type="paragraph" w:styleId="CommentSubject">
    <w:name w:val="annotation subject"/>
    <w:basedOn w:val="CommentText"/>
    <w:next w:val="CommentText"/>
    <w:link w:val="CommentSubjectChar"/>
    <w:uiPriority w:val="99"/>
    <w:semiHidden/>
    <w:unhideWhenUsed/>
    <w:rsid w:val="00E22B85"/>
    <w:rPr>
      <w:b/>
      <w:bCs/>
      <w:sz w:val="20"/>
      <w:szCs w:val="20"/>
    </w:rPr>
  </w:style>
  <w:style w:type="character" w:customStyle="1" w:styleId="CommentSubjectChar">
    <w:name w:val="Comment Subject Char"/>
    <w:basedOn w:val="CommentTextChar"/>
    <w:link w:val="CommentSubject"/>
    <w:uiPriority w:val="99"/>
    <w:semiHidden/>
    <w:rsid w:val="00E22B85"/>
    <w:rPr>
      <w:b/>
      <w:bCs/>
      <w:sz w:val="20"/>
      <w:szCs w:val="20"/>
    </w:rPr>
  </w:style>
  <w:style w:type="paragraph" w:styleId="BalloonText">
    <w:name w:val="Balloon Text"/>
    <w:basedOn w:val="Normal"/>
    <w:link w:val="BalloonTextChar"/>
    <w:uiPriority w:val="99"/>
    <w:semiHidden/>
    <w:unhideWhenUsed/>
    <w:rsid w:val="00E22B8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22B85"/>
    <w:rPr>
      <w:rFonts w:ascii="Lucida Grande" w:hAnsi="Lucida Grande"/>
      <w:sz w:val="18"/>
      <w:szCs w:val="18"/>
    </w:rPr>
  </w:style>
  <w:style w:type="character" w:styleId="Hyperlink">
    <w:name w:val="Hyperlink"/>
    <w:basedOn w:val="DefaultParagraphFont"/>
    <w:uiPriority w:val="99"/>
    <w:unhideWhenUsed/>
    <w:rsid w:val="00B37C85"/>
    <w:rPr>
      <w:color w:val="0000FF" w:themeColor="hyperlink"/>
      <w:u w:val="single"/>
    </w:rPr>
  </w:style>
  <w:style w:type="paragraph" w:styleId="ListParagraph">
    <w:name w:val="List Paragraph"/>
    <w:basedOn w:val="Normal"/>
    <w:uiPriority w:val="34"/>
    <w:qFormat/>
    <w:rsid w:val="0020291E"/>
    <w:pPr>
      <w:ind w:left="720"/>
      <w:contextualSpacing/>
    </w:pPr>
  </w:style>
  <w:style w:type="character" w:styleId="LineNumber">
    <w:name w:val="line number"/>
    <w:basedOn w:val="DefaultParagraphFont"/>
    <w:uiPriority w:val="99"/>
    <w:semiHidden/>
    <w:unhideWhenUsed/>
    <w:rsid w:val="003625B9"/>
  </w:style>
  <w:style w:type="paragraph" w:customStyle="1" w:styleId="p1">
    <w:name w:val="p1"/>
    <w:basedOn w:val="Normal"/>
    <w:rsid w:val="00596C2A"/>
    <w:pPr>
      <w:spacing w:after="0" w:line="240" w:lineRule="auto"/>
      <w:ind w:left="540" w:hanging="540"/>
      <w:jc w:val="left"/>
    </w:pPr>
    <w:rPr>
      <w:rFonts w:ascii="Helvetica" w:hAnsi="Helvetica"/>
      <w:sz w:val="18"/>
      <w:szCs w:val="18"/>
      <w:lang w:val="en-US" w:eastAsia="zh-CN"/>
    </w:rPr>
  </w:style>
  <w:style w:type="character" w:customStyle="1" w:styleId="UnresolvedMention1">
    <w:name w:val="Unresolved Mention1"/>
    <w:basedOn w:val="DefaultParagraphFont"/>
    <w:uiPriority w:val="99"/>
    <w:rsid w:val="00E55E5A"/>
    <w:rPr>
      <w:color w:val="605E5C"/>
      <w:shd w:val="clear" w:color="auto" w:fill="E1DFDD"/>
    </w:rPr>
  </w:style>
  <w:style w:type="character" w:customStyle="1" w:styleId="apple-converted-space">
    <w:name w:val="apple-converted-space"/>
    <w:basedOn w:val="DefaultParagraphFont"/>
    <w:rsid w:val="00FC0BBB"/>
  </w:style>
  <w:style w:type="character" w:styleId="FollowedHyperlink">
    <w:name w:val="FollowedHyperlink"/>
    <w:basedOn w:val="DefaultParagraphFont"/>
    <w:uiPriority w:val="99"/>
    <w:semiHidden/>
    <w:unhideWhenUsed/>
    <w:rsid w:val="00083715"/>
    <w:rPr>
      <w:color w:val="800080" w:themeColor="followedHyperlink"/>
      <w:u w:val="single"/>
    </w:rPr>
  </w:style>
  <w:style w:type="paragraph" w:styleId="HTMLPreformatted">
    <w:name w:val="HTML Preformatted"/>
    <w:basedOn w:val="Normal"/>
    <w:link w:val="HTMLPreformattedChar"/>
    <w:uiPriority w:val="99"/>
    <w:semiHidden/>
    <w:unhideWhenUsed/>
    <w:rsid w:val="002A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A3821"/>
    <w:rPr>
      <w:rFonts w:ascii="Courier New" w:hAnsi="Courier New" w:cs="Courier New"/>
      <w:sz w:val="20"/>
      <w:szCs w:val="20"/>
      <w:lang w:val="en-US"/>
    </w:rPr>
  </w:style>
  <w:style w:type="paragraph" w:styleId="Footer">
    <w:name w:val="footer"/>
    <w:basedOn w:val="Normal"/>
    <w:link w:val="FooterChar"/>
    <w:uiPriority w:val="99"/>
    <w:unhideWhenUsed/>
    <w:rsid w:val="00D91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6DA"/>
  </w:style>
  <w:style w:type="character" w:styleId="PageNumber">
    <w:name w:val="page number"/>
    <w:basedOn w:val="DefaultParagraphFont"/>
    <w:uiPriority w:val="99"/>
    <w:semiHidden/>
    <w:unhideWhenUsed/>
    <w:rsid w:val="00D91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15384">
      <w:bodyDiv w:val="1"/>
      <w:marLeft w:val="0"/>
      <w:marRight w:val="0"/>
      <w:marTop w:val="0"/>
      <w:marBottom w:val="0"/>
      <w:divBdr>
        <w:top w:val="none" w:sz="0" w:space="0" w:color="auto"/>
        <w:left w:val="none" w:sz="0" w:space="0" w:color="auto"/>
        <w:bottom w:val="none" w:sz="0" w:space="0" w:color="auto"/>
        <w:right w:val="none" w:sz="0" w:space="0" w:color="auto"/>
      </w:divBdr>
    </w:div>
    <w:div w:id="196240708">
      <w:bodyDiv w:val="1"/>
      <w:marLeft w:val="0"/>
      <w:marRight w:val="0"/>
      <w:marTop w:val="0"/>
      <w:marBottom w:val="0"/>
      <w:divBdr>
        <w:top w:val="none" w:sz="0" w:space="0" w:color="auto"/>
        <w:left w:val="none" w:sz="0" w:space="0" w:color="auto"/>
        <w:bottom w:val="none" w:sz="0" w:space="0" w:color="auto"/>
        <w:right w:val="none" w:sz="0" w:space="0" w:color="auto"/>
      </w:divBdr>
    </w:div>
    <w:div w:id="747388734">
      <w:bodyDiv w:val="1"/>
      <w:marLeft w:val="0"/>
      <w:marRight w:val="0"/>
      <w:marTop w:val="0"/>
      <w:marBottom w:val="0"/>
      <w:divBdr>
        <w:top w:val="none" w:sz="0" w:space="0" w:color="auto"/>
        <w:left w:val="none" w:sz="0" w:space="0" w:color="auto"/>
        <w:bottom w:val="none" w:sz="0" w:space="0" w:color="auto"/>
        <w:right w:val="none" w:sz="0" w:space="0" w:color="auto"/>
      </w:divBdr>
    </w:div>
    <w:div w:id="956254813">
      <w:bodyDiv w:val="1"/>
      <w:marLeft w:val="0"/>
      <w:marRight w:val="0"/>
      <w:marTop w:val="0"/>
      <w:marBottom w:val="0"/>
      <w:divBdr>
        <w:top w:val="none" w:sz="0" w:space="0" w:color="auto"/>
        <w:left w:val="none" w:sz="0" w:space="0" w:color="auto"/>
        <w:bottom w:val="none" w:sz="0" w:space="0" w:color="auto"/>
        <w:right w:val="none" w:sz="0" w:space="0" w:color="auto"/>
      </w:divBdr>
    </w:div>
    <w:div w:id="1109659302">
      <w:bodyDiv w:val="1"/>
      <w:marLeft w:val="0"/>
      <w:marRight w:val="0"/>
      <w:marTop w:val="0"/>
      <w:marBottom w:val="0"/>
      <w:divBdr>
        <w:top w:val="none" w:sz="0" w:space="0" w:color="auto"/>
        <w:left w:val="none" w:sz="0" w:space="0" w:color="auto"/>
        <w:bottom w:val="none" w:sz="0" w:space="0" w:color="auto"/>
        <w:right w:val="none" w:sz="0" w:space="0" w:color="auto"/>
      </w:divBdr>
    </w:div>
    <w:div w:id="1114519236">
      <w:bodyDiv w:val="1"/>
      <w:marLeft w:val="0"/>
      <w:marRight w:val="0"/>
      <w:marTop w:val="0"/>
      <w:marBottom w:val="0"/>
      <w:divBdr>
        <w:top w:val="none" w:sz="0" w:space="0" w:color="auto"/>
        <w:left w:val="none" w:sz="0" w:space="0" w:color="auto"/>
        <w:bottom w:val="none" w:sz="0" w:space="0" w:color="auto"/>
        <w:right w:val="none" w:sz="0" w:space="0" w:color="auto"/>
      </w:divBdr>
    </w:div>
    <w:div w:id="1399670164">
      <w:bodyDiv w:val="1"/>
      <w:marLeft w:val="0"/>
      <w:marRight w:val="0"/>
      <w:marTop w:val="0"/>
      <w:marBottom w:val="0"/>
      <w:divBdr>
        <w:top w:val="none" w:sz="0" w:space="0" w:color="auto"/>
        <w:left w:val="none" w:sz="0" w:space="0" w:color="auto"/>
        <w:bottom w:val="none" w:sz="0" w:space="0" w:color="auto"/>
        <w:right w:val="none" w:sz="0" w:space="0" w:color="auto"/>
      </w:divBdr>
      <w:divsChild>
        <w:div w:id="17196226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02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3152">
      <w:bodyDiv w:val="1"/>
      <w:marLeft w:val="0"/>
      <w:marRight w:val="0"/>
      <w:marTop w:val="0"/>
      <w:marBottom w:val="0"/>
      <w:divBdr>
        <w:top w:val="none" w:sz="0" w:space="0" w:color="auto"/>
        <w:left w:val="none" w:sz="0" w:space="0" w:color="auto"/>
        <w:bottom w:val="none" w:sz="0" w:space="0" w:color="auto"/>
        <w:right w:val="none" w:sz="0" w:space="0" w:color="auto"/>
      </w:divBdr>
    </w:div>
    <w:div w:id="214094807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McMahonLab/geodes"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5612B-3857-CD46-92C8-CF43D7423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35519</Words>
  <Characters>202462</Characters>
  <Application>Microsoft Macintosh Word</Application>
  <DocSecurity>0</DocSecurity>
  <Lines>1687</Lines>
  <Paragraphs>475</Paragraphs>
  <ScaleCrop>false</ScaleCrop>
  <HeadingPairs>
    <vt:vector size="2" baseType="variant">
      <vt:variant>
        <vt:lpstr>Title</vt:lpstr>
      </vt:variant>
      <vt:variant>
        <vt:i4>1</vt:i4>
      </vt:variant>
    </vt:vector>
  </HeadingPairs>
  <TitlesOfParts>
    <vt:vector size="1" baseType="lpstr">
      <vt:lpstr/>
    </vt:vector>
  </TitlesOfParts>
  <Company>Uppsala university</Company>
  <LinksUpToDate>false</LinksUpToDate>
  <CharactersWithSpaces>237506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Linz</dc:creator>
  <cp:keywords/>
  <dc:description/>
  <cp:lastModifiedBy>Katherine McMahon</cp:lastModifiedBy>
  <cp:revision>2</cp:revision>
  <cp:lastPrinted>2019-02-13T15:47:00Z</cp:lastPrinted>
  <dcterms:created xsi:type="dcterms:W3CDTF">2019-02-26T04:29:00Z</dcterms:created>
  <dcterms:modified xsi:type="dcterms:W3CDTF">2019-02-26T04:29:00Z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http://www.zotero.org/styles/limnology-and-oceanography</vt:lpwstr>
  </property>
  <property fmtid="{D5CDD505-2E9C-101B-9397-08002B2CF9AE}" pid="13" name="Mendeley Recent Style Name 5_1">
    <vt:lpwstr>Limnology and Oceanography</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http://www.zotero.org/styles/peerj</vt:lpwstr>
  </property>
  <property fmtid="{D5CDD505-2E9C-101B-9397-08002B2CF9AE}" pid="21" name="Mendeley Recent Style Name 9_1">
    <vt:lpwstr>PeerJ</vt:lpwstr>
  </property>
  <property fmtid="{D5CDD505-2E9C-101B-9397-08002B2CF9AE}" pid="22" name="Mendeley Document_1">
    <vt:lpwstr>True</vt:lpwstr>
  </property>
  <property fmtid="{D5CDD505-2E9C-101B-9397-08002B2CF9AE}" pid="23" name="Mendeley Unique User Id_1">
    <vt:lpwstr>609ef1ec-aa96-336d-92b4-e712b2bc47b8</vt:lpwstr>
  </property>
  <property fmtid="{D5CDD505-2E9C-101B-9397-08002B2CF9AE}" pid="24" name="Mendeley Citation Style_1">
    <vt:lpwstr>http://www.zotero.org/styles/limnology-and-oceanography</vt:lpwstr>
  </property>
</Properties>
</file>